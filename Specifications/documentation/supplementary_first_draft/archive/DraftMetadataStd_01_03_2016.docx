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r w:rsidR="0096189C">
        <w:fldChar w:fldCharType="begin"/>
      </w:r>
      <w:r w:rsidR="0096189C">
        <w:instrText xml:space="preserve"> HYPERLINK "http://WWW.ION.ORG" </w:instrText>
      </w:r>
      <w:ins w:id="0" w:author="james" w:date="2016-03-29T12:10:00Z"/>
      <w:r w:rsidR="0096189C">
        <w:fldChar w:fldCharType="separate"/>
      </w:r>
      <w:r w:rsidRPr="00DE07CD">
        <w:rPr>
          <w:color w:val="0000FF"/>
          <w:szCs w:val="20"/>
          <w:u w:val="single"/>
        </w:rPr>
        <w:t>WWW.ION.ORG</w:t>
      </w:r>
      <w:r w:rsidR="0096189C">
        <w:rPr>
          <w:color w:val="0000FF"/>
          <w:szCs w:val="20"/>
          <w:u w:val="single"/>
        </w:rPr>
        <w:fldChar w:fldCharType="end"/>
      </w:r>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1" w:name="RevNumber"/>
      <w:r w:rsidR="00604C4C" w:rsidRPr="00DE07CD">
        <w:rPr>
          <w:sz w:val="40"/>
          <w:szCs w:val="40"/>
        </w:rPr>
        <w:t>0</w:t>
      </w:r>
      <w:r w:rsidRPr="00DE07CD">
        <w:rPr>
          <w:sz w:val="40"/>
          <w:szCs w:val="40"/>
        </w:rPr>
        <w:t>.</w:t>
      </w:r>
      <w:bookmarkEnd w:id="1"/>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080D6FF3" w:rsidR="00DE26AF" w:rsidRPr="00DE07CD" w:rsidRDefault="00265E4E" w:rsidP="00CE6B4F">
      <w:pPr>
        <w:jc w:val="both"/>
      </w:pPr>
      <w:r>
        <w:t>The GNSS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13C182AD" w14:textId="77777777" w:rsidR="00807010" w:rsidRDefault="008D289C">
      <w:pPr>
        <w:pStyle w:val="TOC1"/>
        <w:tabs>
          <w:tab w:val="left" w:pos="480"/>
          <w:tab w:val="right" w:leader="dot" w:pos="9350"/>
        </w:tabs>
        <w:rPr>
          <w:ins w:id="2" w:author="james" w:date="2016-03-29T13:09:00Z"/>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ins w:id="3" w:author="james" w:date="2016-03-29T13:09:00Z">
        <w:r w:rsidR="00807010" w:rsidRPr="00252471">
          <w:rPr>
            <w:rStyle w:val="Hyperlink"/>
            <w:noProof/>
          </w:rPr>
          <w:fldChar w:fldCharType="begin"/>
        </w:r>
        <w:r w:rsidR="00807010" w:rsidRPr="00252471">
          <w:rPr>
            <w:rStyle w:val="Hyperlink"/>
            <w:noProof/>
          </w:rPr>
          <w:instrText xml:space="preserve"> </w:instrText>
        </w:r>
        <w:r w:rsidR="00807010">
          <w:rPr>
            <w:noProof/>
          </w:rPr>
          <w:instrText>HYPERLINK \l "_Toc447021250"</w:instrText>
        </w:r>
        <w:r w:rsidR="00807010" w:rsidRPr="00252471">
          <w:rPr>
            <w:rStyle w:val="Hyperlink"/>
            <w:noProof/>
          </w:rPr>
          <w:instrText xml:space="preserve"> </w:instrText>
        </w:r>
        <w:r w:rsidR="00807010" w:rsidRPr="00252471">
          <w:rPr>
            <w:rStyle w:val="Hyperlink"/>
            <w:noProof/>
          </w:rPr>
        </w:r>
        <w:r w:rsidR="00807010" w:rsidRPr="00252471">
          <w:rPr>
            <w:rStyle w:val="Hyperlink"/>
            <w:noProof/>
          </w:rPr>
          <w:fldChar w:fldCharType="separate"/>
        </w:r>
        <w:r w:rsidR="00807010" w:rsidRPr="00252471">
          <w:rPr>
            <w:rStyle w:val="Hyperlink"/>
            <w:noProof/>
          </w:rPr>
          <w:t>1</w:t>
        </w:r>
        <w:r w:rsidR="00807010">
          <w:rPr>
            <w:rFonts w:asciiTheme="minorHAnsi" w:eastAsiaTheme="minorEastAsia" w:hAnsiTheme="minorHAnsi" w:cstheme="minorBidi"/>
            <w:noProof/>
            <w:sz w:val="22"/>
            <w:szCs w:val="22"/>
          </w:rPr>
          <w:tab/>
        </w:r>
        <w:r w:rsidR="00807010" w:rsidRPr="00252471">
          <w:rPr>
            <w:rStyle w:val="Hyperlink"/>
            <w:noProof/>
          </w:rPr>
          <w:t>Introduction</w:t>
        </w:r>
        <w:r w:rsidR="00807010">
          <w:rPr>
            <w:noProof/>
            <w:webHidden/>
          </w:rPr>
          <w:tab/>
        </w:r>
        <w:r w:rsidR="00807010">
          <w:rPr>
            <w:noProof/>
            <w:webHidden/>
          </w:rPr>
          <w:fldChar w:fldCharType="begin"/>
        </w:r>
        <w:r w:rsidR="00807010">
          <w:rPr>
            <w:noProof/>
            <w:webHidden/>
          </w:rPr>
          <w:instrText xml:space="preserve"> PAGEREF _Toc447021250 \h </w:instrText>
        </w:r>
        <w:r w:rsidR="00807010">
          <w:rPr>
            <w:noProof/>
            <w:webHidden/>
          </w:rPr>
        </w:r>
      </w:ins>
      <w:r w:rsidR="00807010">
        <w:rPr>
          <w:noProof/>
          <w:webHidden/>
        </w:rPr>
        <w:fldChar w:fldCharType="separate"/>
      </w:r>
      <w:ins w:id="4" w:author="james" w:date="2016-03-29T13:09:00Z">
        <w:r w:rsidR="00807010">
          <w:rPr>
            <w:noProof/>
            <w:webHidden/>
          </w:rPr>
          <w:t>4</w:t>
        </w:r>
        <w:r w:rsidR="00807010">
          <w:rPr>
            <w:noProof/>
            <w:webHidden/>
          </w:rPr>
          <w:fldChar w:fldCharType="end"/>
        </w:r>
        <w:r w:rsidR="00807010" w:rsidRPr="00252471">
          <w:rPr>
            <w:rStyle w:val="Hyperlink"/>
            <w:noProof/>
          </w:rPr>
          <w:fldChar w:fldCharType="end"/>
        </w:r>
      </w:ins>
    </w:p>
    <w:p w14:paraId="01BEDEAC" w14:textId="77777777" w:rsidR="00807010" w:rsidRDefault="00807010">
      <w:pPr>
        <w:pStyle w:val="TOC1"/>
        <w:tabs>
          <w:tab w:val="left" w:pos="480"/>
          <w:tab w:val="right" w:leader="dot" w:pos="9350"/>
        </w:tabs>
        <w:rPr>
          <w:ins w:id="5" w:author="james" w:date="2016-03-29T13:09:00Z"/>
          <w:rFonts w:asciiTheme="minorHAnsi" w:eastAsiaTheme="minorEastAsia" w:hAnsiTheme="minorHAnsi" w:cstheme="minorBidi"/>
          <w:noProof/>
          <w:sz w:val="22"/>
          <w:szCs w:val="22"/>
        </w:rPr>
      </w:pPr>
      <w:ins w:id="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2</w:t>
        </w:r>
        <w:r>
          <w:rPr>
            <w:rFonts w:asciiTheme="minorHAnsi" w:eastAsiaTheme="minorEastAsia" w:hAnsiTheme="minorHAnsi" w:cstheme="minorBidi"/>
            <w:noProof/>
            <w:sz w:val="22"/>
            <w:szCs w:val="22"/>
          </w:rPr>
          <w:tab/>
        </w:r>
        <w:r w:rsidRPr="00252471">
          <w:rPr>
            <w:rStyle w:val="Hyperlink"/>
            <w:noProof/>
          </w:rPr>
          <w:t>Scope</w:t>
        </w:r>
        <w:r>
          <w:rPr>
            <w:noProof/>
            <w:webHidden/>
          </w:rPr>
          <w:tab/>
        </w:r>
        <w:r>
          <w:rPr>
            <w:noProof/>
            <w:webHidden/>
          </w:rPr>
          <w:fldChar w:fldCharType="begin"/>
        </w:r>
        <w:r>
          <w:rPr>
            <w:noProof/>
            <w:webHidden/>
          </w:rPr>
          <w:instrText xml:space="preserve"> PAGEREF _Toc447021251 \h </w:instrText>
        </w:r>
        <w:r>
          <w:rPr>
            <w:noProof/>
            <w:webHidden/>
          </w:rPr>
        </w:r>
      </w:ins>
      <w:r>
        <w:rPr>
          <w:noProof/>
          <w:webHidden/>
        </w:rPr>
        <w:fldChar w:fldCharType="separate"/>
      </w:r>
      <w:ins w:id="7" w:author="james" w:date="2016-03-29T13:09:00Z">
        <w:r>
          <w:rPr>
            <w:noProof/>
            <w:webHidden/>
          </w:rPr>
          <w:t>4</w:t>
        </w:r>
        <w:r>
          <w:rPr>
            <w:noProof/>
            <w:webHidden/>
          </w:rPr>
          <w:fldChar w:fldCharType="end"/>
        </w:r>
        <w:r w:rsidRPr="00252471">
          <w:rPr>
            <w:rStyle w:val="Hyperlink"/>
            <w:noProof/>
          </w:rPr>
          <w:fldChar w:fldCharType="end"/>
        </w:r>
      </w:ins>
    </w:p>
    <w:p w14:paraId="12712C54" w14:textId="77777777" w:rsidR="00807010" w:rsidRDefault="00807010">
      <w:pPr>
        <w:pStyle w:val="TOC1"/>
        <w:tabs>
          <w:tab w:val="left" w:pos="480"/>
          <w:tab w:val="right" w:leader="dot" w:pos="9350"/>
        </w:tabs>
        <w:rPr>
          <w:ins w:id="8" w:author="james" w:date="2016-03-29T13:09:00Z"/>
          <w:rFonts w:asciiTheme="minorHAnsi" w:eastAsiaTheme="minorEastAsia" w:hAnsiTheme="minorHAnsi" w:cstheme="minorBidi"/>
          <w:noProof/>
          <w:sz w:val="22"/>
          <w:szCs w:val="22"/>
        </w:rPr>
      </w:pPr>
      <w:ins w:id="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3</w:t>
        </w:r>
        <w:r>
          <w:rPr>
            <w:rFonts w:asciiTheme="minorHAnsi" w:eastAsiaTheme="minorEastAsia" w:hAnsiTheme="minorHAnsi" w:cstheme="minorBidi"/>
            <w:noProof/>
            <w:sz w:val="22"/>
            <w:szCs w:val="22"/>
          </w:rPr>
          <w:tab/>
        </w:r>
        <w:r w:rsidRPr="00252471">
          <w:rPr>
            <w:rStyle w:val="Hyperlink"/>
            <w:noProof/>
          </w:rPr>
          <w:t>Metadata Format</w:t>
        </w:r>
        <w:r>
          <w:rPr>
            <w:noProof/>
            <w:webHidden/>
          </w:rPr>
          <w:tab/>
        </w:r>
        <w:r>
          <w:rPr>
            <w:noProof/>
            <w:webHidden/>
          </w:rPr>
          <w:fldChar w:fldCharType="begin"/>
        </w:r>
        <w:r>
          <w:rPr>
            <w:noProof/>
            <w:webHidden/>
          </w:rPr>
          <w:instrText xml:space="preserve"> PAGEREF _Toc447021252 \h </w:instrText>
        </w:r>
        <w:r>
          <w:rPr>
            <w:noProof/>
            <w:webHidden/>
          </w:rPr>
        </w:r>
      </w:ins>
      <w:r>
        <w:rPr>
          <w:noProof/>
          <w:webHidden/>
        </w:rPr>
        <w:fldChar w:fldCharType="separate"/>
      </w:r>
      <w:ins w:id="10" w:author="james" w:date="2016-03-29T13:09:00Z">
        <w:r>
          <w:rPr>
            <w:noProof/>
            <w:webHidden/>
          </w:rPr>
          <w:t>4</w:t>
        </w:r>
        <w:r>
          <w:rPr>
            <w:noProof/>
            <w:webHidden/>
          </w:rPr>
          <w:fldChar w:fldCharType="end"/>
        </w:r>
        <w:r w:rsidRPr="00252471">
          <w:rPr>
            <w:rStyle w:val="Hyperlink"/>
            <w:noProof/>
          </w:rPr>
          <w:fldChar w:fldCharType="end"/>
        </w:r>
      </w:ins>
    </w:p>
    <w:p w14:paraId="1ABE3CB5" w14:textId="77777777" w:rsidR="00807010" w:rsidRDefault="00807010">
      <w:pPr>
        <w:pStyle w:val="TOC1"/>
        <w:tabs>
          <w:tab w:val="left" w:pos="480"/>
          <w:tab w:val="right" w:leader="dot" w:pos="9350"/>
        </w:tabs>
        <w:rPr>
          <w:ins w:id="11" w:author="james" w:date="2016-03-29T13:09:00Z"/>
          <w:rFonts w:asciiTheme="minorHAnsi" w:eastAsiaTheme="minorEastAsia" w:hAnsiTheme="minorHAnsi" w:cstheme="minorBidi"/>
          <w:noProof/>
          <w:sz w:val="22"/>
          <w:szCs w:val="22"/>
        </w:rPr>
      </w:pPr>
      <w:ins w:id="1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w:t>
        </w:r>
        <w:r>
          <w:rPr>
            <w:rFonts w:asciiTheme="minorHAnsi" w:eastAsiaTheme="minorEastAsia" w:hAnsiTheme="minorHAnsi" w:cstheme="minorBidi"/>
            <w:noProof/>
            <w:sz w:val="22"/>
            <w:szCs w:val="22"/>
          </w:rPr>
          <w:tab/>
        </w:r>
        <w:r w:rsidRPr="00252471">
          <w:rPr>
            <w:rStyle w:val="Hyperlink"/>
            <w:noProof/>
          </w:rPr>
          <w:t>SDR Data Collection Topologies</w:t>
        </w:r>
        <w:r>
          <w:rPr>
            <w:noProof/>
            <w:webHidden/>
          </w:rPr>
          <w:tab/>
        </w:r>
        <w:r>
          <w:rPr>
            <w:noProof/>
            <w:webHidden/>
          </w:rPr>
          <w:fldChar w:fldCharType="begin"/>
        </w:r>
        <w:r>
          <w:rPr>
            <w:noProof/>
            <w:webHidden/>
          </w:rPr>
          <w:instrText xml:space="preserve"> PAGEREF _Toc447021253 \h </w:instrText>
        </w:r>
        <w:r>
          <w:rPr>
            <w:noProof/>
            <w:webHidden/>
          </w:rPr>
        </w:r>
      </w:ins>
      <w:r>
        <w:rPr>
          <w:noProof/>
          <w:webHidden/>
        </w:rPr>
        <w:fldChar w:fldCharType="separate"/>
      </w:r>
      <w:ins w:id="13" w:author="james" w:date="2016-03-29T13:09:00Z">
        <w:r>
          <w:rPr>
            <w:noProof/>
            <w:webHidden/>
          </w:rPr>
          <w:t>4</w:t>
        </w:r>
        <w:r>
          <w:rPr>
            <w:noProof/>
            <w:webHidden/>
          </w:rPr>
          <w:fldChar w:fldCharType="end"/>
        </w:r>
        <w:r w:rsidRPr="00252471">
          <w:rPr>
            <w:rStyle w:val="Hyperlink"/>
            <w:noProof/>
          </w:rPr>
          <w:fldChar w:fldCharType="end"/>
        </w:r>
      </w:ins>
    </w:p>
    <w:p w14:paraId="0F2B99FD" w14:textId="77777777" w:rsidR="00807010" w:rsidRDefault="00807010">
      <w:pPr>
        <w:pStyle w:val="TOC2"/>
        <w:tabs>
          <w:tab w:val="left" w:pos="960"/>
          <w:tab w:val="right" w:leader="dot" w:pos="9350"/>
        </w:tabs>
        <w:rPr>
          <w:ins w:id="14" w:author="james" w:date="2016-03-29T13:09:00Z"/>
          <w:rFonts w:asciiTheme="minorHAnsi" w:eastAsiaTheme="minorEastAsia" w:hAnsiTheme="minorHAnsi" w:cstheme="minorBidi"/>
          <w:noProof/>
          <w:sz w:val="22"/>
          <w:szCs w:val="22"/>
        </w:rPr>
      </w:pPr>
      <w:ins w:id="1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4.1</w:t>
        </w:r>
        <w:r>
          <w:rPr>
            <w:rFonts w:asciiTheme="minorHAnsi" w:eastAsiaTheme="minorEastAsia" w:hAnsiTheme="minorHAnsi" w:cstheme="minorBidi"/>
            <w:noProof/>
            <w:sz w:val="22"/>
            <w:szCs w:val="22"/>
          </w:rPr>
          <w:tab/>
        </w:r>
        <w:r w:rsidRPr="00252471">
          <w:rPr>
            <w:rStyle w:val="Hyperlink"/>
            <w:noProof/>
          </w:rPr>
          <w:t>Single Band, Single Stream, Single File</w:t>
        </w:r>
        <w:r>
          <w:rPr>
            <w:noProof/>
            <w:webHidden/>
          </w:rPr>
          <w:tab/>
        </w:r>
        <w:r>
          <w:rPr>
            <w:noProof/>
            <w:webHidden/>
          </w:rPr>
          <w:fldChar w:fldCharType="begin"/>
        </w:r>
        <w:r>
          <w:rPr>
            <w:noProof/>
            <w:webHidden/>
          </w:rPr>
          <w:instrText xml:space="preserve"> PAGEREF _Toc447021254 \h </w:instrText>
        </w:r>
        <w:r>
          <w:rPr>
            <w:noProof/>
            <w:webHidden/>
          </w:rPr>
        </w:r>
      </w:ins>
      <w:r>
        <w:rPr>
          <w:noProof/>
          <w:webHidden/>
        </w:rPr>
        <w:fldChar w:fldCharType="separate"/>
      </w:r>
      <w:ins w:id="16" w:author="james" w:date="2016-03-29T13:09:00Z">
        <w:r>
          <w:rPr>
            <w:noProof/>
            <w:webHidden/>
          </w:rPr>
          <w:t>5</w:t>
        </w:r>
        <w:r>
          <w:rPr>
            <w:noProof/>
            <w:webHidden/>
          </w:rPr>
          <w:fldChar w:fldCharType="end"/>
        </w:r>
        <w:r w:rsidRPr="00252471">
          <w:rPr>
            <w:rStyle w:val="Hyperlink"/>
            <w:noProof/>
          </w:rPr>
          <w:fldChar w:fldCharType="end"/>
        </w:r>
      </w:ins>
    </w:p>
    <w:p w14:paraId="16BF3529" w14:textId="77777777" w:rsidR="00807010" w:rsidRDefault="00807010">
      <w:pPr>
        <w:pStyle w:val="TOC2"/>
        <w:tabs>
          <w:tab w:val="left" w:pos="960"/>
          <w:tab w:val="right" w:leader="dot" w:pos="9350"/>
        </w:tabs>
        <w:rPr>
          <w:ins w:id="17" w:author="james" w:date="2016-03-29T13:09:00Z"/>
          <w:rFonts w:asciiTheme="minorHAnsi" w:eastAsiaTheme="minorEastAsia" w:hAnsiTheme="minorHAnsi" w:cstheme="minorBidi"/>
          <w:noProof/>
          <w:sz w:val="22"/>
          <w:szCs w:val="22"/>
        </w:rPr>
      </w:pPr>
      <w:ins w:id="18"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"_Toc447021255"</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4.2</w:t>
        </w:r>
        <w:r>
          <w:rPr>
            <w:rFonts w:asciiTheme="minorHAnsi" w:eastAsiaTheme="minorEastAsia" w:hAnsiTheme="minorHAnsi" w:cstheme="minorBidi"/>
            <w:noProof/>
            <w:sz w:val="22"/>
            <w:szCs w:val="22"/>
          </w:rPr>
          <w:tab/>
        </w:r>
        <w:r w:rsidRPr="00252471">
          <w:rPr>
            <w:rStyle w:val="Hyperlink"/>
            <w:noProof/>
          </w:rPr>
          <w:t>Multi-Band, Single Stream, Single File</w:t>
        </w:r>
        <w:r>
          <w:rPr>
            <w:noProof/>
            <w:webHidden/>
          </w:rPr>
          <w:tab/>
        </w:r>
        <w:r>
          <w:rPr>
            <w:noProof/>
            <w:webHidden/>
          </w:rPr>
          <w:fldChar w:fldCharType="begin"/>
        </w:r>
        <w:r>
          <w:rPr>
            <w:noProof/>
            <w:webHidden/>
          </w:rPr>
          <w:instrText xml:space="preserve"> PAGEREF _Toc447021255 \h </w:instrText>
        </w:r>
        <w:r>
          <w:rPr>
            <w:noProof/>
            <w:webHidden/>
          </w:rPr>
        </w:r>
      </w:ins>
      <w:r>
        <w:rPr>
          <w:noProof/>
          <w:webHidden/>
        </w:rPr>
        <w:fldChar w:fldCharType="separate"/>
      </w:r>
      <w:ins w:id="19" w:author="james" w:date="2016-03-29T13:09:00Z">
        <w:r>
          <w:rPr>
            <w:noProof/>
            <w:webHidden/>
          </w:rPr>
          <w:t>5</w:t>
        </w:r>
        <w:r>
          <w:rPr>
            <w:noProof/>
            <w:webHidden/>
          </w:rPr>
          <w:fldChar w:fldCharType="end"/>
        </w:r>
        <w:r w:rsidRPr="00252471">
          <w:rPr>
            <w:rStyle w:val="Hyperlink"/>
            <w:noProof/>
          </w:rPr>
          <w:fldChar w:fldCharType="end"/>
        </w:r>
      </w:ins>
    </w:p>
    <w:p w14:paraId="40672CDA" w14:textId="77777777" w:rsidR="00807010" w:rsidRDefault="00807010">
      <w:pPr>
        <w:pStyle w:val="TOC2"/>
        <w:tabs>
          <w:tab w:val="left" w:pos="960"/>
          <w:tab w:val="right" w:leader="dot" w:pos="9350"/>
        </w:tabs>
        <w:rPr>
          <w:ins w:id="20" w:author="james" w:date="2016-03-29T13:09:00Z"/>
          <w:rFonts w:asciiTheme="minorHAnsi" w:eastAsiaTheme="minorEastAsia" w:hAnsiTheme="minorHAnsi" w:cstheme="minorBidi"/>
          <w:noProof/>
          <w:sz w:val="22"/>
          <w:szCs w:val="22"/>
        </w:rPr>
      </w:pPr>
      <w:ins w:id="2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4.3</w:t>
        </w:r>
        <w:r>
          <w:rPr>
            <w:rFonts w:asciiTheme="minorHAnsi" w:eastAsiaTheme="minorEastAsia" w:hAnsiTheme="minorHAnsi" w:cstheme="minorBidi"/>
            <w:noProof/>
            <w:sz w:val="22"/>
            <w:szCs w:val="22"/>
          </w:rPr>
          <w:tab/>
        </w:r>
        <w:r w:rsidRPr="00252471">
          <w:rPr>
            <w:rStyle w:val="Hyperlink"/>
            <w:noProof/>
          </w:rPr>
          <w:t>Multi Stream, Single File</w:t>
        </w:r>
        <w:r>
          <w:rPr>
            <w:noProof/>
            <w:webHidden/>
          </w:rPr>
          <w:tab/>
        </w:r>
        <w:r>
          <w:rPr>
            <w:noProof/>
            <w:webHidden/>
          </w:rPr>
          <w:fldChar w:fldCharType="begin"/>
        </w:r>
        <w:r>
          <w:rPr>
            <w:noProof/>
            <w:webHidden/>
          </w:rPr>
          <w:instrText xml:space="preserve"> PAGEREF _Toc447021256 \h </w:instrText>
        </w:r>
        <w:r>
          <w:rPr>
            <w:noProof/>
            <w:webHidden/>
          </w:rPr>
        </w:r>
      </w:ins>
      <w:r>
        <w:rPr>
          <w:noProof/>
          <w:webHidden/>
        </w:rPr>
        <w:fldChar w:fldCharType="separate"/>
      </w:r>
      <w:ins w:id="22" w:author="james" w:date="2016-03-29T13:09:00Z">
        <w:r>
          <w:rPr>
            <w:noProof/>
            <w:webHidden/>
          </w:rPr>
          <w:t>6</w:t>
        </w:r>
        <w:r>
          <w:rPr>
            <w:noProof/>
            <w:webHidden/>
          </w:rPr>
          <w:fldChar w:fldCharType="end"/>
        </w:r>
        <w:r w:rsidRPr="00252471">
          <w:rPr>
            <w:rStyle w:val="Hyperlink"/>
            <w:noProof/>
          </w:rPr>
          <w:fldChar w:fldCharType="end"/>
        </w:r>
      </w:ins>
    </w:p>
    <w:p w14:paraId="5130818F" w14:textId="77777777" w:rsidR="00807010" w:rsidRDefault="00807010">
      <w:pPr>
        <w:pStyle w:val="TOC2"/>
        <w:tabs>
          <w:tab w:val="left" w:pos="960"/>
          <w:tab w:val="right" w:leader="dot" w:pos="9350"/>
        </w:tabs>
        <w:rPr>
          <w:ins w:id="23" w:author="james" w:date="2016-03-29T13:09:00Z"/>
          <w:rFonts w:asciiTheme="minorHAnsi" w:eastAsiaTheme="minorEastAsia" w:hAnsiTheme="minorHAnsi" w:cstheme="minorBidi"/>
          <w:noProof/>
          <w:sz w:val="22"/>
          <w:szCs w:val="22"/>
        </w:rPr>
      </w:pPr>
      <w:ins w:id="24"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4.4</w:t>
        </w:r>
        <w:r>
          <w:rPr>
            <w:rFonts w:asciiTheme="minorHAnsi" w:eastAsiaTheme="minorEastAsia" w:hAnsiTheme="minorHAnsi" w:cstheme="minorBidi"/>
            <w:noProof/>
            <w:sz w:val="22"/>
            <w:szCs w:val="22"/>
          </w:rPr>
          <w:tab/>
        </w:r>
        <w:r w:rsidRPr="00252471">
          <w:rPr>
            <w:rStyle w:val="Hyperlink"/>
            <w:noProof/>
          </w:rPr>
          <w:t>Multi Stream, Single File (with Additional Data)</w:t>
        </w:r>
        <w:r>
          <w:rPr>
            <w:noProof/>
            <w:webHidden/>
          </w:rPr>
          <w:tab/>
        </w:r>
        <w:r>
          <w:rPr>
            <w:noProof/>
            <w:webHidden/>
          </w:rPr>
          <w:fldChar w:fldCharType="begin"/>
        </w:r>
        <w:r>
          <w:rPr>
            <w:noProof/>
            <w:webHidden/>
          </w:rPr>
          <w:instrText xml:space="preserve"> PAGEREF _Toc447021257 \h </w:instrText>
        </w:r>
        <w:r>
          <w:rPr>
            <w:noProof/>
            <w:webHidden/>
          </w:rPr>
        </w:r>
      </w:ins>
      <w:r>
        <w:rPr>
          <w:noProof/>
          <w:webHidden/>
        </w:rPr>
        <w:fldChar w:fldCharType="separate"/>
      </w:r>
      <w:ins w:id="25" w:author="james" w:date="2016-03-29T13:09:00Z">
        <w:r>
          <w:rPr>
            <w:noProof/>
            <w:webHidden/>
          </w:rPr>
          <w:t>6</w:t>
        </w:r>
        <w:r>
          <w:rPr>
            <w:noProof/>
            <w:webHidden/>
          </w:rPr>
          <w:fldChar w:fldCharType="end"/>
        </w:r>
        <w:r w:rsidRPr="00252471">
          <w:rPr>
            <w:rStyle w:val="Hyperlink"/>
            <w:noProof/>
          </w:rPr>
          <w:fldChar w:fldCharType="end"/>
        </w:r>
      </w:ins>
    </w:p>
    <w:p w14:paraId="4CE72709" w14:textId="77777777" w:rsidR="00807010" w:rsidRDefault="00807010">
      <w:pPr>
        <w:pStyle w:val="TOC2"/>
        <w:tabs>
          <w:tab w:val="left" w:pos="960"/>
          <w:tab w:val="right" w:leader="dot" w:pos="9350"/>
        </w:tabs>
        <w:rPr>
          <w:ins w:id="26" w:author="james" w:date="2016-03-29T13:09:00Z"/>
          <w:rFonts w:asciiTheme="minorHAnsi" w:eastAsiaTheme="minorEastAsia" w:hAnsiTheme="minorHAnsi" w:cstheme="minorBidi"/>
          <w:noProof/>
          <w:sz w:val="22"/>
          <w:szCs w:val="22"/>
        </w:rPr>
      </w:pPr>
      <w:ins w:id="27"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"_Toc447021258"</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4.5</w:t>
        </w:r>
        <w:r>
          <w:rPr>
            <w:rFonts w:asciiTheme="minorHAnsi" w:eastAsiaTheme="minorEastAsia" w:hAnsiTheme="minorHAnsi" w:cstheme="minorBidi"/>
            <w:noProof/>
            <w:sz w:val="22"/>
            <w:szCs w:val="22"/>
          </w:rPr>
          <w:tab/>
        </w:r>
        <w:r w:rsidRPr="00252471">
          <w:rPr>
            <w:rStyle w:val="Hyperlink"/>
            <w:noProof/>
          </w:rPr>
          <w:t>Temporal Splitting of Files</w:t>
        </w:r>
        <w:r>
          <w:rPr>
            <w:noProof/>
            <w:webHidden/>
          </w:rPr>
          <w:tab/>
        </w:r>
        <w:r>
          <w:rPr>
            <w:noProof/>
            <w:webHidden/>
          </w:rPr>
          <w:fldChar w:fldCharType="begin"/>
        </w:r>
        <w:r>
          <w:rPr>
            <w:noProof/>
            <w:webHidden/>
          </w:rPr>
          <w:instrText xml:space="preserve"> PAGEREF _Toc447021258 \h </w:instrText>
        </w:r>
        <w:r>
          <w:rPr>
            <w:noProof/>
            <w:webHidden/>
          </w:rPr>
        </w:r>
      </w:ins>
      <w:r>
        <w:rPr>
          <w:noProof/>
          <w:webHidden/>
        </w:rPr>
        <w:fldChar w:fldCharType="separate"/>
      </w:r>
      <w:ins w:id="28" w:author="james" w:date="2016-03-29T13:09:00Z">
        <w:r>
          <w:rPr>
            <w:noProof/>
            <w:webHidden/>
          </w:rPr>
          <w:t>6</w:t>
        </w:r>
        <w:r>
          <w:rPr>
            <w:noProof/>
            <w:webHidden/>
          </w:rPr>
          <w:fldChar w:fldCharType="end"/>
        </w:r>
        <w:r w:rsidRPr="00252471">
          <w:rPr>
            <w:rStyle w:val="Hyperlink"/>
            <w:noProof/>
          </w:rPr>
          <w:fldChar w:fldCharType="end"/>
        </w:r>
      </w:ins>
    </w:p>
    <w:p w14:paraId="5AD1672C" w14:textId="77777777" w:rsidR="00807010" w:rsidRDefault="00807010">
      <w:pPr>
        <w:pStyle w:val="TOC2"/>
        <w:tabs>
          <w:tab w:val="left" w:pos="960"/>
          <w:tab w:val="right" w:leader="dot" w:pos="9350"/>
        </w:tabs>
        <w:rPr>
          <w:ins w:id="29" w:author="james" w:date="2016-03-29T13:09:00Z"/>
          <w:rFonts w:asciiTheme="minorHAnsi" w:eastAsiaTheme="minorEastAsia" w:hAnsiTheme="minorHAnsi" w:cstheme="minorBidi"/>
          <w:noProof/>
          <w:sz w:val="22"/>
          <w:szCs w:val="22"/>
        </w:rPr>
      </w:pPr>
      <w:ins w:id="30"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"_Toc447021259"</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4.6</w:t>
        </w:r>
        <w:r>
          <w:rPr>
            <w:rFonts w:asciiTheme="minorHAnsi" w:eastAsiaTheme="minorEastAsia" w:hAnsiTheme="minorHAnsi" w:cstheme="minorBidi"/>
            <w:noProof/>
            <w:sz w:val="22"/>
            <w:szCs w:val="22"/>
          </w:rPr>
          <w:tab/>
        </w:r>
        <w:r w:rsidRPr="00252471">
          <w:rPr>
            <w:rStyle w:val="Hyperlink"/>
            <w:noProof/>
          </w:rPr>
          <w:t>Spatial Splitting of Files</w:t>
        </w:r>
        <w:r>
          <w:rPr>
            <w:noProof/>
            <w:webHidden/>
          </w:rPr>
          <w:tab/>
        </w:r>
        <w:r>
          <w:rPr>
            <w:noProof/>
            <w:webHidden/>
          </w:rPr>
          <w:fldChar w:fldCharType="begin"/>
        </w:r>
        <w:r>
          <w:rPr>
            <w:noProof/>
            <w:webHidden/>
          </w:rPr>
          <w:instrText xml:space="preserve"> PAGEREF _Toc447021259 \h </w:instrText>
        </w:r>
        <w:r>
          <w:rPr>
            <w:noProof/>
            <w:webHidden/>
          </w:rPr>
        </w:r>
      </w:ins>
      <w:r>
        <w:rPr>
          <w:noProof/>
          <w:webHidden/>
        </w:rPr>
        <w:fldChar w:fldCharType="separate"/>
      </w:r>
      <w:ins w:id="31" w:author="james" w:date="2016-03-29T13:09:00Z">
        <w:r>
          <w:rPr>
            <w:noProof/>
            <w:webHidden/>
          </w:rPr>
          <w:t>6</w:t>
        </w:r>
        <w:r>
          <w:rPr>
            <w:noProof/>
            <w:webHidden/>
          </w:rPr>
          <w:fldChar w:fldCharType="end"/>
        </w:r>
        <w:r w:rsidRPr="00252471">
          <w:rPr>
            <w:rStyle w:val="Hyperlink"/>
            <w:noProof/>
          </w:rPr>
          <w:fldChar w:fldCharType="end"/>
        </w:r>
      </w:ins>
    </w:p>
    <w:p w14:paraId="2E6FFA32" w14:textId="77777777" w:rsidR="00807010" w:rsidRDefault="00807010">
      <w:pPr>
        <w:pStyle w:val="TOC2"/>
        <w:tabs>
          <w:tab w:val="left" w:pos="960"/>
          <w:tab w:val="right" w:leader="dot" w:pos="9350"/>
        </w:tabs>
        <w:rPr>
          <w:ins w:id="32" w:author="james" w:date="2016-03-29T13:09:00Z"/>
          <w:rFonts w:asciiTheme="minorHAnsi" w:eastAsiaTheme="minorEastAsia" w:hAnsiTheme="minorHAnsi" w:cstheme="minorBidi"/>
          <w:noProof/>
          <w:sz w:val="22"/>
          <w:szCs w:val="22"/>
        </w:rPr>
      </w:pPr>
      <w:ins w:id="33"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"_Toc447021260"</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4.7</w:t>
        </w:r>
        <w:r>
          <w:rPr>
            <w:rFonts w:asciiTheme="minorHAnsi" w:eastAsiaTheme="minorEastAsia" w:hAnsiTheme="minorHAnsi" w:cstheme="minorBidi"/>
            <w:noProof/>
            <w:sz w:val="22"/>
            <w:szCs w:val="22"/>
          </w:rPr>
          <w:tab/>
        </w:r>
        <w:r w:rsidRPr="00252471">
          <w:rPr>
            <w:rStyle w:val="Hyperlink"/>
            <w:noProof/>
          </w:rPr>
          <w:t>Spatial-Temporal Splitting of Files</w:t>
        </w:r>
        <w:r>
          <w:rPr>
            <w:noProof/>
            <w:webHidden/>
          </w:rPr>
          <w:tab/>
        </w:r>
        <w:r>
          <w:rPr>
            <w:noProof/>
            <w:webHidden/>
          </w:rPr>
          <w:fldChar w:fldCharType="begin"/>
        </w:r>
        <w:r>
          <w:rPr>
            <w:noProof/>
            <w:webHidden/>
          </w:rPr>
          <w:instrText xml:space="preserve"> PAGEREF _Toc447021260 \h </w:instrText>
        </w:r>
        <w:r>
          <w:rPr>
            <w:noProof/>
            <w:webHidden/>
          </w:rPr>
        </w:r>
      </w:ins>
      <w:r>
        <w:rPr>
          <w:noProof/>
          <w:webHidden/>
        </w:rPr>
        <w:fldChar w:fldCharType="separate"/>
      </w:r>
      <w:ins w:id="34" w:author="james" w:date="2016-03-29T13:09:00Z">
        <w:r>
          <w:rPr>
            <w:noProof/>
            <w:webHidden/>
          </w:rPr>
          <w:t>7</w:t>
        </w:r>
        <w:r>
          <w:rPr>
            <w:noProof/>
            <w:webHidden/>
          </w:rPr>
          <w:fldChar w:fldCharType="end"/>
        </w:r>
        <w:r w:rsidRPr="00252471">
          <w:rPr>
            <w:rStyle w:val="Hyperlink"/>
            <w:noProof/>
          </w:rPr>
          <w:fldChar w:fldCharType="end"/>
        </w:r>
      </w:ins>
    </w:p>
    <w:p w14:paraId="18DE29A2" w14:textId="77777777" w:rsidR="00807010" w:rsidRDefault="00807010">
      <w:pPr>
        <w:pStyle w:val="TOC1"/>
        <w:tabs>
          <w:tab w:val="left" w:pos="480"/>
          <w:tab w:val="right" w:leader="dot" w:pos="9350"/>
        </w:tabs>
        <w:rPr>
          <w:ins w:id="35" w:author="james" w:date="2016-03-29T13:09:00Z"/>
          <w:rFonts w:asciiTheme="minorHAnsi" w:eastAsiaTheme="minorEastAsia" w:hAnsiTheme="minorHAnsi" w:cstheme="minorBidi"/>
          <w:noProof/>
          <w:sz w:val="22"/>
          <w:szCs w:val="22"/>
        </w:rPr>
      </w:pPr>
      <w:ins w:id="3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5</w:t>
        </w:r>
        <w:r>
          <w:rPr>
            <w:rFonts w:asciiTheme="minorHAnsi" w:eastAsiaTheme="minorEastAsia" w:hAnsiTheme="minorHAnsi" w:cstheme="minorBidi"/>
            <w:noProof/>
            <w:sz w:val="22"/>
            <w:szCs w:val="22"/>
          </w:rPr>
          <w:tab/>
        </w:r>
        <w:r w:rsidRPr="00252471">
          <w:rPr>
            <w:rStyle w:val="Hyperlink"/>
            <w:noProof/>
          </w:rPr>
          <w:t>Metadata File Naming and Association Mechanisms</w:t>
        </w:r>
        <w:r>
          <w:rPr>
            <w:noProof/>
            <w:webHidden/>
          </w:rPr>
          <w:tab/>
        </w:r>
        <w:r>
          <w:rPr>
            <w:noProof/>
            <w:webHidden/>
          </w:rPr>
          <w:fldChar w:fldCharType="begin"/>
        </w:r>
        <w:r>
          <w:rPr>
            <w:noProof/>
            <w:webHidden/>
          </w:rPr>
          <w:instrText xml:space="preserve"> PAGEREF _Toc447021261 \h </w:instrText>
        </w:r>
        <w:r>
          <w:rPr>
            <w:noProof/>
            <w:webHidden/>
          </w:rPr>
        </w:r>
      </w:ins>
      <w:r>
        <w:rPr>
          <w:noProof/>
          <w:webHidden/>
        </w:rPr>
        <w:fldChar w:fldCharType="separate"/>
      </w:r>
      <w:ins w:id="37" w:author="james" w:date="2016-03-29T13:09:00Z">
        <w:r>
          <w:rPr>
            <w:noProof/>
            <w:webHidden/>
          </w:rPr>
          <w:t>7</w:t>
        </w:r>
        <w:r>
          <w:rPr>
            <w:noProof/>
            <w:webHidden/>
          </w:rPr>
          <w:fldChar w:fldCharType="end"/>
        </w:r>
        <w:r w:rsidRPr="00252471">
          <w:rPr>
            <w:rStyle w:val="Hyperlink"/>
            <w:noProof/>
          </w:rPr>
          <w:fldChar w:fldCharType="end"/>
        </w:r>
      </w:ins>
    </w:p>
    <w:p w14:paraId="1DEFDAAF" w14:textId="77777777" w:rsidR="00807010" w:rsidRDefault="00807010">
      <w:pPr>
        <w:pStyle w:val="TOC1"/>
        <w:tabs>
          <w:tab w:val="left" w:pos="480"/>
          <w:tab w:val="right" w:leader="dot" w:pos="9350"/>
        </w:tabs>
        <w:rPr>
          <w:ins w:id="38" w:author="james" w:date="2016-03-29T13:09:00Z"/>
          <w:rFonts w:asciiTheme="minorHAnsi" w:eastAsiaTheme="minorEastAsia" w:hAnsiTheme="minorHAnsi" w:cstheme="minorBidi"/>
          <w:noProof/>
          <w:sz w:val="22"/>
          <w:szCs w:val="22"/>
        </w:rPr>
      </w:pPr>
      <w:ins w:id="3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w:t>
        </w:r>
        <w:r>
          <w:rPr>
            <w:rFonts w:asciiTheme="minorHAnsi" w:eastAsiaTheme="minorEastAsia" w:hAnsiTheme="minorHAnsi" w:cstheme="minorBidi"/>
            <w:noProof/>
            <w:sz w:val="22"/>
            <w:szCs w:val="22"/>
          </w:rPr>
          <w:tab/>
        </w:r>
        <w:r w:rsidRPr="00252471">
          <w:rPr>
            <w:rStyle w:val="Hyperlink"/>
            <w:noProof/>
          </w:rPr>
          <w:t>Domain Model</w:t>
        </w:r>
        <w:r>
          <w:rPr>
            <w:noProof/>
            <w:webHidden/>
          </w:rPr>
          <w:tab/>
        </w:r>
        <w:r>
          <w:rPr>
            <w:noProof/>
            <w:webHidden/>
          </w:rPr>
          <w:fldChar w:fldCharType="begin"/>
        </w:r>
        <w:r>
          <w:rPr>
            <w:noProof/>
            <w:webHidden/>
          </w:rPr>
          <w:instrText xml:space="preserve"> PAGEREF _Toc447021262 \h </w:instrText>
        </w:r>
        <w:r>
          <w:rPr>
            <w:noProof/>
            <w:webHidden/>
          </w:rPr>
        </w:r>
      </w:ins>
      <w:r>
        <w:rPr>
          <w:noProof/>
          <w:webHidden/>
        </w:rPr>
        <w:fldChar w:fldCharType="separate"/>
      </w:r>
      <w:ins w:id="40" w:author="james" w:date="2016-03-29T13:09:00Z">
        <w:r>
          <w:rPr>
            <w:noProof/>
            <w:webHidden/>
          </w:rPr>
          <w:t>7</w:t>
        </w:r>
        <w:r>
          <w:rPr>
            <w:noProof/>
            <w:webHidden/>
          </w:rPr>
          <w:fldChar w:fldCharType="end"/>
        </w:r>
        <w:r w:rsidRPr="00252471">
          <w:rPr>
            <w:rStyle w:val="Hyperlink"/>
            <w:noProof/>
          </w:rPr>
          <w:fldChar w:fldCharType="end"/>
        </w:r>
      </w:ins>
    </w:p>
    <w:p w14:paraId="15A53335" w14:textId="77777777" w:rsidR="00807010" w:rsidRDefault="00807010">
      <w:pPr>
        <w:pStyle w:val="TOC2"/>
        <w:tabs>
          <w:tab w:val="left" w:pos="960"/>
          <w:tab w:val="right" w:leader="dot" w:pos="9350"/>
        </w:tabs>
        <w:rPr>
          <w:ins w:id="41" w:author="james" w:date="2016-03-29T13:09:00Z"/>
          <w:rFonts w:asciiTheme="minorHAnsi" w:eastAsiaTheme="minorEastAsia" w:hAnsiTheme="minorHAnsi" w:cstheme="minorBidi"/>
          <w:noProof/>
          <w:sz w:val="22"/>
          <w:szCs w:val="22"/>
        </w:rPr>
      </w:pPr>
      <w:ins w:id="4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6.1</w:t>
        </w:r>
        <w:r>
          <w:rPr>
            <w:rFonts w:asciiTheme="minorHAnsi" w:eastAsiaTheme="minorEastAsia" w:hAnsiTheme="minorHAnsi" w:cstheme="minorBidi"/>
            <w:noProof/>
            <w:sz w:val="22"/>
            <w:szCs w:val="22"/>
          </w:rPr>
          <w:tab/>
        </w:r>
        <w:r w:rsidRPr="00252471">
          <w:rPr>
            <w:rStyle w:val="Hyperlink"/>
            <w:noProof/>
          </w:rPr>
          <w:t>Architecture</w:t>
        </w:r>
        <w:r>
          <w:rPr>
            <w:noProof/>
            <w:webHidden/>
          </w:rPr>
          <w:tab/>
        </w:r>
        <w:r>
          <w:rPr>
            <w:noProof/>
            <w:webHidden/>
          </w:rPr>
          <w:fldChar w:fldCharType="begin"/>
        </w:r>
        <w:r>
          <w:rPr>
            <w:noProof/>
            <w:webHidden/>
          </w:rPr>
          <w:instrText xml:space="preserve"> PAGEREF _Toc447021263 \h </w:instrText>
        </w:r>
        <w:r>
          <w:rPr>
            <w:noProof/>
            <w:webHidden/>
          </w:rPr>
        </w:r>
      </w:ins>
      <w:r>
        <w:rPr>
          <w:noProof/>
          <w:webHidden/>
        </w:rPr>
        <w:fldChar w:fldCharType="separate"/>
      </w:r>
      <w:ins w:id="43" w:author="james" w:date="2016-03-29T13:09:00Z">
        <w:r>
          <w:rPr>
            <w:noProof/>
            <w:webHidden/>
          </w:rPr>
          <w:t>8</w:t>
        </w:r>
        <w:r>
          <w:rPr>
            <w:noProof/>
            <w:webHidden/>
          </w:rPr>
          <w:fldChar w:fldCharType="end"/>
        </w:r>
        <w:r w:rsidRPr="00252471">
          <w:rPr>
            <w:rStyle w:val="Hyperlink"/>
            <w:noProof/>
          </w:rPr>
          <w:fldChar w:fldCharType="end"/>
        </w:r>
      </w:ins>
    </w:p>
    <w:p w14:paraId="7DAA449A" w14:textId="77777777" w:rsidR="00807010" w:rsidRDefault="00807010">
      <w:pPr>
        <w:pStyle w:val="TOC2"/>
        <w:tabs>
          <w:tab w:val="left" w:pos="960"/>
          <w:tab w:val="right" w:leader="dot" w:pos="9350"/>
        </w:tabs>
        <w:rPr>
          <w:ins w:id="44" w:author="james" w:date="2016-03-29T13:09:00Z"/>
          <w:rFonts w:asciiTheme="minorHAnsi" w:eastAsiaTheme="minorEastAsia" w:hAnsiTheme="minorHAnsi" w:cstheme="minorBidi"/>
          <w:noProof/>
          <w:sz w:val="22"/>
          <w:szCs w:val="22"/>
        </w:rPr>
      </w:pPr>
      <w:ins w:id="4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w:t>
        </w:r>
        <w:r>
          <w:rPr>
            <w:rFonts w:asciiTheme="minorHAnsi" w:eastAsiaTheme="minorEastAsia" w:hAnsiTheme="minorHAnsi" w:cstheme="minorBidi"/>
            <w:noProof/>
            <w:sz w:val="22"/>
            <w:szCs w:val="22"/>
          </w:rPr>
          <w:tab/>
        </w:r>
        <w:r w:rsidRPr="00252471">
          <w:rPr>
            <w:rStyle w:val="Hyperlink"/>
            <w:noProof/>
          </w:rPr>
          <w:t>Core Classes</w:t>
        </w:r>
        <w:r>
          <w:rPr>
            <w:noProof/>
            <w:webHidden/>
          </w:rPr>
          <w:tab/>
        </w:r>
        <w:r>
          <w:rPr>
            <w:noProof/>
            <w:webHidden/>
          </w:rPr>
          <w:fldChar w:fldCharType="begin"/>
        </w:r>
        <w:r>
          <w:rPr>
            <w:noProof/>
            <w:webHidden/>
          </w:rPr>
          <w:instrText xml:space="preserve"> PAGEREF _Toc447021264 \h </w:instrText>
        </w:r>
        <w:r>
          <w:rPr>
            <w:noProof/>
            <w:webHidden/>
          </w:rPr>
        </w:r>
      </w:ins>
      <w:r>
        <w:rPr>
          <w:noProof/>
          <w:webHidden/>
        </w:rPr>
        <w:fldChar w:fldCharType="separate"/>
      </w:r>
      <w:ins w:id="46" w:author="james" w:date="2016-03-29T13:09:00Z">
        <w:r>
          <w:rPr>
            <w:noProof/>
            <w:webHidden/>
          </w:rPr>
          <w:t>10</w:t>
        </w:r>
        <w:r>
          <w:rPr>
            <w:noProof/>
            <w:webHidden/>
          </w:rPr>
          <w:fldChar w:fldCharType="end"/>
        </w:r>
        <w:r w:rsidRPr="00252471">
          <w:rPr>
            <w:rStyle w:val="Hyperlink"/>
            <w:noProof/>
          </w:rPr>
          <w:fldChar w:fldCharType="end"/>
        </w:r>
      </w:ins>
    </w:p>
    <w:p w14:paraId="0816CBAC" w14:textId="77777777" w:rsidR="00807010" w:rsidRDefault="00807010">
      <w:pPr>
        <w:pStyle w:val="TOC3"/>
        <w:tabs>
          <w:tab w:val="left" w:pos="1200"/>
          <w:tab w:val="right" w:leader="dot" w:pos="9350"/>
        </w:tabs>
        <w:rPr>
          <w:ins w:id="47" w:author="james" w:date="2016-03-29T13:09:00Z"/>
          <w:rFonts w:asciiTheme="minorHAnsi" w:eastAsiaTheme="minorEastAsia" w:hAnsiTheme="minorHAnsi" w:cstheme="minorBidi"/>
          <w:noProof/>
          <w:sz w:val="22"/>
          <w:szCs w:val="22"/>
        </w:rPr>
      </w:pPr>
      <w:ins w:id="48"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"_Toc447021265"</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6.2.1</w:t>
        </w:r>
        <w:r>
          <w:rPr>
            <w:rFonts w:asciiTheme="minorHAnsi" w:eastAsiaTheme="minorEastAsia" w:hAnsiTheme="minorHAnsi" w:cstheme="minorBidi"/>
            <w:noProof/>
            <w:sz w:val="22"/>
            <w:szCs w:val="22"/>
          </w:rPr>
          <w:tab/>
        </w:r>
        <w:r w:rsidRPr="00252471">
          <w:rPr>
            <w:rStyle w:val="Hyperlink"/>
            <w:noProof/>
          </w:rPr>
          <w:t>Session Object</w:t>
        </w:r>
        <w:r>
          <w:rPr>
            <w:noProof/>
            <w:webHidden/>
          </w:rPr>
          <w:tab/>
        </w:r>
        <w:r>
          <w:rPr>
            <w:noProof/>
            <w:webHidden/>
          </w:rPr>
          <w:fldChar w:fldCharType="begin"/>
        </w:r>
        <w:r>
          <w:rPr>
            <w:noProof/>
            <w:webHidden/>
          </w:rPr>
          <w:instrText xml:space="preserve"> PAGEREF _Toc447021265 \h </w:instrText>
        </w:r>
        <w:r>
          <w:rPr>
            <w:noProof/>
            <w:webHidden/>
          </w:rPr>
        </w:r>
      </w:ins>
      <w:r>
        <w:rPr>
          <w:noProof/>
          <w:webHidden/>
        </w:rPr>
        <w:fldChar w:fldCharType="separate"/>
      </w:r>
      <w:ins w:id="49" w:author="james" w:date="2016-03-29T13:09:00Z">
        <w:r>
          <w:rPr>
            <w:noProof/>
            <w:webHidden/>
          </w:rPr>
          <w:t>10</w:t>
        </w:r>
        <w:r>
          <w:rPr>
            <w:noProof/>
            <w:webHidden/>
          </w:rPr>
          <w:fldChar w:fldCharType="end"/>
        </w:r>
        <w:r w:rsidRPr="00252471">
          <w:rPr>
            <w:rStyle w:val="Hyperlink"/>
            <w:noProof/>
          </w:rPr>
          <w:fldChar w:fldCharType="end"/>
        </w:r>
      </w:ins>
    </w:p>
    <w:p w14:paraId="6D90458C" w14:textId="77777777" w:rsidR="00807010" w:rsidRDefault="00807010">
      <w:pPr>
        <w:pStyle w:val="TOC3"/>
        <w:tabs>
          <w:tab w:val="left" w:pos="1200"/>
          <w:tab w:val="right" w:leader="dot" w:pos="9350"/>
        </w:tabs>
        <w:rPr>
          <w:ins w:id="50" w:author="james" w:date="2016-03-29T13:09:00Z"/>
          <w:rFonts w:asciiTheme="minorHAnsi" w:eastAsiaTheme="minorEastAsia" w:hAnsiTheme="minorHAnsi" w:cstheme="minorBidi"/>
          <w:noProof/>
          <w:sz w:val="22"/>
          <w:szCs w:val="22"/>
        </w:rPr>
      </w:pPr>
      <w:ins w:id="5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6.2.2</w:t>
        </w:r>
        <w:r>
          <w:rPr>
            <w:rFonts w:asciiTheme="minorHAnsi" w:eastAsiaTheme="minorEastAsia" w:hAnsiTheme="minorHAnsi" w:cstheme="minorBidi"/>
            <w:noProof/>
            <w:sz w:val="22"/>
            <w:szCs w:val="22"/>
          </w:rPr>
          <w:tab/>
        </w:r>
        <w:r w:rsidRPr="00252471">
          <w:rPr>
            <w:rStyle w:val="Hyperlink"/>
            <w:noProof/>
          </w:rPr>
          <w:t>System Object</w:t>
        </w:r>
        <w:r>
          <w:rPr>
            <w:noProof/>
            <w:webHidden/>
          </w:rPr>
          <w:tab/>
        </w:r>
        <w:r>
          <w:rPr>
            <w:noProof/>
            <w:webHidden/>
          </w:rPr>
          <w:fldChar w:fldCharType="begin"/>
        </w:r>
        <w:r>
          <w:rPr>
            <w:noProof/>
            <w:webHidden/>
          </w:rPr>
          <w:instrText xml:space="preserve"> PAGEREF _Toc447021266 \h </w:instrText>
        </w:r>
        <w:r>
          <w:rPr>
            <w:noProof/>
            <w:webHidden/>
          </w:rPr>
        </w:r>
      </w:ins>
      <w:r>
        <w:rPr>
          <w:noProof/>
          <w:webHidden/>
        </w:rPr>
        <w:fldChar w:fldCharType="separate"/>
      </w:r>
      <w:ins w:id="52" w:author="james" w:date="2016-03-29T13:09:00Z">
        <w:r>
          <w:rPr>
            <w:noProof/>
            <w:webHidden/>
          </w:rPr>
          <w:t>11</w:t>
        </w:r>
        <w:r>
          <w:rPr>
            <w:noProof/>
            <w:webHidden/>
          </w:rPr>
          <w:fldChar w:fldCharType="end"/>
        </w:r>
        <w:r w:rsidRPr="00252471">
          <w:rPr>
            <w:rStyle w:val="Hyperlink"/>
            <w:noProof/>
          </w:rPr>
          <w:fldChar w:fldCharType="end"/>
        </w:r>
      </w:ins>
    </w:p>
    <w:p w14:paraId="52C8F150" w14:textId="77777777" w:rsidR="00807010" w:rsidRDefault="00807010">
      <w:pPr>
        <w:pStyle w:val="TOC3"/>
        <w:tabs>
          <w:tab w:val="left" w:pos="1200"/>
          <w:tab w:val="right" w:leader="dot" w:pos="9350"/>
        </w:tabs>
        <w:rPr>
          <w:ins w:id="53" w:author="james" w:date="2016-03-29T13:09:00Z"/>
          <w:rFonts w:asciiTheme="minorHAnsi" w:eastAsiaTheme="minorEastAsia" w:hAnsiTheme="minorHAnsi" w:cstheme="minorBidi"/>
          <w:noProof/>
          <w:sz w:val="22"/>
          <w:szCs w:val="22"/>
        </w:rPr>
      </w:pPr>
      <w:ins w:id="54"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6.2.3</w:t>
        </w:r>
        <w:r>
          <w:rPr>
            <w:rFonts w:asciiTheme="minorHAnsi" w:eastAsiaTheme="minorEastAsia" w:hAnsiTheme="minorHAnsi" w:cstheme="minorBidi"/>
            <w:noProof/>
            <w:sz w:val="22"/>
            <w:szCs w:val="22"/>
          </w:rPr>
          <w:tab/>
        </w:r>
        <w:r w:rsidRPr="00252471">
          <w:rPr>
            <w:rStyle w:val="Hyperlink"/>
            <w:noProof/>
          </w:rPr>
          <w:t>Cluster Object</w:t>
        </w:r>
        <w:r>
          <w:rPr>
            <w:noProof/>
            <w:webHidden/>
          </w:rPr>
          <w:tab/>
        </w:r>
        <w:r>
          <w:rPr>
            <w:noProof/>
            <w:webHidden/>
          </w:rPr>
          <w:fldChar w:fldCharType="begin"/>
        </w:r>
        <w:r>
          <w:rPr>
            <w:noProof/>
            <w:webHidden/>
          </w:rPr>
          <w:instrText xml:space="preserve"> PAGEREF _Toc447021267 \h </w:instrText>
        </w:r>
        <w:r>
          <w:rPr>
            <w:noProof/>
            <w:webHidden/>
          </w:rPr>
        </w:r>
      </w:ins>
      <w:r>
        <w:rPr>
          <w:noProof/>
          <w:webHidden/>
        </w:rPr>
        <w:fldChar w:fldCharType="separate"/>
      </w:r>
      <w:ins w:id="55" w:author="james" w:date="2016-03-29T13:09:00Z">
        <w:r>
          <w:rPr>
            <w:noProof/>
            <w:webHidden/>
          </w:rPr>
          <w:t>12</w:t>
        </w:r>
        <w:r>
          <w:rPr>
            <w:noProof/>
            <w:webHidden/>
          </w:rPr>
          <w:fldChar w:fldCharType="end"/>
        </w:r>
        <w:r w:rsidRPr="00252471">
          <w:rPr>
            <w:rStyle w:val="Hyperlink"/>
            <w:noProof/>
          </w:rPr>
          <w:fldChar w:fldCharType="end"/>
        </w:r>
      </w:ins>
    </w:p>
    <w:p w14:paraId="01DE61CF" w14:textId="77777777" w:rsidR="00807010" w:rsidRDefault="00807010">
      <w:pPr>
        <w:pStyle w:val="TOC3"/>
        <w:tabs>
          <w:tab w:val="left" w:pos="1200"/>
          <w:tab w:val="right" w:leader="dot" w:pos="9350"/>
        </w:tabs>
        <w:rPr>
          <w:ins w:id="56" w:author="james" w:date="2016-03-29T13:09:00Z"/>
          <w:rFonts w:asciiTheme="minorHAnsi" w:eastAsiaTheme="minorEastAsia" w:hAnsiTheme="minorHAnsi" w:cstheme="minorBidi"/>
          <w:noProof/>
          <w:sz w:val="22"/>
          <w:szCs w:val="22"/>
        </w:rPr>
      </w:pPr>
      <w:ins w:id="57"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"_Toc447021268"</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6.2.4</w:t>
        </w:r>
        <w:r>
          <w:rPr>
            <w:rFonts w:asciiTheme="minorHAnsi" w:eastAsiaTheme="minorEastAsia" w:hAnsiTheme="minorHAnsi" w:cstheme="minorBidi"/>
            <w:noProof/>
            <w:sz w:val="22"/>
            <w:szCs w:val="22"/>
          </w:rPr>
          <w:tab/>
        </w:r>
        <w:r w:rsidRPr="00252471">
          <w:rPr>
            <w:rStyle w:val="Hyperlink"/>
            <w:noProof/>
          </w:rPr>
          <w:t>Source Object</w:t>
        </w:r>
        <w:r>
          <w:rPr>
            <w:noProof/>
            <w:webHidden/>
          </w:rPr>
          <w:tab/>
        </w:r>
        <w:r>
          <w:rPr>
            <w:noProof/>
            <w:webHidden/>
          </w:rPr>
          <w:fldChar w:fldCharType="begin"/>
        </w:r>
        <w:r>
          <w:rPr>
            <w:noProof/>
            <w:webHidden/>
          </w:rPr>
          <w:instrText xml:space="preserve"> PAGEREF _Toc447021268 \h </w:instrText>
        </w:r>
        <w:r>
          <w:rPr>
            <w:noProof/>
            <w:webHidden/>
          </w:rPr>
        </w:r>
      </w:ins>
      <w:r>
        <w:rPr>
          <w:noProof/>
          <w:webHidden/>
        </w:rPr>
        <w:fldChar w:fldCharType="separate"/>
      </w:r>
      <w:ins w:id="58" w:author="james" w:date="2016-03-29T13:09:00Z">
        <w:r>
          <w:rPr>
            <w:noProof/>
            <w:webHidden/>
          </w:rPr>
          <w:t>13</w:t>
        </w:r>
        <w:r>
          <w:rPr>
            <w:noProof/>
            <w:webHidden/>
          </w:rPr>
          <w:fldChar w:fldCharType="end"/>
        </w:r>
        <w:r w:rsidRPr="00252471">
          <w:rPr>
            <w:rStyle w:val="Hyperlink"/>
            <w:noProof/>
          </w:rPr>
          <w:fldChar w:fldCharType="end"/>
        </w:r>
      </w:ins>
    </w:p>
    <w:p w14:paraId="4B5AEA36" w14:textId="77777777" w:rsidR="00807010" w:rsidRDefault="00807010">
      <w:pPr>
        <w:pStyle w:val="TOC3"/>
        <w:tabs>
          <w:tab w:val="left" w:pos="1200"/>
          <w:tab w:val="right" w:leader="dot" w:pos="9350"/>
        </w:tabs>
        <w:rPr>
          <w:ins w:id="59" w:author="james" w:date="2016-03-29T13:09:00Z"/>
          <w:rFonts w:asciiTheme="minorHAnsi" w:eastAsiaTheme="minorEastAsia" w:hAnsiTheme="minorHAnsi" w:cstheme="minorBidi"/>
          <w:noProof/>
          <w:sz w:val="22"/>
          <w:szCs w:val="22"/>
        </w:rPr>
      </w:pPr>
      <w:ins w:id="60"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"_Toc447021269"</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6.2.5</w:t>
        </w:r>
        <w:r>
          <w:rPr>
            <w:rFonts w:asciiTheme="minorHAnsi" w:eastAsiaTheme="minorEastAsia" w:hAnsiTheme="minorHAnsi" w:cstheme="minorBidi"/>
            <w:noProof/>
            <w:sz w:val="22"/>
            <w:szCs w:val="22"/>
          </w:rPr>
          <w:tab/>
        </w:r>
        <w:r w:rsidRPr="00252471">
          <w:rPr>
            <w:rStyle w:val="Hyperlink"/>
            <w:noProof/>
          </w:rPr>
          <w:t>Band Object</w:t>
        </w:r>
        <w:r>
          <w:rPr>
            <w:noProof/>
            <w:webHidden/>
          </w:rPr>
          <w:tab/>
        </w:r>
        <w:r>
          <w:rPr>
            <w:noProof/>
            <w:webHidden/>
          </w:rPr>
          <w:fldChar w:fldCharType="begin"/>
        </w:r>
        <w:r>
          <w:rPr>
            <w:noProof/>
            <w:webHidden/>
          </w:rPr>
          <w:instrText xml:space="preserve"> PAGEREF _Toc447021269 \h </w:instrText>
        </w:r>
        <w:r>
          <w:rPr>
            <w:noProof/>
            <w:webHidden/>
          </w:rPr>
        </w:r>
      </w:ins>
      <w:r>
        <w:rPr>
          <w:noProof/>
          <w:webHidden/>
        </w:rPr>
        <w:fldChar w:fldCharType="separate"/>
      </w:r>
      <w:ins w:id="61" w:author="james" w:date="2016-03-29T13:09:00Z">
        <w:r>
          <w:rPr>
            <w:noProof/>
            <w:webHidden/>
          </w:rPr>
          <w:t>14</w:t>
        </w:r>
        <w:r>
          <w:rPr>
            <w:noProof/>
            <w:webHidden/>
          </w:rPr>
          <w:fldChar w:fldCharType="end"/>
        </w:r>
        <w:r w:rsidRPr="00252471">
          <w:rPr>
            <w:rStyle w:val="Hyperlink"/>
            <w:noProof/>
          </w:rPr>
          <w:fldChar w:fldCharType="end"/>
        </w:r>
      </w:ins>
    </w:p>
    <w:p w14:paraId="79D7F34E" w14:textId="77777777" w:rsidR="00807010" w:rsidRDefault="00807010">
      <w:pPr>
        <w:pStyle w:val="TOC3"/>
        <w:tabs>
          <w:tab w:val="left" w:pos="1200"/>
          <w:tab w:val="right" w:leader="dot" w:pos="9350"/>
        </w:tabs>
        <w:rPr>
          <w:ins w:id="62" w:author="james" w:date="2016-03-29T13:09:00Z"/>
          <w:rFonts w:asciiTheme="minorHAnsi" w:eastAsiaTheme="minorEastAsia" w:hAnsiTheme="minorHAnsi" w:cstheme="minorBidi"/>
          <w:noProof/>
          <w:sz w:val="22"/>
          <w:szCs w:val="22"/>
        </w:rPr>
      </w:pPr>
      <w:ins w:id="63"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"_Toc447021270"</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6.2.6</w:t>
        </w:r>
        <w:r>
          <w:rPr>
            <w:rFonts w:asciiTheme="minorHAnsi" w:eastAsiaTheme="minorEastAsia" w:hAnsiTheme="minorHAnsi" w:cstheme="minorBidi"/>
            <w:noProof/>
            <w:sz w:val="22"/>
            <w:szCs w:val="22"/>
          </w:rPr>
          <w:tab/>
        </w:r>
        <w:r w:rsidRPr="00252471">
          <w:rPr>
            <w:rStyle w:val="Hyperlink"/>
            <w:noProof/>
          </w:rPr>
          <w:t>Stream Object</w:t>
        </w:r>
        <w:r>
          <w:rPr>
            <w:noProof/>
            <w:webHidden/>
          </w:rPr>
          <w:tab/>
        </w:r>
        <w:r>
          <w:rPr>
            <w:noProof/>
            <w:webHidden/>
          </w:rPr>
          <w:fldChar w:fldCharType="begin"/>
        </w:r>
        <w:r>
          <w:rPr>
            <w:noProof/>
            <w:webHidden/>
          </w:rPr>
          <w:instrText xml:space="preserve"> PAGEREF _Toc447021270 \h </w:instrText>
        </w:r>
        <w:r>
          <w:rPr>
            <w:noProof/>
            <w:webHidden/>
          </w:rPr>
        </w:r>
      </w:ins>
      <w:r>
        <w:rPr>
          <w:noProof/>
          <w:webHidden/>
        </w:rPr>
        <w:fldChar w:fldCharType="separate"/>
      </w:r>
      <w:ins w:id="64" w:author="james" w:date="2016-03-29T13:09:00Z">
        <w:r>
          <w:rPr>
            <w:noProof/>
            <w:webHidden/>
          </w:rPr>
          <w:t>15</w:t>
        </w:r>
        <w:r>
          <w:rPr>
            <w:noProof/>
            <w:webHidden/>
          </w:rPr>
          <w:fldChar w:fldCharType="end"/>
        </w:r>
        <w:r w:rsidRPr="00252471">
          <w:rPr>
            <w:rStyle w:val="Hyperlink"/>
            <w:noProof/>
          </w:rPr>
          <w:fldChar w:fldCharType="end"/>
        </w:r>
      </w:ins>
    </w:p>
    <w:p w14:paraId="6C9DF86F" w14:textId="77777777" w:rsidR="00807010" w:rsidRDefault="00807010">
      <w:pPr>
        <w:pStyle w:val="TOC3"/>
        <w:tabs>
          <w:tab w:val="right" w:leader="dot" w:pos="9350"/>
        </w:tabs>
        <w:rPr>
          <w:ins w:id="65" w:author="james" w:date="2016-03-29T13:09:00Z"/>
          <w:rFonts w:asciiTheme="minorHAnsi" w:eastAsiaTheme="minorEastAsia" w:hAnsiTheme="minorHAnsi" w:cstheme="minorBidi"/>
          <w:noProof/>
          <w:sz w:val="22"/>
          <w:szCs w:val="22"/>
        </w:rPr>
      </w:pPr>
      <w:ins w:id="6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XML String</w:t>
        </w:r>
        <w:r>
          <w:rPr>
            <w:noProof/>
            <w:webHidden/>
          </w:rPr>
          <w:tab/>
        </w:r>
        <w:r>
          <w:rPr>
            <w:noProof/>
            <w:webHidden/>
          </w:rPr>
          <w:fldChar w:fldCharType="begin"/>
        </w:r>
        <w:r>
          <w:rPr>
            <w:noProof/>
            <w:webHidden/>
          </w:rPr>
          <w:instrText xml:space="preserve"> PAGEREF _Toc447021271 \h </w:instrText>
        </w:r>
        <w:r>
          <w:rPr>
            <w:noProof/>
            <w:webHidden/>
          </w:rPr>
        </w:r>
      </w:ins>
      <w:r>
        <w:rPr>
          <w:noProof/>
          <w:webHidden/>
        </w:rPr>
        <w:fldChar w:fldCharType="separate"/>
      </w:r>
      <w:ins w:id="67" w:author="james" w:date="2016-03-29T13:09:00Z">
        <w:r>
          <w:rPr>
            <w:noProof/>
            <w:webHidden/>
          </w:rPr>
          <w:t>17</w:t>
        </w:r>
        <w:r>
          <w:rPr>
            <w:noProof/>
            <w:webHidden/>
          </w:rPr>
          <w:fldChar w:fldCharType="end"/>
        </w:r>
        <w:r w:rsidRPr="00252471">
          <w:rPr>
            <w:rStyle w:val="Hyperlink"/>
            <w:noProof/>
          </w:rPr>
          <w:fldChar w:fldCharType="end"/>
        </w:r>
      </w:ins>
    </w:p>
    <w:p w14:paraId="0350B955" w14:textId="77777777" w:rsidR="00807010" w:rsidRDefault="00807010">
      <w:pPr>
        <w:pStyle w:val="TOC3"/>
        <w:tabs>
          <w:tab w:val="right" w:leader="dot" w:pos="9350"/>
        </w:tabs>
        <w:rPr>
          <w:ins w:id="68" w:author="james" w:date="2016-03-29T13:09:00Z"/>
          <w:rFonts w:asciiTheme="minorHAnsi" w:eastAsiaTheme="minorEastAsia" w:hAnsiTheme="minorHAnsi" w:cstheme="minorBidi"/>
          <w:noProof/>
          <w:sz w:val="22"/>
          <w:szCs w:val="22"/>
        </w:rPr>
      </w:pPr>
      <w:ins w:id="6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Description</w:t>
        </w:r>
        <w:r>
          <w:rPr>
            <w:noProof/>
            <w:webHidden/>
          </w:rPr>
          <w:tab/>
        </w:r>
        <w:r>
          <w:rPr>
            <w:noProof/>
            <w:webHidden/>
          </w:rPr>
          <w:fldChar w:fldCharType="begin"/>
        </w:r>
        <w:r>
          <w:rPr>
            <w:noProof/>
            <w:webHidden/>
          </w:rPr>
          <w:instrText xml:space="preserve"> PAGEREF _Toc447021272 \h </w:instrText>
        </w:r>
        <w:r>
          <w:rPr>
            <w:noProof/>
            <w:webHidden/>
          </w:rPr>
        </w:r>
      </w:ins>
      <w:r>
        <w:rPr>
          <w:noProof/>
          <w:webHidden/>
        </w:rPr>
        <w:fldChar w:fldCharType="separate"/>
      </w:r>
      <w:ins w:id="70" w:author="james" w:date="2016-03-29T13:09:00Z">
        <w:r>
          <w:rPr>
            <w:noProof/>
            <w:webHidden/>
          </w:rPr>
          <w:t>17</w:t>
        </w:r>
        <w:r>
          <w:rPr>
            <w:noProof/>
            <w:webHidden/>
          </w:rPr>
          <w:fldChar w:fldCharType="end"/>
        </w:r>
        <w:r w:rsidRPr="00252471">
          <w:rPr>
            <w:rStyle w:val="Hyperlink"/>
            <w:noProof/>
          </w:rPr>
          <w:fldChar w:fldCharType="end"/>
        </w:r>
      </w:ins>
    </w:p>
    <w:p w14:paraId="4AE2A0DC" w14:textId="77777777" w:rsidR="00807010" w:rsidRDefault="00807010">
      <w:pPr>
        <w:pStyle w:val="TOC3"/>
        <w:tabs>
          <w:tab w:val="right" w:leader="dot" w:pos="9350"/>
        </w:tabs>
        <w:rPr>
          <w:ins w:id="71" w:author="james" w:date="2016-03-29T13:09:00Z"/>
          <w:rFonts w:asciiTheme="minorHAnsi" w:eastAsiaTheme="minorEastAsia" w:hAnsiTheme="minorHAnsi" w:cstheme="minorBidi"/>
          <w:noProof/>
          <w:sz w:val="22"/>
          <w:szCs w:val="22"/>
        </w:rPr>
      </w:pPr>
      <w:ins w:id="7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SIGN</w:t>
        </w:r>
        <w:r>
          <w:rPr>
            <w:noProof/>
            <w:webHidden/>
          </w:rPr>
          <w:tab/>
        </w:r>
        <w:r>
          <w:rPr>
            <w:noProof/>
            <w:webHidden/>
          </w:rPr>
          <w:fldChar w:fldCharType="begin"/>
        </w:r>
        <w:r>
          <w:rPr>
            <w:noProof/>
            <w:webHidden/>
          </w:rPr>
          <w:instrText xml:space="preserve"> PAGEREF _Toc447021273 \h </w:instrText>
        </w:r>
        <w:r>
          <w:rPr>
            <w:noProof/>
            <w:webHidden/>
          </w:rPr>
        </w:r>
      </w:ins>
      <w:r>
        <w:rPr>
          <w:noProof/>
          <w:webHidden/>
        </w:rPr>
        <w:fldChar w:fldCharType="separate"/>
      </w:r>
      <w:ins w:id="73" w:author="james" w:date="2016-03-29T13:09:00Z">
        <w:r>
          <w:rPr>
            <w:noProof/>
            <w:webHidden/>
          </w:rPr>
          <w:t>17</w:t>
        </w:r>
        <w:r>
          <w:rPr>
            <w:noProof/>
            <w:webHidden/>
          </w:rPr>
          <w:fldChar w:fldCharType="end"/>
        </w:r>
        <w:r w:rsidRPr="00252471">
          <w:rPr>
            <w:rStyle w:val="Hyperlink"/>
            <w:noProof/>
          </w:rPr>
          <w:fldChar w:fldCharType="end"/>
        </w:r>
      </w:ins>
    </w:p>
    <w:p w14:paraId="7341ED7D" w14:textId="77777777" w:rsidR="00807010" w:rsidRDefault="00807010">
      <w:pPr>
        <w:pStyle w:val="TOC3"/>
        <w:tabs>
          <w:tab w:val="right" w:leader="dot" w:pos="9350"/>
        </w:tabs>
        <w:rPr>
          <w:ins w:id="74" w:author="james" w:date="2016-03-29T13:09:00Z"/>
          <w:rFonts w:asciiTheme="minorHAnsi" w:eastAsiaTheme="minorEastAsia" w:hAnsiTheme="minorHAnsi" w:cstheme="minorBidi"/>
          <w:noProof/>
          <w:sz w:val="22"/>
          <w:szCs w:val="22"/>
        </w:rPr>
      </w:pPr>
      <w:ins w:id="7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Sign</w:t>
        </w:r>
        <w:r>
          <w:rPr>
            <w:noProof/>
            <w:webHidden/>
          </w:rPr>
          <w:tab/>
        </w:r>
        <w:r>
          <w:rPr>
            <w:noProof/>
            <w:webHidden/>
          </w:rPr>
          <w:fldChar w:fldCharType="begin"/>
        </w:r>
        <w:r>
          <w:rPr>
            <w:noProof/>
            <w:webHidden/>
          </w:rPr>
          <w:instrText xml:space="preserve"> PAGEREF _Toc447021274 \h </w:instrText>
        </w:r>
        <w:r>
          <w:rPr>
            <w:noProof/>
            <w:webHidden/>
          </w:rPr>
        </w:r>
      </w:ins>
      <w:r>
        <w:rPr>
          <w:noProof/>
          <w:webHidden/>
        </w:rPr>
        <w:fldChar w:fldCharType="separate"/>
      </w:r>
      <w:ins w:id="76" w:author="james" w:date="2016-03-29T13:09:00Z">
        <w:r>
          <w:rPr>
            <w:noProof/>
            <w:webHidden/>
          </w:rPr>
          <w:t>17</w:t>
        </w:r>
        <w:r>
          <w:rPr>
            <w:noProof/>
            <w:webHidden/>
          </w:rPr>
          <w:fldChar w:fldCharType="end"/>
        </w:r>
        <w:r w:rsidRPr="00252471">
          <w:rPr>
            <w:rStyle w:val="Hyperlink"/>
            <w:noProof/>
          </w:rPr>
          <w:fldChar w:fldCharType="end"/>
        </w:r>
      </w:ins>
    </w:p>
    <w:p w14:paraId="4340D5E3" w14:textId="77777777" w:rsidR="00807010" w:rsidRDefault="00807010">
      <w:pPr>
        <w:pStyle w:val="TOC3"/>
        <w:tabs>
          <w:tab w:val="right" w:leader="dot" w:pos="9350"/>
        </w:tabs>
        <w:rPr>
          <w:ins w:id="77" w:author="james" w:date="2016-03-29T13:09:00Z"/>
          <w:rFonts w:asciiTheme="minorHAnsi" w:eastAsiaTheme="minorEastAsia" w:hAnsiTheme="minorHAnsi" w:cstheme="minorBidi"/>
          <w:noProof/>
          <w:sz w:val="22"/>
          <w:szCs w:val="22"/>
        </w:rPr>
      </w:pPr>
      <w:ins w:id="78"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"_Toc447021275"</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OB</w:t>
        </w:r>
        <w:r>
          <w:rPr>
            <w:noProof/>
            <w:webHidden/>
          </w:rPr>
          <w:tab/>
        </w:r>
        <w:r>
          <w:rPr>
            <w:noProof/>
            <w:webHidden/>
          </w:rPr>
          <w:fldChar w:fldCharType="begin"/>
        </w:r>
        <w:r>
          <w:rPr>
            <w:noProof/>
            <w:webHidden/>
          </w:rPr>
          <w:instrText xml:space="preserve"> PAGEREF _Toc447021275 \h </w:instrText>
        </w:r>
        <w:r>
          <w:rPr>
            <w:noProof/>
            <w:webHidden/>
          </w:rPr>
        </w:r>
      </w:ins>
      <w:r>
        <w:rPr>
          <w:noProof/>
          <w:webHidden/>
        </w:rPr>
        <w:fldChar w:fldCharType="separate"/>
      </w:r>
      <w:ins w:id="79" w:author="james" w:date="2016-03-29T13:09:00Z">
        <w:r>
          <w:rPr>
            <w:noProof/>
            <w:webHidden/>
          </w:rPr>
          <w:t>17</w:t>
        </w:r>
        <w:r>
          <w:rPr>
            <w:noProof/>
            <w:webHidden/>
          </w:rPr>
          <w:fldChar w:fldCharType="end"/>
        </w:r>
        <w:r w:rsidRPr="00252471">
          <w:rPr>
            <w:rStyle w:val="Hyperlink"/>
            <w:noProof/>
          </w:rPr>
          <w:fldChar w:fldCharType="end"/>
        </w:r>
      </w:ins>
    </w:p>
    <w:p w14:paraId="295A3A83" w14:textId="77777777" w:rsidR="00807010" w:rsidRDefault="00807010">
      <w:pPr>
        <w:pStyle w:val="TOC3"/>
        <w:tabs>
          <w:tab w:val="right" w:leader="dot" w:pos="9350"/>
        </w:tabs>
        <w:rPr>
          <w:ins w:id="80" w:author="james" w:date="2016-03-29T13:09:00Z"/>
          <w:rFonts w:asciiTheme="minorHAnsi" w:eastAsiaTheme="minorEastAsia" w:hAnsiTheme="minorHAnsi" w:cstheme="minorBidi"/>
          <w:noProof/>
          <w:sz w:val="22"/>
          <w:szCs w:val="22"/>
        </w:rPr>
      </w:pPr>
      <w:ins w:id="8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Offset-Binary</w:t>
        </w:r>
        <w:r>
          <w:rPr>
            <w:noProof/>
            <w:webHidden/>
          </w:rPr>
          <w:tab/>
        </w:r>
        <w:r>
          <w:rPr>
            <w:noProof/>
            <w:webHidden/>
          </w:rPr>
          <w:fldChar w:fldCharType="begin"/>
        </w:r>
        <w:r>
          <w:rPr>
            <w:noProof/>
            <w:webHidden/>
          </w:rPr>
          <w:instrText xml:space="preserve"> PAGEREF _Toc447021276 \h </w:instrText>
        </w:r>
        <w:r>
          <w:rPr>
            <w:noProof/>
            <w:webHidden/>
          </w:rPr>
        </w:r>
      </w:ins>
      <w:r>
        <w:rPr>
          <w:noProof/>
          <w:webHidden/>
        </w:rPr>
        <w:fldChar w:fldCharType="separate"/>
      </w:r>
      <w:ins w:id="82" w:author="james" w:date="2016-03-29T13:09:00Z">
        <w:r>
          <w:rPr>
            <w:noProof/>
            <w:webHidden/>
          </w:rPr>
          <w:t>17</w:t>
        </w:r>
        <w:r>
          <w:rPr>
            <w:noProof/>
            <w:webHidden/>
          </w:rPr>
          <w:fldChar w:fldCharType="end"/>
        </w:r>
        <w:r w:rsidRPr="00252471">
          <w:rPr>
            <w:rStyle w:val="Hyperlink"/>
            <w:noProof/>
          </w:rPr>
          <w:fldChar w:fldCharType="end"/>
        </w:r>
      </w:ins>
    </w:p>
    <w:p w14:paraId="05836D4A" w14:textId="77777777" w:rsidR="00807010" w:rsidRDefault="00807010">
      <w:pPr>
        <w:pStyle w:val="TOC3"/>
        <w:tabs>
          <w:tab w:val="right" w:leader="dot" w:pos="9350"/>
        </w:tabs>
        <w:rPr>
          <w:ins w:id="83" w:author="james" w:date="2016-03-29T13:09:00Z"/>
          <w:rFonts w:asciiTheme="minorHAnsi" w:eastAsiaTheme="minorEastAsia" w:hAnsiTheme="minorHAnsi" w:cstheme="minorBidi"/>
          <w:noProof/>
          <w:sz w:val="22"/>
          <w:szCs w:val="22"/>
        </w:rPr>
      </w:pPr>
      <w:ins w:id="84"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SM</w:t>
        </w:r>
        <w:r>
          <w:rPr>
            <w:noProof/>
            <w:webHidden/>
          </w:rPr>
          <w:tab/>
        </w:r>
        <w:r>
          <w:rPr>
            <w:noProof/>
            <w:webHidden/>
          </w:rPr>
          <w:fldChar w:fldCharType="begin"/>
        </w:r>
        <w:r>
          <w:rPr>
            <w:noProof/>
            <w:webHidden/>
          </w:rPr>
          <w:instrText xml:space="preserve"> PAGEREF _Toc447021277 \h </w:instrText>
        </w:r>
        <w:r>
          <w:rPr>
            <w:noProof/>
            <w:webHidden/>
          </w:rPr>
        </w:r>
      </w:ins>
      <w:r>
        <w:rPr>
          <w:noProof/>
          <w:webHidden/>
        </w:rPr>
        <w:fldChar w:fldCharType="separate"/>
      </w:r>
      <w:ins w:id="85" w:author="james" w:date="2016-03-29T13:09:00Z">
        <w:r>
          <w:rPr>
            <w:noProof/>
            <w:webHidden/>
          </w:rPr>
          <w:t>17</w:t>
        </w:r>
        <w:r>
          <w:rPr>
            <w:noProof/>
            <w:webHidden/>
          </w:rPr>
          <w:fldChar w:fldCharType="end"/>
        </w:r>
        <w:r w:rsidRPr="00252471">
          <w:rPr>
            <w:rStyle w:val="Hyperlink"/>
            <w:noProof/>
          </w:rPr>
          <w:fldChar w:fldCharType="end"/>
        </w:r>
      </w:ins>
    </w:p>
    <w:p w14:paraId="1E045E1E" w14:textId="77777777" w:rsidR="00807010" w:rsidRDefault="00807010">
      <w:pPr>
        <w:pStyle w:val="TOC3"/>
        <w:tabs>
          <w:tab w:val="right" w:leader="dot" w:pos="9350"/>
        </w:tabs>
        <w:rPr>
          <w:ins w:id="86" w:author="james" w:date="2016-03-29T13:09:00Z"/>
          <w:rFonts w:asciiTheme="minorHAnsi" w:eastAsiaTheme="minorEastAsia" w:hAnsiTheme="minorHAnsi" w:cstheme="minorBidi"/>
          <w:noProof/>
          <w:sz w:val="22"/>
          <w:szCs w:val="22"/>
        </w:rPr>
      </w:pPr>
      <w:ins w:id="87"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"_Toc447021278"</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Sign-Magnitude</w:t>
        </w:r>
        <w:r>
          <w:rPr>
            <w:noProof/>
            <w:webHidden/>
          </w:rPr>
          <w:tab/>
        </w:r>
        <w:r>
          <w:rPr>
            <w:noProof/>
            <w:webHidden/>
          </w:rPr>
          <w:fldChar w:fldCharType="begin"/>
        </w:r>
        <w:r>
          <w:rPr>
            <w:noProof/>
            <w:webHidden/>
          </w:rPr>
          <w:instrText xml:space="preserve"> PAGEREF _Toc447021278 \h </w:instrText>
        </w:r>
        <w:r>
          <w:rPr>
            <w:noProof/>
            <w:webHidden/>
          </w:rPr>
        </w:r>
      </w:ins>
      <w:r>
        <w:rPr>
          <w:noProof/>
          <w:webHidden/>
        </w:rPr>
        <w:fldChar w:fldCharType="separate"/>
      </w:r>
      <w:ins w:id="88" w:author="james" w:date="2016-03-29T13:09:00Z">
        <w:r>
          <w:rPr>
            <w:noProof/>
            <w:webHidden/>
          </w:rPr>
          <w:t>17</w:t>
        </w:r>
        <w:r>
          <w:rPr>
            <w:noProof/>
            <w:webHidden/>
          </w:rPr>
          <w:fldChar w:fldCharType="end"/>
        </w:r>
        <w:r w:rsidRPr="00252471">
          <w:rPr>
            <w:rStyle w:val="Hyperlink"/>
            <w:noProof/>
          </w:rPr>
          <w:fldChar w:fldCharType="end"/>
        </w:r>
      </w:ins>
    </w:p>
    <w:p w14:paraId="289B5B26" w14:textId="77777777" w:rsidR="00807010" w:rsidRDefault="00807010">
      <w:pPr>
        <w:pStyle w:val="TOC3"/>
        <w:tabs>
          <w:tab w:val="right" w:leader="dot" w:pos="9350"/>
        </w:tabs>
        <w:rPr>
          <w:ins w:id="89" w:author="james" w:date="2016-03-29T13:09:00Z"/>
          <w:rFonts w:asciiTheme="minorHAnsi" w:eastAsiaTheme="minorEastAsia" w:hAnsiTheme="minorHAnsi" w:cstheme="minorBidi"/>
          <w:noProof/>
          <w:sz w:val="22"/>
          <w:szCs w:val="22"/>
        </w:rPr>
      </w:pPr>
      <w:ins w:id="90"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"_Toc447021279"</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TC</w:t>
        </w:r>
        <w:r>
          <w:rPr>
            <w:noProof/>
            <w:webHidden/>
          </w:rPr>
          <w:tab/>
        </w:r>
        <w:r>
          <w:rPr>
            <w:noProof/>
            <w:webHidden/>
          </w:rPr>
          <w:fldChar w:fldCharType="begin"/>
        </w:r>
        <w:r>
          <w:rPr>
            <w:noProof/>
            <w:webHidden/>
          </w:rPr>
          <w:instrText xml:space="preserve"> PAGEREF _Toc447021279 \h </w:instrText>
        </w:r>
        <w:r>
          <w:rPr>
            <w:noProof/>
            <w:webHidden/>
          </w:rPr>
        </w:r>
      </w:ins>
      <w:r>
        <w:rPr>
          <w:noProof/>
          <w:webHidden/>
        </w:rPr>
        <w:fldChar w:fldCharType="separate"/>
      </w:r>
      <w:ins w:id="91" w:author="james" w:date="2016-03-29T13:09:00Z">
        <w:r>
          <w:rPr>
            <w:noProof/>
            <w:webHidden/>
          </w:rPr>
          <w:t>17</w:t>
        </w:r>
        <w:r>
          <w:rPr>
            <w:noProof/>
            <w:webHidden/>
          </w:rPr>
          <w:fldChar w:fldCharType="end"/>
        </w:r>
        <w:r w:rsidRPr="00252471">
          <w:rPr>
            <w:rStyle w:val="Hyperlink"/>
            <w:noProof/>
          </w:rPr>
          <w:fldChar w:fldCharType="end"/>
        </w:r>
      </w:ins>
    </w:p>
    <w:p w14:paraId="6B0487C2" w14:textId="77777777" w:rsidR="00807010" w:rsidRDefault="00807010">
      <w:pPr>
        <w:pStyle w:val="TOC3"/>
        <w:tabs>
          <w:tab w:val="right" w:leader="dot" w:pos="9350"/>
        </w:tabs>
        <w:rPr>
          <w:ins w:id="92" w:author="james" w:date="2016-03-29T13:09:00Z"/>
          <w:rFonts w:asciiTheme="minorHAnsi" w:eastAsiaTheme="minorEastAsia" w:hAnsiTheme="minorHAnsi" w:cstheme="minorBidi"/>
          <w:noProof/>
          <w:sz w:val="22"/>
          <w:szCs w:val="22"/>
        </w:rPr>
      </w:pPr>
      <w:ins w:id="93"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"_Toc447021280"</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Two's Compliment</w:t>
        </w:r>
        <w:r>
          <w:rPr>
            <w:noProof/>
            <w:webHidden/>
          </w:rPr>
          <w:tab/>
        </w:r>
        <w:r>
          <w:rPr>
            <w:noProof/>
            <w:webHidden/>
          </w:rPr>
          <w:fldChar w:fldCharType="begin"/>
        </w:r>
        <w:r>
          <w:rPr>
            <w:noProof/>
            <w:webHidden/>
          </w:rPr>
          <w:instrText xml:space="preserve"> PAGEREF _Toc447021280 \h </w:instrText>
        </w:r>
        <w:r>
          <w:rPr>
            <w:noProof/>
            <w:webHidden/>
          </w:rPr>
        </w:r>
      </w:ins>
      <w:r>
        <w:rPr>
          <w:noProof/>
          <w:webHidden/>
        </w:rPr>
        <w:fldChar w:fldCharType="separate"/>
      </w:r>
      <w:ins w:id="94" w:author="james" w:date="2016-03-29T13:09:00Z">
        <w:r>
          <w:rPr>
            <w:noProof/>
            <w:webHidden/>
          </w:rPr>
          <w:t>17</w:t>
        </w:r>
        <w:r>
          <w:rPr>
            <w:noProof/>
            <w:webHidden/>
          </w:rPr>
          <w:fldChar w:fldCharType="end"/>
        </w:r>
        <w:r w:rsidRPr="00252471">
          <w:rPr>
            <w:rStyle w:val="Hyperlink"/>
            <w:noProof/>
          </w:rPr>
          <w:fldChar w:fldCharType="end"/>
        </w:r>
      </w:ins>
    </w:p>
    <w:p w14:paraId="27D91E35" w14:textId="77777777" w:rsidR="00807010" w:rsidRDefault="00807010">
      <w:pPr>
        <w:pStyle w:val="TOC3"/>
        <w:tabs>
          <w:tab w:val="right" w:leader="dot" w:pos="9350"/>
        </w:tabs>
        <w:rPr>
          <w:ins w:id="95" w:author="james" w:date="2016-03-29T13:09:00Z"/>
          <w:rFonts w:asciiTheme="minorHAnsi" w:eastAsiaTheme="minorEastAsia" w:hAnsiTheme="minorHAnsi" w:cstheme="minorBidi"/>
          <w:noProof/>
          <w:sz w:val="22"/>
          <w:szCs w:val="22"/>
        </w:rPr>
      </w:pPr>
      <w:ins w:id="9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OG</w:t>
        </w:r>
        <w:r>
          <w:rPr>
            <w:noProof/>
            <w:webHidden/>
          </w:rPr>
          <w:tab/>
        </w:r>
        <w:r>
          <w:rPr>
            <w:noProof/>
            <w:webHidden/>
          </w:rPr>
          <w:fldChar w:fldCharType="begin"/>
        </w:r>
        <w:r>
          <w:rPr>
            <w:noProof/>
            <w:webHidden/>
          </w:rPr>
          <w:instrText xml:space="preserve"> PAGEREF _Toc447021281 \h </w:instrText>
        </w:r>
        <w:r>
          <w:rPr>
            <w:noProof/>
            <w:webHidden/>
          </w:rPr>
        </w:r>
      </w:ins>
      <w:r>
        <w:rPr>
          <w:noProof/>
          <w:webHidden/>
        </w:rPr>
        <w:fldChar w:fldCharType="separate"/>
      </w:r>
      <w:ins w:id="97" w:author="james" w:date="2016-03-29T13:09:00Z">
        <w:r>
          <w:rPr>
            <w:noProof/>
            <w:webHidden/>
          </w:rPr>
          <w:t>17</w:t>
        </w:r>
        <w:r>
          <w:rPr>
            <w:noProof/>
            <w:webHidden/>
          </w:rPr>
          <w:fldChar w:fldCharType="end"/>
        </w:r>
        <w:r w:rsidRPr="00252471">
          <w:rPr>
            <w:rStyle w:val="Hyperlink"/>
            <w:noProof/>
          </w:rPr>
          <w:fldChar w:fldCharType="end"/>
        </w:r>
      </w:ins>
    </w:p>
    <w:p w14:paraId="4F688D20" w14:textId="77777777" w:rsidR="00807010" w:rsidRDefault="00807010">
      <w:pPr>
        <w:pStyle w:val="TOC3"/>
        <w:tabs>
          <w:tab w:val="right" w:leader="dot" w:pos="9350"/>
        </w:tabs>
        <w:rPr>
          <w:ins w:id="98" w:author="james" w:date="2016-03-29T13:09:00Z"/>
          <w:rFonts w:asciiTheme="minorHAnsi" w:eastAsiaTheme="minorEastAsia" w:hAnsiTheme="minorHAnsi" w:cstheme="minorBidi"/>
          <w:noProof/>
          <w:sz w:val="22"/>
          <w:szCs w:val="22"/>
        </w:rPr>
      </w:pPr>
      <w:ins w:id="9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Offset-Gray Code</w:t>
        </w:r>
        <w:r>
          <w:rPr>
            <w:noProof/>
            <w:webHidden/>
          </w:rPr>
          <w:tab/>
        </w:r>
        <w:r>
          <w:rPr>
            <w:noProof/>
            <w:webHidden/>
          </w:rPr>
          <w:fldChar w:fldCharType="begin"/>
        </w:r>
        <w:r>
          <w:rPr>
            <w:noProof/>
            <w:webHidden/>
          </w:rPr>
          <w:instrText xml:space="preserve"> PAGEREF _Toc447021282 \h </w:instrText>
        </w:r>
        <w:r>
          <w:rPr>
            <w:noProof/>
            <w:webHidden/>
          </w:rPr>
        </w:r>
      </w:ins>
      <w:r>
        <w:rPr>
          <w:noProof/>
          <w:webHidden/>
        </w:rPr>
        <w:fldChar w:fldCharType="separate"/>
      </w:r>
      <w:ins w:id="100" w:author="james" w:date="2016-03-29T13:09:00Z">
        <w:r>
          <w:rPr>
            <w:noProof/>
            <w:webHidden/>
          </w:rPr>
          <w:t>17</w:t>
        </w:r>
        <w:r>
          <w:rPr>
            <w:noProof/>
            <w:webHidden/>
          </w:rPr>
          <w:fldChar w:fldCharType="end"/>
        </w:r>
        <w:r w:rsidRPr="00252471">
          <w:rPr>
            <w:rStyle w:val="Hyperlink"/>
            <w:noProof/>
          </w:rPr>
          <w:fldChar w:fldCharType="end"/>
        </w:r>
      </w:ins>
    </w:p>
    <w:p w14:paraId="78FAF577" w14:textId="77777777" w:rsidR="00807010" w:rsidRDefault="00807010">
      <w:pPr>
        <w:pStyle w:val="TOC3"/>
        <w:tabs>
          <w:tab w:val="right" w:leader="dot" w:pos="9350"/>
        </w:tabs>
        <w:rPr>
          <w:ins w:id="101" w:author="james" w:date="2016-03-29T13:09:00Z"/>
          <w:rFonts w:asciiTheme="minorHAnsi" w:eastAsiaTheme="minorEastAsia" w:hAnsiTheme="minorHAnsi" w:cstheme="minorBidi"/>
          <w:noProof/>
          <w:sz w:val="22"/>
          <w:szCs w:val="22"/>
        </w:rPr>
      </w:pPr>
      <w:ins w:id="10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OBA</w:t>
        </w:r>
        <w:r>
          <w:rPr>
            <w:noProof/>
            <w:webHidden/>
          </w:rPr>
          <w:tab/>
        </w:r>
        <w:r>
          <w:rPr>
            <w:noProof/>
            <w:webHidden/>
          </w:rPr>
          <w:fldChar w:fldCharType="begin"/>
        </w:r>
        <w:r>
          <w:rPr>
            <w:noProof/>
            <w:webHidden/>
          </w:rPr>
          <w:instrText xml:space="preserve"> PAGEREF _Toc447021283 \h </w:instrText>
        </w:r>
        <w:r>
          <w:rPr>
            <w:noProof/>
            <w:webHidden/>
          </w:rPr>
        </w:r>
      </w:ins>
      <w:r>
        <w:rPr>
          <w:noProof/>
          <w:webHidden/>
        </w:rPr>
        <w:fldChar w:fldCharType="separate"/>
      </w:r>
      <w:ins w:id="103" w:author="james" w:date="2016-03-29T13:09:00Z">
        <w:r>
          <w:rPr>
            <w:noProof/>
            <w:webHidden/>
          </w:rPr>
          <w:t>17</w:t>
        </w:r>
        <w:r>
          <w:rPr>
            <w:noProof/>
            <w:webHidden/>
          </w:rPr>
          <w:fldChar w:fldCharType="end"/>
        </w:r>
        <w:r w:rsidRPr="00252471">
          <w:rPr>
            <w:rStyle w:val="Hyperlink"/>
            <w:noProof/>
          </w:rPr>
          <w:fldChar w:fldCharType="end"/>
        </w:r>
      </w:ins>
    </w:p>
    <w:p w14:paraId="4EA7C533" w14:textId="77777777" w:rsidR="00807010" w:rsidRDefault="00807010">
      <w:pPr>
        <w:pStyle w:val="TOC3"/>
        <w:tabs>
          <w:tab w:val="right" w:leader="dot" w:pos="9350"/>
        </w:tabs>
        <w:rPr>
          <w:ins w:id="104" w:author="james" w:date="2016-03-29T13:09:00Z"/>
          <w:rFonts w:asciiTheme="minorHAnsi" w:eastAsiaTheme="minorEastAsia" w:hAnsiTheme="minorHAnsi" w:cstheme="minorBidi"/>
          <w:noProof/>
          <w:sz w:val="22"/>
          <w:szCs w:val="22"/>
        </w:rPr>
      </w:pPr>
      <w:ins w:id="10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Offset-Binary Adjusted</w:t>
        </w:r>
        <w:r>
          <w:rPr>
            <w:noProof/>
            <w:webHidden/>
          </w:rPr>
          <w:tab/>
        </w:r>
        <w:r>
          <w:rPr>
            <w:noProof/>
            <w:webHidden/>
          </w:rPr>
          <w:fldChar w:fldCharType="begin"/>
        </w:r>
        <w:r>
          <w:rPr>
            <w:noProof/>
            <w:webHidden/>
          </w:rPr>
          <w:instrText xml:space="preserve"> PAGEREF _Toc447021284 \h </w:instrText>
        </w:r>
        <w:r>
          <w:rPr>
            <w:noProof/>
            <w:webHidden/>
          </w:rPr>
        </w:r>
      </w:ins>
      <w:r>
        <w:rPr>
          <w:noProof/>
          <w:webHidden/>
        </w:rPr>
        <w:fldChar w:fldCharType="separate"/>
      </w:r>
      <w:ins w:id="106" w:author="james" w:date="2016-03-29T13:09:00Z">
        <w:r>
          <w:rPr>
            <w:noProof/>
            <w:webHidden/>
          </w:rPr>
          <w:t>17</w:t>
        </w:r>
        <w:r>
          <w:rPr>
            <w:noProof/>
            <w:webHidden/>
          </w:rPr>
          <w:fldChar w:fldCharType="end"/>
        </w:r>
        <w:r w:rsidRPr="00252471">
          <w:rPr>
            <w:rStyle w:val="Hyperlink"/>
            <w:noProof/>
          </w:rPr>
          <w:fldChar w:fldCharType="end"/>
        </w:r>
      </w:ins>
    </w:p>
    <w:p w14:paraId="15450FD2" w14:textId="77777777" w:rsidR="00807010" w:rsidRDefault="00807010">
      <w:pPr>
        <w:pStyle w:val="TOC3"/>
        <w:tabs>
          <w:tab w:val="right" w:leader="dot" w:pos="9350"/>
        </w:tabs>
        <w:rPr>
          <w:ins w:id="107" w:author="james" w:date="2016-03-29T13:09:00Z"/>
          <w:rFonts w:asciiTheme="minorHAnsi" w:eastAsiaTheme="minorEastAsia" w:hAnsiTheme="minorHAnsi" w:cstheme="minorBidi"/>
          <w:noProof/>
          <w:sz w:val="22"/>
          <w:szCs w:val="22"/>
        </w:rPr>
      </w:pPr>
      <w:ins w:id="108"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"_Toc447021285"</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SMA</w:t>
        </w:r>
        <w:r>
          <w:rPr>
            <w:noProof/>
            <w:webHidden/>
          </w:rPr>
          <w:tab/>
        </w:r>
        <w:r>
          <w:rPr>
            <w:noProof/>
            <w:webHidden/>
          </w:rPr>
          <w:fldChar w:fldCharType="begin"/>
        </w:r>
        <w:r>
          <w:rPr>
            <w:noProof/>
            <w:webHidden/>
          </w:rPr>
          <w:instrText xml:space="preserve"> PAGEREF _Toc447021285 \h </w:instrText>
        </w:r>
        <w:r>
          <w:rPr>
            <w:noProof/>
            <w:webHidden/>
          </w:rPr>
        </w:r>
      </w:ins>
      <w:r>
        <w:rPr>
          <w:noProof/>
          <w:webHidden/>
        </w:rPr>
        <w:fldChar w:fldCharType="separate"/>
      </w:r>
      <w:ins w:id="109" w:author="james" w:date="2016-03-29T13:09:00Z">
        <w:r>
          <w:rPr>
            <w:noProof/>
            <w:webHidden/>
          </w:rPr>
          <w:t>17</w:t>
        </w:r>
        <w:r>
          <w:rPr>
            <w:noProof/>
            <w:webHidden/>
          </w:rPr>
          <w:fldChar w:fldCharType="end"/>
        </w:r>
        <w:r w:rsidRPr="00252471">
          <w:rPr>
            <w:rStyle w:val="Hyperlink"/>
            <w:noProof/>
          </w:rPr>
          <w:fldChar w:fldCharType="end"/>
        </w:r>
      </w:ins>
    </w:p>
    <w:p w14:paraId="157C9A0C" w14:textId="77777777" w:rsidR="00807010" w:rsidRDefault="00807010">
      <w:pPr>
        <w:pStyle w:val="TOC3"/>
        <w:tabs>
          <w:tab w:val="right" w:leader="dot" w:pos="9350"/>
        </w:tabs>
        <w:rPr>
          <w:ins w:id="110" w:author="james" w:date="2016-03-29T13:09:00Z"/>
          <w:rFonts w:asciiTheme="minorHAnsi" w:eastAsiaTheme="minorEastAsia" w:hAnsiTheme="minorHAnsi" w:cstheme="minorBidi"/>
          <w:noProof/>
          <w:sz w:val="22"/>
          <w:szCs w:val="22"/>
        </w:rPr>
      </w:pPr>
      <w:ins w:id="11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Sign-Magnitude Adjusted</w:t>
        </w:r>
        <w:r>
          <w:rPr>
            <w:noProof/>
            <w:webHidden/>
          </w:rPr>
          <w:tab/>
        </w:r>
        <w:r>
          <w:rPr>
            <w:noProof/>
            <w:webHidden/>
          </w:rPr>
          <w:fldChar w:fldCharType="begin"/>
        </w:r>
        <w:r>
          <w:rPr>
            <w:noProof/>
            <w:webHidden/>
          </w:rPr>
          <w:instrText xml:space="preserve"> PAGEREF _Toc447021286 \h </w:instrText>
        </w:r>
        <w:r>
          <w:rPr>
            <w:noProof/>
            <w:webHidden/>
          </w:rPr>
        </w:r>
      </w:ins>
      <w:r>
        <w:rPr>
          <w:noProof/>
          <w:webHidden/>
        </w:rPr>
        <w:fldChar w:fldCharType="separate"/>
      </w:r>
      <w:ins w:id="112" w:author="james" w:date="2016-03-29T13:09:00Z">
        <w:r>
          <w:rPr>
            <w:noProof/>
            <w:webHidden/>
          </w:rPr>
          <w:t>17</w:t>
        </w:r>
        <w:r>
          <w:rPr>
            <w:noProof/>
            <w:webHidden/>
          </w:rPr>
          <w:fldChar w:fldCharType="end"/>
        </w:r>
        <w:r w:rsidRPr="00252471">
          <w:rPr>
            <w:rStyle w:val="Hyperlink"/>
            <w:noProof/>
          </w:rPr>
          <w:fldChar w:fldCharType="end"/>
        </w:r>
      </w:ins>
    </w:p>
    <w:p w14:paraId="682E7F05" w14:textId="77777777" w:rsidR="00807010" w:rsidRDefault="00807010">
      <w:pPr>
        <w:pStyle w:val="TOC3"/>
        <w:tabs>
          <w:tab w:val="right" w:leader="dot" w:pos="9350"/>
        </w:tabs>
        <w:rPr>
          <w:ins w:id="113" w:author="james" w:date="2016-03-29T13:09:00Z"/>
          <w:rFonts w:asciiTheme="minorHAnsi" w:eastAsiaTheme="minorEastAsia" w:hAnsiTheme="minorHAnsi" w:cstheme="minorBidi"/>
          <w:noProof/>
          <w:sz w:val="22"/>
          <w:szCs w:val="22"/>
        </w:rPr>
      </w:pPr>
      <w:ins w:id="114"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TCA</w:t>
        </w:r>
        <w:r>
          <w:rPr>
            <w:noProof/>
            <w:webHidden/>
          </w:rPr>
          <w:tab/>
        </w:r>
        <w:r>
          <w:rPr>
            <w:noProof/>
            <w:webHidden/>
          </w:rPr>
          <w:fldChar w:fldCharType="begin"/>
        </w:r>
        <w:r>
          <w:rPr>
            <w:noProof/>
            <w:webHidden/>
          </w:rPr>
          <w:instrText xml:space="preserve"> PAGEREF _Toc447021287 \h </w:instrText>
        </w:r>
        <w:r>
          <w:rPr>
            <w:noProof/>
            <w:webHidden/>
          </w:rPr>
        </w:r>
      </w:ins>
      <w:r>
        <w:rPr>
          <w:noProof/>
          <w:webHidden/>
        </w:rPr>
        <w:fldChar w:fldCharType="separate"/>
      </w:r>
      <w:ins w:id="115" w:author="james" w:date="2016-03-29T13:09:00Z">
        <w:r>
          <w:rPr>
            <w:noProof/>
            <w:webHidden/>
          </w:rPr>
          <w:t>17</w:t>
        </w:r>
        <w:r>
          <w:rPr>
            <w:noProof/>
            <w:webHidden/>
          </w:rPr>
          <w:fldChar w:fldCharType="end"/>
        </w:r>
        <w:r w:rsidRPr="00252471">
          <w:rPr>
            <w:rStyle w:val="Hyperlink"/>
            <w:noProof/>
          </w:rPr>
          <w:fldChar w:fldCharType="end"/>
        </w:r>
      </w:ins>
    </w:p>
    <w:p w14:paraId="5ACBD9A7" w14:textId="77777777" w:rsidR="00807010" w:rsidRDefault="00807010">
      <w:pPr>
        <w:pStyle w:val="TOC3"/>
        <w:tabs>
          <w:tab w:val="right" w:leader="dot" w:pos="9350"/>
        </w:tabs>
        <w:rPr>
          <w:ins w:id="116" w:author="james" w:date="2016-03-29T13:09:00Z"/>
          <w:rFonts w:asciiTheme="minorHAnsi" w:eastAsiaTheme="minorEastAsia" w:hAnsiTheme="minorHAnsi" w:cstheme="minorBidi"/>
          <w:noProof/>
          <w:sz w:val="22"/>
          <w:szCs w:val="22"/>
        </w:rPr>
      </w:pPr>
      <w:ins w:id="117"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"_Toc447021288"</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Two's Compliment Adjusted</w:t>
        </w:r>
        <w:r>
          <w:rPr>
            <w:noProof/>
            <w:webHidden/>
          </w:rPr>
          <w:tab/>
        </w:r>
        <w:r>
          <w:rPr>
            <w:noProof/>
            <w:webHidden/>
          </w:rPr>
          <w:fldChar w:fldCharType="begin"/>
        </w:r>
        <w:r>
          <w:rPr>
            <w:noProof/>
            <w:webHidden/>
          </w:rPr>
          <w:instrText xml:space="preserve"> PAGEREF _Toc447021288 \h </w:instrText>
        </w:r>
        <w:r>
          <w:rPr>
            <w:noProof/>
            <w:webHidden/>
          </w:rPr>
        </w:r>
      </w:ins>
      <w:r>
        <w:rPr>
          <w:noProof/>
          <w:webHidden/>
        </w:rPr>
        <w:fldChar w:fldCharType="separate"/>
      </w:r>
      <w:ins w:id="118" w:author="james" w:date="2016-03-29T13:09:00Z">
        <w:r>
          <w:rPr>
            <w:noProof/>
            <w:webHidden/>
          </w:rPr>
          <w:t>17</w:t>
        </w:r>
        <w:r>
          <w:rPr>
            <w:noProof/>
            <w:webHidden/>
          </w:rPr>
          <w:fldChar w:fldCharType="end"/>
        </w:r>
        <w:r w:rsidRPr="00252471">
          <w:rPr>
            <w:rStyle w:val="Hyperlink"/>
            <w:noProof/>
          </w:rPr>
          <w:fldChar w:fldCharType="end"/>
        </w:r>
      </w:ins>
    </w:p>
    <w:p w14:paraId="5969B8A7" w14:textId="77777777" w:rsidR="00807010" w:rsidRDefault="00807010">
      <w:pPr>
        <w:pStyle w:val="TOC3"/>
        <w:tabs>
          <w:tab w:val="right" w:leader="dot" w:pos="9350"/>
        </w:tabs>
        <w:rPr>
          <w:ins w:id="119" w:author="james" w:date="2016-03-29T13:09:00Z"/>
          <w:rFonts w:asciiTheme="minorHAnsi" w:eastAsiaTheme="minorEastAsia" w:hAnsiTheme="minorHAnsi" w:cstheme="minorBidi"/>
          <w:noProof/>
          <w:sz w:val="22"/>
          <w:szCs w:val="22"/>
        </w:rPr>
      </w:pPr>
      <w:ins w:id="120"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"_Toc447021289"</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OGA</w:t>
        </w:r>
        <w:r>
          <w:rPr>
            <w:noProof/>
            <w:webHidden/>
          </w:rPr>
          <w:tab/>
        </w:r>
        <w:r>
          <w:rPr>
            <w:noProof/>
            <w:webHidden/>
          </w:rPr>
          <w:fldChar w:fldCharType="begin"/>
        </w:r>
        <w:r>
          <w:rPr>
            <w:noProof/>
            <w:webHidden/>
          </w:rPr>
          <w:instrText xml:space="preserve"> PAGEREF _Toc447021289 \h </w:instrText>
        </w:r>
        <w:r>
          <w:rPr>
            <w:noProof/>
            <w:webHidden/>
          </w:rPr>
        </w:r>
      </w:ins>
      <w:r>
        <w:rPr>
          <w:noProof/>
          <w:webHidden/>
        </w:rPr>
        <w:fldChar w:fldCharType="separate"/>
      </w:r>
      <w:ins w:id="121" w:author="james" w:date="2016-03-29T13:09:00Z">
        <w:r>
          <w:rPr>
            <w:noProof/>
            <w:webHidden/>
          </w:rPr>
          <w:t>17</w:t>
        </w:r>
        <w:r>
          <w:rPr>
            <w:noProof/>
            <w:webHidden/>
          </w:rPr>
          <w:fldChar w:fldCharType="end"/>
        </w:r>
        <w:r w:rsidRPr="00252471">
          <w:rPr>
            <w:rStyle w:val="Hyperlink"/>
            <w:noProof/>
          </w:rPr>
          <w:fldChar w:fldCharType="end"/>
        </w:r>
      </w:ins>
    </w:p>
    <w:p w14:paraId="47DDC877" w14:textId="77777777" w:rsidR="00807010" w:rsidRDefault="00807010">
      <w:pPr>
        <w:pStyle w:val="TOC3"/>
        <w:tabs>
          <w:tab w:val="right" w:leader="dot" w:pos="9350"/>
        </w:tabs>
        <w:rPr>
          <w:ins w:id="122" w:author="james" w:date="2016-03-29T13:09:00Z"/>
          <w:rFonts w:asciiTheme="minorHAnsi" w:eastAsiaTheme="minorEastAsia" w:hAnsiTheme="minorHAnsi" w:cstheme="minorBidi"/>
          <w:noProof/>
          <w:sz w:val="22"/>
          <w:szCs w:val="22"/>
        </w:rPr>
      </w:pPr>
      <w:ins w:id="123"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"_Toc447021290"</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Offset-Gray Code Adjustes</w:t>
        </w:r>
        <w:r>
          <w:rPr>
            <w:noProof/>
            <w:webHidden/>
          </w:rPr>
          <w:tab/>
        </w:r>
        <w:r>
          <w:rPr>
            <w:noProof/>
            <w:webHidden/>
          </w:rPr>
          <w:fldChar w:fldCharType="begin"/>
        </w:r>
        <w:r>
          <w:rPr>
            <w:noProof/>
            <w:webHidden/>
          </w:rPr>
          <w:instrText xml:space="preserve"> PAGEREF _Toc447021290 \h </w:instrText>
        </w:r>
        <w:r>
          <w:rPr>
            <w:noProof/>
            <w:webHidden/>
          </w:rPr>
        </w:r>
      </w:ins>
      <w:r>
        <w:rPr>
          <w:noProof/>
          <w:webHidden/>
        </w:rPr>
        <w:fldChar w:fldCharType="separate"/>
      </w:r>
      <w:ins w:id="124" w:author="james" w:date="2016-03-29T13:09:00Z">
        <w:r>
          <w:rPr>
            <w:noProof/>
            <w:webHidden/>
          </w:rPr>
          <w:t>17</w:t>
        </w:r>
        <w:r>
          <w:rPr>
            <w:noProof/>
            <w:webHidden/>
          </w:rPr>
          <w:fldChar w:fldCharType="end"/>
        </w:r>
        <w:r w:rsidRPr="00252471">
          <w:rPr>
            <w:rStyle w:val="Hyperlink"/>
            <w:noProof/>
          </w:rPr>
          <w:fldChar w:fldCharType="end"/>
        </w:r>
      </w:ins>
    </w:p>
    <w:p w14:paraId="2260695B" w14:textId="77777777" w:rsidR="00807010" w:rsidRDefault="00807010">
      <w:pPr>
        <w:pStyle w:val="TOC3"/>
        <w:tabs>
          <w:tab w:val="left" w:pos="1200"/>
          <w:tab w:val="right" w:leader="dot" w:pos="9350"/>
        </w:tabs>
        <w:rPr>
          <w:ins w:id="125" w:author="james" w:date="2016-03-29T13:09:00Z"/>
          <w:rFonts w:asciiTheme="minorHAnsi" w:eastAsiaTheme="minorEastAsia" w:hAnsiTheme="minorHAnsi" w:cstheme="minorBidi"/>
          <w:noProof/>
          <w:sz w:val="22"/>
          <w:szCs w:val="22"/>
        </w:rPr>
      </w:pPr>
      <w:ins w:id="12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6.2.7</w:t>
        </w:r>
        <w:r>
          <w:rPr>
            <w:rFonts w:asciiTheme="minorHAnsi" w:eastAsiaTheme="minorEastAsia" w:hAnsiTheme="minorHAnsi" w:cstheme="minorBidi"/>
            <w:noProof/>
            <w:sz w:val="22"/>
            <w:szCs w:val="22"/>
          </w:rPr>
          <w:tab/>
        </w:r>
        <w:r w:rsidRPr="00252471">
          <w:rPr>
            <w:rStyle w:val="Hyperlink"/>
            <w:noProof/>
          </w:rPr>
          <w:t>Lump Object</w:t>
        </w:r>
        <w:r>
          <w:rPr>
            <w:noProof/>
            <w:webHidden/>
          </w:rPr>
          <w:tab/>
        </w:r>
        <w:r>
          <w:rPr>
            <w:noProof/>
            <w:webHidden/>
          </w:rPr>
          <w:fldChar w:fldCharType="begin"/>
        </w:r>
        <w:r>
          <w:rPr>
            <w:noProof/>
            <w:webHidden/>
          </w:rPr>
          <w:instrText xml:space="preserve"> PAGEREF _Toc447021291 \h </w:instrText>
        </w:r>
        <w:r>
          <w:rPr>
            <w:noProof/>
            <w:webHidden/>
          </w:rPr>
        </w:r>
      </w:ins>
      <w:r>
        <w:rPr>
          <w:noProof/>
          <w:webHidden/>
        </w:rPr>
        <w:fldChar w:fldCharType="separate"/>
      </w:r>
      <w:ins w:id="127" w:author="james" w:date="2016-03-29T13:09:00Z">
        <w:r>
          <w:rPr>
            <w:noProof/>
            <w:webHidden/>
          </w:rPr>
          <w:t>17</w:t>
        </w:r>
        <w:r>
          <w:rPr>
            <w:noProof/>
            <w:webHidden/>
          </w:rPr>
          <w:fldChar w:fldCharType="end"/>
        </w:r>
        <w:r w:rsidRPr="00252471">
          <w:rPr>
            <w:rStyle w:val="Hyperlink"/>
            <w:noProof/>
          </w:rPr>
          <w:fldChar w:fldCharType="end"/>
        </w:r>
      </w:ins>
    </w:p>
    <w:p w14:paraId="67B67FA7" w14:textId="77777777" w:rsidR="00807010" w:rsidRDefault="00807010">
      <w:pPr>
        <w:pStyle w:val="TOC3"/>
        <w:tabs>
          <w:tab w:val="left" w:pos="1200"/>
          <w:tab w:val="right" w:leader="dot" w:pos="9350"/>
        </w:tabs>
        <w:rPr>
          <w:ins w:id="128" w:author="james" w:date="2016-03-29T13:09:00Z"/>
          <w:rFonts w:asciiTheme="minorHAnsi" w:eastAsiaTheme="minorEastAsia" w:hAnsiTheme="minorHAnsi" w:cstheme="minorBidi"/>
          <w:noProof/>
          <w:sz w:val="22"/>
          <w:szCs w:val="22"/>
        </w:rPr>
      </w:pPr>
      <w:ins w:id="12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6.2.8</w:t>
        </w:r>
        <w:r>
          <w:rPr>
            <w:rFonts w:asciiTheme="minorHAnsi" w:eastAsiaTheme="minorEastAsia" w:hAnsiTheme="minorHAnsi" w:cstheme="minorBidi"/>
            <w:noProof/>
            <w:sz w:val="22"/>
            <w:szCs w:val="22"/>
          </w:rPr>
          <w:tab/>
        </w:r>
        <w:r w:rsidRPr="00252471">
          <w:rPr>
            <w:rStyle w:val="Hyperlink"/>
            <w:noProof/>
          </w:rPr>
          <w:t>Chunk Object</w:t>
        </w:r>
        <w:r>
          <w:rPr>
            <w:noProof/>
            <w:webHidden/>
          </w:rPr>
          <w:tab/>
        </w:r>
        <w:r>
          <w:rPr>
            <w:noProof/>
            <w:webHidden/>
          </w:rPr>
          <w:fldChar w:fldCharType="begin"/>
        </w:r>
        <w:r>
          <w:rPr>
            <w:noProof/>
            <w:webHidden/>
          </w:rPr>
          <w:instrText xml:space="preserve"> PAGEREF _Toc447021292 \h </w:instrText>
        </w:r>
        <w:r>
          <w:rPr>
            <w:noProof/>
            <w:webHidden/>
          </w:rPr>
        </w:r>
      </w:ins>
      <w:r>
        <w:rPr>
          <w:noProof/>
          <w:webHidden/>
        </w:rPr>
        <w:fldChar w:fldCharType="separate"/>
      </w:r>
      <w:ins w:id="130" w:author="james" w:date="2016-03-29T13:09:00Z">
        <w:r>
          <w:rPr>
            <w:noProof/>
            <w:webHidden/>
          </w:rPr>
          <w:t>19</w:t>
        </w:r>
        <w:r>
          <w:rPr>
            <w:noProof/>
            <w:webHidden/>
          </w:rPr>
          <w:fldChar w:fldCharType="end"/>
        </w:r>
        <w:r w:rsidRPr="00252471">
          <w:rPr>
            <w:rStyle w:val="Hyperlink"/>
            <w:noProof/>
          </w:rPr>
          <w:fldChar w:fldCharType="end"/>
        </w:r>
      </w:ins>
    </w:p>
    <w:p w14:paraId="5F4C2154" w14:textId="77777777" w:rsidR="00807010" w:rsidRDefault="00807010">
      <w:pPr>
        <w:pStyle w:val="TOC3"/>
        <w:tabs>
          <w:tab w:val="left" w:pos="1200"/>
          <w:tab w:val="right" w:leader="dot" w:pos="9350"/>
        </w:tabs>
        <w:rPr>
          <w:ins w:id="131" w:author="james" w:date="2016-03-29T13:09:00Z"/>
          <w:rFonts w:asciiTheme="minorHAnsi" w:eastAsiaTheme="minorEastAsia" w:hAnsiTheme="minorHAnsi" w:cstheme="minorBidi"/>
          <w:noProof/>
          <w:sz w:val="22"/>
          <w:szCs w:val="22"/>
        </w:rPr>
      </w:pPr>
      <w:ins w:id="13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6.2.9</w:t>
        </w:r>
        <w:r>
          <w:rPr>
            <w:rFonts w:asciiTheme="minorHAnsi" w:eastAsiaTheme="minorEastAsia" w:hAnsiTheme="minorHAnsi" w:cstheme="minorBidi"/>
            <w:noProof/>
            <w:sz w:val="22"/>
            <w:szCs w:val="22"/>
          </w:rPr>
          <w:tab/>
        </w:r>
        <w:r w:rsidRPr="00252471">
          <w:rPr>
            <w:rStyle w:val="Hyperlink"/>
            <w:noProof/>
          </w:rPr>
          <w:t>Block Object</w:t>
        </w:r>
        <w:r>
          <w:rPr>
            <w:noProof/>
            <w:webHidden/>
          </w:rPr>
          <w:tab/>
        </w:r>
        <w:r>
          <w:rPr>
            <w:noProof/>
            <w:webHidden/>
          </w:rPr>
          <w:fldChar w:fldCharType="begin"/>
        </w:r>
        <w:r>
          <w:rPr>
            <w:noProof/>
            <w:webHidden/>
          </w:rPr>
          <w:instrText xml:space="preserve"> PAGEREF _Toc447021293 \h </w:instrText>
        </w:r>
        <w:r>
          <w:rPr>
            <w:noProof/>
            <w:webHidden/>
          </w:rPr>
        </w:r>
      </w:ins>
      <w:r>
        <w:rPr>
          <w:noProof/>
          <w:webHidden/>
        </w:rPr>
        <w:fldChar w:fldCharType="separate"/>
      </w:r>
      <w:ins w:id="133" w:author="james" w:date="2016-03-29T13:09:00Z">
        <w:r>
          <w:rPr>
            <w:noProof/>
            <w:webHidden/>
          </w:rPr>
          <w:t>21</w:t>
        </w:r>
        <w:r>
          <w:rPr>
            <w:noProof/>
            <w:webHidden/>
          </w:rPr>
          <w:fldChar w:fldCharType="end"/>
        </w:r>
        <w:r w:rsidRPr="00252471">
          <w:rPr>
            <w:rStyle w:val="Hyperlink"/>
            <w:noProof/>
          </w:rPr>
          <w:fldChar w:fldCharType="end"/>
        </w:r>
      </w:ins>
    </w:p>
    <w:p w14:paraId="06A7706E" w14:textId="77777777" w:rsidR="00807010" w:rsidRDefault="00807010">
      <w:pPr>
        <w:pStyle w:val="TOC3"/>
        <w:tabs>
          <w:tab w:val="left" w:pos="1440"/>
          <w:tab w:val="right" w:leader="dot" w:pos="9350"/>
        </w:tabs>
        <w:rPr>
          <w:ins w:id="134" w:author="james" w:date="2016-03-29T13:09:00Z"/>
          <w:rFonts w:asciiTheme="minorHAnsi" w:eastAsiaTheme="minorEastAsia" w:hAnsiTheme="minorHAnsi" w:cstheme="minorBidi"/>
          <w:noProof/>
          <w:sz w:val="22"/>
          <w:szCs w:val="22"/>
        </w:rPr>
      </w:pPr>
      <w:ins w:id="13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6.2.10</w:t>
        </w:r>
        <w:r>
          <w:rPr>
            <w:rFonts w:asciiTheme="minorHAnsi" w:eastAsiaTheme="minorEastAsia" w:hAnsiTheme="minorHAnsi" w:cstheme="minorBidi"/>
            <w:noProof/>
            <w:sz w:val="22"/>
            <w:szCs w:val="22"/>
          </w:rPr>
          <w:tab/>
        </w:r>
        <w:r w:rsidRPr="00252471">
          <w:rPr>
            <w:rStyle w:val="Hyperlink"/>
            <w:noProof/>
          </w:rPr>
          <w:t>Lane Object</w:t>
        </w:r>
        <w:r>
          <w:rPr>
            <w:noProof/>
            <w:webHidden/>
          </w:rPr>
          <w:tab/>
        </w:r>
        <w:r>
          <w:rPr>
            <w:noProof/>
            <w:webHidden/>
          </w:rPr>
          <w:fldChar w:fldCharType="begin"/>
        </w:r>
        <w:r>
          <w:rPr>
            <w:noProof/>
            <w:webHidden/>
          </w:rPr>
          <w:instrText xml:space="preserve"> PAGEREF _Toc447021294 \h </w:instrText>
        </w:r>
        <w:r>
          <w:rPr>
            <w:noProof/>
            <w:webHidden/>
          </w:rPr>
        </w:r>
      </w:ins>
      <w:r>
        <w:rPr>
          <w:noProof/>
          <w:webHidden/>
        </w:rPr>
        <w:fldChar w:fldCharType="separate"/>
      </w:r>
      <w:ins w:id="136" w:author="james" w:date="2016-03-29T13:09:00Z">
        <w:r>
          <w:rPr>
            <w:noProof/>
            <w:webHidden/>
          </w:rPr>
          <w:t>22</w:t>
        </w:r>
        <w:r>
          <w:rPr>
            <w:noProof/>
            <w:webHidden/>
          </w:rPr>
          <w:fldChar w:fldCharType="end"/>
        </w:r>
        <w:r w:rsidRPr="00252471">
          <w:rPr>
            <w:rStyle w:val="Hyperlink"/>
            <w:noProof/>
          </w:rPr>
          <w:fldChar w:fldCharType="end"/>
        </w:r>
      </w:ins>
    </w:p>
    <w:p w14:paraId="6090E86D" w14:textId="77777777" w:rsidR="00807010" w:rsidRDefault="00807010">
      <w:pPr>
        <w:pStyle w:val="TOC3"/>
        <w:tabs>
          <w:tab w:val="right" w:leader="dot" w:pos="9350"/>
        </w:tabs>
        <w:rPr>
          <w:ins w:id="137" w:author="james" w:date="2016-03-29T13:09:00Z"/>
          <w:rFonts w:asciiTheme="minorHAnsi" w:eastAsiaTheme="minorEastAsia" w:hAnsiTheme="minorHAnsi" w:cstheme="minorBidi"/>
          <w:noProof/>
          <w:sz w:val="22"/>
          <w:szCs w:val="22"/>
        </w:rPr>
      </w:pPr>
      <w:ins w:id="138" w:author="james" w:date="2016-03-29T13:09:00Z">
        <w:r w:rsidRPr="00252471">
          <w:rPr>
            <w:rStyle w:val="Hyperlink"/>
            <w:noProof/>
          </w:rPr>
          <w:lastRenderedPageBreak/>
          <w:fldChar w:fldCharType="begin"/>
        </w:r>
        <w:r w:rsidRPr="00252471">
          <w:rPr>
            <w:rStyle w:val="Hyperlink"/>
            <w:noProof/>
          </w:rPr>
          <w:instrText xml:space="preserve"> </w:instrText>
        </w:r>
        <w:r>
          <w:rPr>
            <w:noProof/>
          </w:rPr>
          <w:instrText>HYPERLINK \l "_Toc447021295"</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File Object</w:t>
        </w:r>
        <w:r>
          <w:rPr>
            <w:noProof/>
            <w:webHidden/>
          </w:rPr>
          <w:tab/>
        </w:r>
        <w:r>
          <w:rPr>
            <w:noProof/>
            <w:webHidden/>
          </w:rPr>
          <w:fldChar w:fldCharType="begin"/>
        </w:r>
        <w:r>
          <w:rPr>
            <w:noProof/>
            <w:webHidden/>
          </w:rPr>
          <w:instrText xml:space="preserve"> PAGEREF _Toc447021295 \h </w:instrText>
        </w:r>
        <w:r>
          <w:rPr>
            <w:noProof/>
            <w:webHidden/>
          </w:rPr>
        </w:r>
      </w:ins>
      <w:r>
        <w:rPr>
          <w:noProof/>
          <w:webHidden/>
        </w:rPr>
        <w:fldChar w:fldCharType="separate"/>
      </w:r>
      <w:ins w:id="139" w:author="james" w:date="2016-03-29T13:09:00Z">
        <w:r>
          <w:rPr>
            <w:noProof/>
            <w:webHidden/>
          </w:rPr>
          <w:t>23</w:t>
        </w:r>
        <w:r>
          <w:rPr>
            <w:noProof/>
            <w:webHidden/>
          </w:rPr>
          <w:fldChar w:fldCharType="end"/>
        </w:r>
        <w:r w:rsidRPr="00252471">
          <w:rPr>
            <w:rStyle w:val="Hyperlink"/>
            <w:noProof/>
          </w:rPr>
          <w:fldChar w:fldCharType="end"/>
        </w:r>
      </w:ins>
    </w:p>
    <w:p w14:paraId="32318DD7" w14:textId="77777777" w:rsidR="00807010" w:rsidRDefault="00807010">
      <w:pPr>
        <w:pStyle w:val="TOC3"/>
        <w:tabs>
          <w:tab w:val="left" w:pos="1440"/>
          <w:tab w:val="right" w:leader="dot" w:pos="9350"/>
        </w:tabs>
        <w:rPr>
          <w:ins w:id="140" w:author="james" w:date="2016-03-29T13:09:00Z"/>
          <w:rFonts w:asciiTheme="minorHAnsi" w:eastAsiaTheme="minorEastAsia" w:hAnsiTheme="minorHAnsi" w:cstheme="minorBidi"/>
          <w:noProof/>
          <w:sz w:val="22"/>
          <w:szCs w:val="22"/>
        </w:rPr>
      </w:pPr>
      <w:ins w:id="14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6.2.11</w:t>
        </w:r>
        <w:r>
          <w:rPr>
            <w:rFonts w:asciiTheme="minorHAnsi" w:eastAsiaTheme="minorEastAsia" w:hAnsiTheme="minorHAnsi" w:cstheme="minorBidi"/>
            <w:noProof/>
            <w:sz w:val="22"/>
            <w:szCs w:val="22"/>
          </w:rPr>
          <w:tab/>
        </w:r>
        <w:r w:rsidRPr="00252471">
          <w:rPr>
            <w:rStyle w:val="Hyperlink"/>
            <w:noProof/>
          </w:rPr>
          <w:t>FileSet Object</w:t>
        </w:r>
        <w:r>
          <w:rPr>
            <w:noProof/>
            <w:webHidden/>
          </w:rPr>
          <w:tab/>
        </w:r>
        <w:r>
          <w:rPr>
            <w:noProof/>
            <w:webHidden/>
          </w:rPr>
          <w:fldChar w:fldCharType="begin"/>
        </w:r>
        <w:r>
          <w:rPr>
            <w:noProof/>
            <w:webHidden/>
          </w:rPr>
          <w:instrText xml:space="preserve"> PAGEREF _Toc447021296 \h </w:instrText>
        </w:r>
        <w:r>
          <w:rPr>
            <w:noProof/>
            <w:webHidden/>
          </w:rPr>
        </w:r>
      </w:ins>
      <w:r>
        <w:rPr>
          <w:noProof/>
          <w:webHidden/>
        </w:rPr>
        <w:fldChar w:fldCharType="separate"/>
      </w:r>
      <w:ins w:id="142" w:author="james" w:date="2016-03-29T13:09:00Z">
        <w:r>
          <w:rPr>
            <w:noProof/>
            <w:webHidden/>
          </w:rPr>
          <w:t>24</w:t>
        </w:r>
        <w:r>
          <w:rPr>
            <w:noProof/>
            <w:webHidden/>
          </w:rPr>
          <w:fldChar w:fldCharType="end"/>
        </w:r>
        <w:r w:rsidRPr="00252471">
          <w:rPr>
            <w:rStyle w:val="Hyperlink"/>
            <w:noProof/>
          </w:rPr>
          <w:fldChar w:fldCharType="end"/>
        </w:r>
      </w:ins>
    </w:p>
    <w:p w14:paraId="321B4EB1" w14:textId="77777777" w:rsidR="00807010" w:rsidRDefault="00807010">
      <w:pPr>
        <w:pStyle w:val="TOC2"/>
        <w:tabs>
          <w:tab w:val="left" w:pos="960"/>
          <w:tab w:val="right" w:leader="dot" w:pos="9350"/>
        </w:tabs>
        <w:rPr>
          <w:ins w:id="143" w:author="james" w:date="2016-03-29T13:09:00Z"/>
          <w:rFonts w:asciiTheme="minorHAnsi" w:eastAsiaTheme="minorEastAsia" w:hAnsiTheme="minorHAnsi" w:cstheme="minorBidi"/>
          <w:noProof/>
          <w:sz w:val="22"/>
          <w:szCs w:val="22"/>
        </w:rPr>
      </w:pPr>
      <w:ins w:id="144"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w:t>
        </w:r>
        <w:r>
          <w:rPr>
            <w:rFonts w:asciiTheme="minorHAnsi" w:eastAsiaTheme="minorEastAsia" w:hAnsiTheme="minorHAnsi" w:cstheme="minorBidi"/>
            <w:noProof/>
            <w:sz w:val="22"/>
            <w:szCs w:val="22"/>
          </w:rPr>
          <w:tab/>
        </w:r>
        <w:r w:rsidRPr="00252471">
          <w:rPr>
            <w:rStyle w:val="Hyperlink"/>
            <w:noProof/>
          </w:rPr>
          <w:t>Foundation Classes</w:t>
        </w:r>
        <w:r>
          <w:rPr>
            <w:noProof/>
            <w:webHidden/>
          </w:rPr>
          <w:tab/>
        </w:r>
        <w:r>
          <w:rPr>
            <w:noProof/>
            <w:webHidden/>
          </w:rPr>
          <w:fldChar w:fldCharType="begin"/>
        </w:r>
        <w:r>
          <w:rPr>
            <w:noProof/>
            <w:webHidden/>
          </w:rPr>
          <w:instrText xml:space="preserve"> PAGEREF _Toc447021297 \h </w:instrText>
        </w:r>
        <w:r>
          <w:rPr>
            <w:noProof/>
            <w:webHidden/>
          </w:rPr>
        </w:r>
      </w:ins>
      <w:r>
        <w:rPr>
          <w:noProof/>
          <w:webHidden/>
        </w:rPr>
        <w:fldChar w:fldCharType="separate"/>
      </w:r>
      <w:ins w:id="145" w:author="james" w:date="2016-03-29T13:09:00Z">
        <w:r>
          <w:rPr>
            <w:noProof/>
            <w:webHidden/>
          </w:rPr>
          <w:t>25</w:t>
        </w:r>
        <w:r>
          <w:rPr>
            <w:noProof/>
            <w:webHidden/>
          </w:rPr>
          <w:fldChar w:fldCharType="end"/>
        </w:r>
        <w:r w:rsidRPr="00252471">
          <w:rPr>
            <w:rStyle w:val="Hyperlink"/>
            <w:noProof/>
          </w:rPr>
          <w:fldChar w:fldCharType="end"/>
        </w:r>
      </w:ins>
    </w:p>
    <w:p w14:paraId="5CA6B11E" w14:textId="77777777" w:rsidR="00807010" w:rsidRDefault="00807010">
      <w:pPr>
        <w:pStyle w:val="TOC3"/>
        <w:tabs>
          <w:tab w:val="left" w:pos="1200"/>
          <w:tab w:val="right" w:leader="dot" w:pos="9350"/>
        </w:tabs>
        <w:rPr>
          <w:ins w:id="146" w:author="james" w:date="2016-03-29T13:09:00Z"/>
          <w:rFonts w:asciiTheme="minorHAnsi" w:eastAsiaTheme="minorEastAsia" w:hAnsiTheme="minorHAnsi" w:cstheme="minorBidi"/>
          <w:noProof/>
          <w:sz w:val="22"/>
          <w:szCs w:val="22"/>
        </w:rPr>
      </w:pPr>
      <w:ins w:id="147"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"_Toc447021298"</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6.3.1</w:t>
        </w:r>
        <w:r>
          <w:rPr>
            <w:rFonts w:asciiTheme="minorHAnsi" w:eastAsiaTheme="minorEastAsia" w:hAnsiTheme="minorHAnsi" w:cstheme="minorBidi"/>
            <w:noProof/>
            <w:sz w:val="22"/>
            <w:szCs w:val="22"/>
          </w:rPr>
          <w:tab/>
        </w:r>
        <w:r w:rsidRPr="00252471">
          <w:rPr>
            <w:rStyle w:val="Hyperlink"/>
            <w:noProof/>
          </w:rPr>
          <w:t>URI</w:t>
        </w:r>
        <w:r>
          <w:rPr>
            <w:noProof/>
            <w:webHidden/>
          </w:rPr>
          <w:tab/>
        </w:r>
        <w:r>
          <w:rPr>
            <w:noProof/>
            <w:webHidden/>
          </w:rPr>
          <w:fldChar w:fldCharType="begin"/>
        </w:r>
        <w:r>
          <w:rPr>
            <w:noProof/>
            <w:webHidden/>
          </w:rPr>
          <w:instrText xml:space="preserve"> PAGEREF _Toc447021298 \h </w:instrText>
        </w:r>
        <w:r>
          <w:rPr>
            <w:noProof/>
            <w:webHidden/>
          </w:rPr>
        </w:r>
      </w:ins>
      <w:r>
        <w:rPr>
          <w:noProof/>
          <w:webHidden/>
        </w:rPr>
        <w:fldChar w:fldCharType="separate"/>
      </w:r>
      <w:ins w:id="148" w:author="james" w:date="2016-03-29T13:09:00Z">
        <w:r>
          <w:rPr>
            <w:noProof/>
            <w:webHidden/>
          </w:rPr>
          <w:t>25</w:t>
        </w:r>
        <w:r>
          <w:rPr>
            <w:noProof/>
            <w:webHidden/>
          </w:rPr>
          <w:fldChar w:fldCharType="end"/>
        </w:r>
        <w:r w:rsidRPr="00252471">
          <w:rPr>
            <w:rStyle w:val="Hyperlink"/>
            <w:noProof/>
          </w:rPr>
          <w:fldChar w:fldCharType="end"/>
        </w:r>
      </w:ins>
    </w:p>
    <w:p w14:paraId="01E5BD6B" w14:textId="77777777" w:rsidR="00807010" w:rsidRDefault="00807010">
      <w:pPr>
        <w:pStyle w:val="TOC3"/>
        <w:tabs>
          <w:tab w:val="left" w:pos="1200"/>
          <w:tab w:val="right" w:leader="dot" w:pos="9350"/>
        </w:tabs>
        <w:rPr>
          <w:ins w:id="149" w:author="james" w:date="2016-03-29T13:09:00Z"/>
          <w:rFonts w:asciiTheme="minorHAnsi" w:eastAsiaTheme="minorEastAsia" w:hAnsiTheme="minorHAnsi" w:cstheme="minorBidi"/>
          <w:noProof/>
          <w:sz w:val="22"/>
          <w:szCs w:val="22"/>
        </w:rPr>
      </w:pPr>
      <w:ins w:id="150"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"_Toc447021299"</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6.3.2</w:t>
        </w:r>
        <w:r>
          <w:rPr>
            <w:rFonts w:asciiTheme="minorHAnsi" w:eastAsiaTheme="minorEastAsia" w:hAnsiTheme="minorHAnsi" w:cstheme="minorBidi"/>
            <w:noProof/>
            <w:sz w:val="22"/>
            <w:szCs w:val="22"/>
          </w:rPr>
          <w:tab/>
        </w:r>
        <w:r w:rsidRPr="00252471">
          <w:rPr>
            <w:rStyle w:val="Hyperlink"/>
            <w:noProof/>
          </w:rPr>
          <w:t>DateTime</w:t>
        </w:r>
        <w:r>
          <w:rPr>
            <w:noProof/>
            <w:webHidden/>
          </w:rPr>
          <w:tab/>
        </w:r>
        <w:r>
          <w:rPr>
            <w:noProof/>
            <w:webHidden/>
          </w:rPr>
          <w:fldChar w:fldCharType="begin"/>
        </w:r>
        <w:r>
          <w:rPr>
            <w:noProof/>
            <w:webHidden/>
          </w:rPr>
          <w:instrText xml:space="preserve"> PAGEREF _Toc447021299 \h </w:instrText>
        </w:r>
        <w:r>
          <w:rPr>
            <w:noProof/>
            <w:webHidden/>
          </w:rPr>
        </w:r>
      </w:ins>
      <w:r>
        <w:rPr>
          <w:noProof/>
          <w:webHidden/>
        </w:rPr>
        <w:fldChar w:fldCharType="separate"/>
      </w:r>
      <w:ins w:id="151" w:author="james" w:date="2016-03-29T13:09:00Z">
        <w:r>
          <w:rPr>
            <w:noProof/>
            <w:webHidden/>
          </w:rPr>
          <w:t>25</w:t>
        </w:r>
        <w:r>
          <w:rPr>
            <w:noProof/>
            <w:webHidden/>
          </w:rPr>
          <w:fldChar w:fldCharType="end"/>
        </w:r>
        <w:r w:rsidRPr="00252471">
          <w:rPr>
            <w:rStyle w:val="Hyperlink"/>
            <w:noProof/>
          </w:rPr>
          <w:fldChar w:fldCharType="end"/>
        </w:r>
      </w:ins>
    </w:p>
    <w:p w14:paraId="65A06C77" w14:textId="77777777" w:rsidR="00807010" w:rsidRDefault="00807010">
      <w:pPr>
        <w:pStyle w:val="TOC3"/>
        <w:tabs>
          <w:tab w:val="left" w:pos="1200"/>
          <w:tab w:val="right" w:leader="dot" w:pos="9350"/>
        </w:tabs>
        <w:rPr>
          <w:ins w:id="152" w:author="james" w:date="2016-03-29T13:09:00Z"/>
          <w:rFonts w:asciiTheme="minorHAnsi" w:eastAsiaTheme="minorEastAsia" w:hAnsiTheme="minorHAnsi" w:cstheme="minorBidi"/>
          <w:noProof/>
          <w:sz w:val="22"/>
          <w:szCs w:val="22"/>
        </w:rPr>
      </w:pPr>
      <w:ins w:id="153"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"_Toc447021300"</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6.3.3</w:t>
        </w:r>
        <w:r>
          <w:rPr>
            <w:rFonts w:asciiTheme="minorHAnsi" w:eastAsiaTheme="minorEastAsia" w:hAnsiTheme="minorHAnsi" w:cstheme="minorBidi"/>
            <w:noProof/>
            <w:sz w:val="22"/>
            <w:szCs w:val="22"/>
          </w:rPr>
          <w:tab/>
        </w:r>
        <w:r w:rsidRPr="00252471">
          <w:rPr>
            <w:rStyle w:val="Hyperlink"/>
            <w:noProof/>
          </w:rPr>
          <w:t>Frequency</w:t>
        </w:r>
        <w:r>
          <w:rPr>
            <w:noProof/>
            <w:webHidden/>
          </w:rPr>
          <w:tab/>
        </w:r>
        <w:r>
          <w:rPr>
            <w:noProof/>
            <w:webHidden/>
          </w:rPr>
          <w:fldChar w:fldCharType="begin"/>
        </w:r>
        <w:r>
          <w:rPr>
            <w:noProof/>
            <w:webHidden/>
          </w:rPr>
          <w:instrText xml:space="preserve"> PAGEREF _Toc447021300 \h </w:instrText>
        </w:r>
        <w:r>
          <w:rPr>
            <w:noProof/>
            <w:webHidden/>
          </w:rPr>
        </w:r>
      </w:ins>
      <w:r>
        <w:rPr>
          <w:noProof/>
          <w:webHidden/>
        </w:rPr>
        <w:fldChar w:fldCharType="separate"/>
      </w:r>
      <w:ins w:id="154" w:author="james" w:date="2016-03-29T13:09:00Z">
        <w:r>
          <w:rPr>
            <w:noProof/>
            <w:webHidden/>
          </w:rPr>
          <w:t>25</w:t>
        </w:r>
        <w:r>
          <w:rPr>
            <w:noProof/>
            <w:webHidden/>
          </w:rPr>
          <w:fldChar w:fldCharType="end"/>
        </w:r>
        <w:r w:rsidRPr="00252471">
          <w:rPr>
            <w:rStyle w:val="Hyperlink"/>
            <w:noProof/>
          </w:rPr>
          <w:fldChar w:fldCharType="end"/>
        </w:r>
      </w:ins>
    </w:p>
    <w:p w14:paraId="566DECB8" w14:textId="77777777" w:rsidR="00807010" w:rsidRDefault="00807010">
      <w:pPr>
        <w:pStyle w:val="TOC3"/>
        <w:tabs>
          <w:tab w:val="left" w:pos="1200"/>
          <w:tab w:val="right" w:leader="dot" w:pos="9350"/>
        </w:tabs>
        <w:rPr>
          <w:ins w:id="155" w:author="james" w:date="2016-03-29T13:09:00Z"/>
          <w:rFonts w:asciiTheme="minorHAnsi" w:eastAsiaTheme="minorEastAsia" w:hAnsiTheme="minorHAnsi" w:cstheme="minorBidi"/>
          <w:noProof/>
          <w:sz w:val="22"/>
          <w:szCs w:val="22"/>
        </w:rPr>
      </w:pPr>
      <w:ins w:id="156"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"_Toc447021301"</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6.3.4</w:t>
        </w:r>
        <w:r>
          <w:rPr>
            <w:rFonts w:asciiTheme="minorHAnsi" w:eastAsiaTheme="minorEastAsia" w:hAnsiTheme="minorHAnsi" w:cstheme="minorBidi"/>
            <w:noProof/>
            <w:sz w:val="22"/>
            <w:szCs w:val="22"/>
          </w:rPr>
          <w:tab/>
        </w:r>
        <w:r w:rsidRPr="00252471">
          <w:rPr>
            <w:rStyle w:val="Hyperlink"/>
            <w:noProof/>
          </w:rPr>
          <w:t>Duration</w:t>
        </w:r>
        <w:r>
          <w:rPr>
            <w:noProof/>
            <w:webHidden/>
          </w:rPr>
          <w:tab/>
        </w:r>
        <w:r>
          <w:rPr>
            <w:noProof/>
            <w:webHidden/>
          </w:rPr>
          <w:fldChar w:fldCharType="begin"/>
        </w:r>
        <w:r>
          <w:rPr>
            <w:noProof/>
            <w:webHidden/>
          </w:rPr>
          <w:instrText xml:space="preserve"> PAGEREF _Toc447021301 \h </w:instrText>
        </w:r>
        <w:r>
          <w:rPr>
            <w:noProof/>
            <w:webHidden/>
          </w:rPr>
        </w:r>
      </w:ins>
      <w:r>
        <w:rPr>
          <w:noProof/>
          <w:webHidden/>
        </w:rPr>
        <w:fldChar w:fldCharType="separate"/>
      </w:r>
      <w:ins w:id="157" w:author="james" w:date="2016-03-29T13:09:00Z">
        <w:r>
          <w:rPr>
            <w:noProof/>
            <w:webHidden/>
          </w:rPr>
          <w:t>25</w:t>
        </w:r>
        <w:r>
          <w:rPr>
            <w:noProof/>
            <w:webHidden/>
          </w:rPr>
          <w:fldChar w:fldCharType="end"/>
        </w:r>
        <w:r w:rsidRPr="00252471">
          <w:rPr>
            <w:rStyle w:val="Hyperlink"/>
            <w:noProof/>
          </w:rPr>
          <w:fldChar w:fldCharType="end"/>
        </w:r>
      </w:ins>
    </w:p>
    <w:p w14:paraId="521F375E" w14:textId="77777777" w:rsidR="00807010" w:rsidRDefault="00807010">
      <w:pPr>
        <w:pStyle w:val="TOC3"/>
        <w:tabs>
          <w:tab w:val="left" w:pos="1200"/>
          <w:tab w:val="right" w:leader="dot" w:pos="9350"/>
        </w:tabs>
        <w:rPr>
          <w:ins w:id="158" w:author="james" w:date="2016-03-29T13:09:00Z"/>
          <w:rFonts w:asciiTheme="minorHAnsi" w:eastAsiaTheme="minorEastAsia" w:hAnsiTheme="minorHAnsi" w:cstheme="minorBidi"/>
          <w:noProof/>
          <w:sz w:val="22"/>
          <w:szCs w:val="22"/>
        </w:rPr>
      </w:pPr>
      <w:ins w:id="159"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"_Toc447021302"</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6.3.5</w:t>
        </w:r>
        <w:r>
          <w:rPr>
            <w:rFonts w:asciiTheme="minorHAnsi" w:eastAsiaTheme="minorEastAsia" w:hAnsiTheme="minorHAnsi" w:cstheme="minorBidi"/>
            <w:noProof/>
            <w:sz w:val="22"/>
            <w:szCs w:val="22"/>
          </w:rPr>
          <w:tab/>
        </w:r>
        <w:r w:rsidRPr="00252471">
          <w:rPr>
            <w:rStyle w:val="Hyperlink"/>
            <w:noProof/>
          </w:rPr>
          <w:t>Location</w:t>
        </w:r>
        <w:r>
          <w:rPr>
            <w:noProof/>
            <w:webHidden/>
          </w:rPr>
          <w:tab/>
        </w:r>
        <w:r>
          <w:rPr>
            <w:noProof/>
            <w:webHidden/>
          </w:rPr>
          <w:fldChar w:fldCharType="begin"/>
        </w:r>
        <w:r>
          <w:rPr>
            <w:noProof/>
            <w:webHidden/>
          </w:rPr>
          <w:instrText xml:space="preserve"> PAGEREF _Toc447021302 \h </w:instrText>
        </w:r>
        <w:r>
          <w:rPr>
            <w:noProof/>
            <w:webHidden/>
          </w:rPr>
        </w:r>
      </w:ins>
      <w:r>
        <w:rPr>
          <w:noProof/>
          <w:webHidden/>
        </w:rPr>
        <w:fldChar w:fldCharType="separate"/>
      </w:r>
      <w:ins w:id="160" w:author="james" w:date="2016-03-29T13:09:00Z">
        <w:r>
          <w:rPr>
            <w:noProof/>
            <w:webHidden/>
          </w:rPr>
          <w:t>25</w:t>
        </w:r>
        <w:r>
          <w:rPr>
            <w:noProof/>
            <w:webHidden/>
          </w:rPr>
          <w:fldChar w:fldCharType="end"/>
        </w:r>
        <w:r w:rsidRPr="00252471">
          <w:rPr>
            <w:rStyle w:val="Hyperlink"/>
            <w:noProof/>
          </w:rPr>
          <w:fldChar w:fldCharType="end"/>
        </w:r>
      </w:ins>
    </w:p>
    <w:p w14:paraId="129BF9E7" w14:textId="77777777" w:rsidR="00807010" w:rsidRDefault="00807010">
      <w:pPr>
        <w:pStyle w:val="TOC3"/>
        <w:tabs>
          <w:tab w:val="left" w:pos="1200"/>
          <w:tab w:val="right" w:leader="dot" w:pos="9350"/>
        </w:tabs>
        <w:rPr>
          <w:ins w:id="161" w:author="james" w:date="2016-03-29T13:09:00Z"/>
          <w:rFonts w:asciiTheme="minorHAnsi" w:eastAsiaTheme="minorEastAsia" w:hAnsiTheme="minorHAnsi" w:cstheme="minorBidi"/>
          <w:noProof/>
          <w:sz w:val="22"/>
          <w:szCs w:val="22"/>
        </w:rPr>
      </w:pPr>
      <w:ins w:id="162"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"_Toc447021303"</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6.3.6</w:t>
        </w:r>
        <w:r>
          <w:rPr>
            <w:rFonts w:asciiTheme="minorHAnsi" w:eastAsiaTheme="minorEastAsia" w:hAnsiTheme="minorHAnsi" w:cstheme="minorBidi"/>
            <w:noProof/>
            <w:sz w:val="22"/>
            <w:szCs w:val="22"/>
          </w:rPr>
          <w:tab/>
        </w:r>
        <w:r w:rsidRPr="00252471">
          <w:rPr>
            <w:rStyle w:val="Hyperlink"/>
            <w:noProof/>
          </w:rPr>
          <w:t>Origin</w:t>
        </w:r>
        <w:r>
          <w:rPr>
            <w:noProof/>
            <w:webHidden/>
          </w:rPr>
          <w:tab/>
        </w:r>
        <w:r>
          <w:rPr>
            <w:noProof/>
            <w:webHidden/>
          </w:rPr>
          <w:fldChar w:fldCharType="begin"/>
        </w:r>
        <w:r>
          <w:rPr>
            <w:noProof/>
            <w:webHidden/>
          </w:rPr>
          <w:instrText xml:space="preserve"> PAGEREF _Toc447021303 \h </w:instrText>
        </w:r>
        <w:r>
          <w:rPr>
            <w:noProof/>
            <w:webHidden/>
          </w:rPr>
        </w:r>
      </w:ins>
      <w:r>
        <w:rPr>
          <w:noProof/>
          <w:webHidden/>
        </w:rPr>
        <w:fldChar w:fldCharType="separate"/>
      </w:r>
      <w:ins w:id="163" w:author="james" w:date="2016-03-29T13:09:00Z">
        <w:r>
          <w:rPr>
            <w:noProof/>
            <w:webHidden/>
          </w:rPr>
          <w:t>26</w:t>
        </w:r>
        <w:r>
          <w:rPr>
            <w:noProof/>
            <w:webHidden/>
          </w:rPr>
          <w:fldChar w:fldCharType="end"/>
        </w:r>
        <w:r w:rsidRPr="00252471">
          <w:rPr>
            <w:rStyle w:val="Hyperlink"/>
            <w:noProof/>
          </w:rPr>
          <w:fldChar w:fldCharType="end"/>
        </w:r>
      </w:ins>
    </w:p>
    <w:p w14:paraId="04CEC3DA" w14:textId="77777777" w:rsidR="00807010" w:rsidRDefault="00807010">
      <w:pPr>
        <w:pStyle w:val="TOC3"/>
        <w:tabs>
          <w:tab w:val="left" w:pos="1200"/>
          <w:tab w:val="right" w:leader="dot" w:pos="9350"/>
        </w:tabs>
        <w:rPr>
          <w:ins w:id="164" w:author="james" w:date="2016-03-29T13:09:00Z"/>
          <w:rFonts w:asciiTheme="minorHAnsi" w:eastAsiaTheme="minorEastAsia" w:hAnsiTheme="minorHAnsi" w:cstheme="minorBidi"/>
          <w:noProof/>
          <w:sz w:val="22"/>
          <w:szCs w:val="22"/>
        </w:rPr>
      </w:pPr>
      <w:ins w:id="165"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"_Toc447021304"</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6.3.7</w:t>
        </w:r>
        <w:r>
          <w:rPr>
            <w:rFonts w:asciiTheme="minorHAnsi" w:eastAsiaTheme="minorEastAsia" w:hAnsiTheme="minorHAnsi" w:cstheme="minorBidi"/>
            <w:noProof/>
            <w:sz w:val="22"/>
            <w:szCs w:val="22"/>
          </w:rPr>
          <w:tab/>
        </w:r>
        <w:r w:rsidRPr="00252471">
          <w:rPr>
            <w:rStyle w:val="Hyperlink"/>
            <w:noProof/>
          </w:rPr>
          <w:t>Orientation</w:t>
        </w:r>
        <w:r>
          <w:rPr>
            <w:noProof/>
            <w:webHidden/>
          </w:rPr>
          <w:tab/>
        </w:r>
        <w:r>
          <w:rPr>
            <w:noProof/>
            <w:webHidden/>
          </w:rPr>
          <w:fldChar w:fldCharType="begin"/>
        </w:r>
        <w:r>
          <w:rPr>
            <w:noProof/>
            <w:webHidden/>
          </w:rPr>
          <w:instrText xml:space="preserve"> PAGEREF _Toc447021304 \h </w:instrText>
        </w:r>
        <w:r>
          <w:rPr>
            <w:noProof/>
            <w:webHidden/>
          </w:rPr>
        </w:r>
      </w:ins>
      <w:r>
        <w:rPr>
          <w:noProof/>
          <w:webHidden/>
        </w:rPr>
        <w:fldChar w:fldCharType="separate"/>
      </w:r>
      <w:ins w:id="166" w:author="james" w:date="2016-03-29T13:09:00Z">
        <w:r>
          <w:rPr>
            <w:noProof/>
            <w:webHidden/>
          </w:rPr>
          <w:t>26</w:t>
        </w:r>
        <w:r>
          <w:rPr>
            <w:noProof/>
            <w:webHidden/>
          </w:rPr>
          <w:fldChar w:fldCharType="end"/>
        </w:r>
        <w:r w:rsidRPr="00252471">
          <w:rPr>
            <w:rStyle w:val="Hyperlink"/>
            <w:noProof/>
          </w:rPr>
          <w:fldChar w:fldCharType="end"/>
        </w:r>
      </w:ins>
    </w:p>
    <w:p w14:paraId="0B3C26C4" w14:textId="77777777" w:rsidR="00807010" w:rsidRDefault="00807010">
      <w:pPr>
        <w:pStyle w:val="TOC1"/>
        <w:tabs>
          <w:tab w:val="right" w:leader="dot" w:pos="9350"/>
        </w:tabs>
        <w:rPr>
          <w:ins w:id="167" w:author="james" w:date="2016-03-29T13:09:00Z"/>
          <w:rFonts w:asciiTheme="minorHAnsi" w:eastAsiaTheme="minorEastAsia" w:hAnsiTheme="minorHAnsi" w:cstheme="minorBidi"/>
          <w:noProof/>
          <w:sz w:val="22"/>
          <w:szCs w:val="22"/>
        </w:rPr>
      </w:pPr>
      <w:ins w:id="168"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"_Toc447021306"</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Appendix</w:t>
        </w:r>
        <w:r>
          <w:rPr>
            <w:noProof/>
            <w:webHidden/>
          </w:rPr>
          <w:tab/>
        </w:r>
        <w:r>
          <w:rPr>
            <w:noProof/>
            <w:webHidden/>
          </w:rPr>
          <w:fldChar w:fldCharType="begin"/>
        </w:r>
        <w:r>
          <w:rPr>
            <w:noProof/>
            <w:webHidden/>
          </w:rPr>
          <w:instrText xml:space="preserve"> PAGEREF _Toc447021306 \h </w:instrText>
        </w:r>
        <w:r>
          <w:rPr>
            <w:noProof/>
            <w:webHidden/>
          </w:rPr>
        </w:r>
      </w:ins>
      <w:r>
        <w:rPr>
          <w:noProof/>
          <w:webHidden/>
        </w:rPr>
        <w:fldChar w:fldCharType="separate"/>
      </w:r>
      <w:ins w:id="169" w:author="james" w:date="2016-03-29T13:09:00Z">
        <w:r>
          <w:rPr>
            <w:noProof/>
            <w:webHidden/>
          </w:rPr>
          <w:t>27</w:t>
        </w:r>
        <w:r>
          <w:rPr>
            <w:noProof/>
            <w:webHidden/>
          </w:rPr>
          <w:fldChar w:fldCharType="end"/>
        </w:r>
        <w:r w:rsidRPr="00252471">
          <w:rPr>
            <w:rStyle w:val="Hyperlink"/>
            <w:noProof/>
          </w:rPr>
          <w:fldChar w:fldCharType="end"/>
        </w:r>
      </w:ins>
    </w:p>
    <w:p w14:paraId="1DA7D2E5" w14:textId="77777777" w:rsidR="00807010" w:rsidRDefault="00807010">
      <w:pPr>
        <w:pStyle w:val="TOC2"/>
        <w:tabs>
          <w:tab w:val="right" w:leader="dot" w:pos="9350"/>
        </w:tabs>
        <w:rPr>
          <w:ins w:id="170" w:author="james" w:date="2016-03-29T13:09:00Z"/>
          <w:rFonts w:asciiTheme="minorHAnsi" w:eastAsiaTheme="minorEastAsia" w:hAnsiTheme="minorHAnsi" w:cstheme="minorBidi"/>
          <w:noProof/>
          <w:sz w:val="22"/>
          <w:szCs w:val="22"/>
        </w:rPr>
      </w:pPr>
      <w:ins w:id="171" w:author="james" w:date="2016-03-29T13:09:00Z">
        <w:r w:rsidRPr="00252471">
          <w:rPr>
            <w:rStyle w:val="Hyperlink"/>
            <w:noProof/>
          </w:rPr>
          <w:fldChar w:fldCharType="begin"/>
        </w:r>
        <w:r w:rsidRPr="00252471">
          <w:rPr>
            <w:rStyle w:val="Hyperlink"/>
            <w:noProof/>
          </w:rPr>
          <w:instrText xml:space="preserve"> </w:instrText>
        </w:r>
        <w:r>
          <w:rPr>
            <w:noProof/>
          </w:rPr>
          <w:instrText>HYPERLINK \l "_Toc447021307"</w:instrText>
        </w:r>
        <w:r w:rsidRPr="00252471">
          <w:rPr>
            <w:rStyle w:val="Hyperlink"/>
            <w:noProof/>
          </w:rPr>
          <w:instrText xml:space="preserve"> </w:instrText>
        </w:r>
        <w:r w:rsidRPr="00252471">
          <w:rPr>
            <w:rStyle w:val="Hyperlink"/>
            <w:noProof/>
          </w:rPr>
        </w:r>
        <w:r w:rsidRPr="00252471">
          <w:rPr>
            <w:rStyle w:val="Hyperlink"/>
            <w:noProof/>
          </w:rPr>
          <w:fldChar w:fldCharType="separate"/>
        </w:r>
        <w:r w:rsidRPr="00252471">
          <w:rPr>
            <w:rStyle w:val="Hyperlink"/>
            <w:noProof/>
          </w:rPr>
          <w:t>Encoding Functions</w:t>
        </w:r>
        <w:r>
          <w:rPr>
            <w:noProof/>
            <w:webHidden/>
          </w:rPr>
          <w:tab/>
        </w:r>
        <w:r>
          <w:rPr>
            <w:noProof/>
            <w:webHidden/>
          </w:rPr>
          <w:fldChar w:fldCharType="begin"/>
        </w:r>
        <w:r>
          <w:rPr>
            <w:noProof/>
            <w:webHidden/>
          </w:rPr>
          <w:instrText xml:space="preserve"> PAGEREF _Toc447021307 \h </w:instrText>
        </w:r>
        <w:r>
          <w:rPr>
            <w:noProof/>
            <w:webHidden/>
          </w:rPr>
        </w:r>
      </w:ins>
      <w:r>
        <w:rPr>
          <w:noProof/>
          <w:webHidden/>
        </w:rPr>
        <w:fldChar w:fldCharType="separate"/>
      </w:r>
      <w:ins w:id="172" w:author="james" w:date="2016-03-29T13:09:00Z">
        <w:r>
          <w:rPr>
            <w:noProof/>
            <w:webHidden/>
          </w:rPr>
          <w:t>27</w:t>
        </w:r>
        <w:r>
          <w:rPr>
            <w:noProof/>
            <w:webHidden/>
          </w:rPr>
          <w:fldChar w:fldCharType="end"/>
        </w:r>
        <w:r w:rsidRPr="00252471">
          <w:rPr>
            <w:rStyle w:val="Hyperlink"/>
            <w:noProof/>
          </w:rPr>
          <w:fldChar w:fldCharType="end"/>
        </w:r>
      </w:ins>
    </w:p>
    <w:p w14:paraId="4AE5BB60" w14:textId="77777777" w:rsidR="003E334D" w:rsidDel="00673D0E" w:rsidRDefault="003E334D">
      <w:pPr>
        <w:pStyle w:val="TOC1"/>
        <w:tabs>
          <w:tab w:val="left" w:pos="480"/>
          <w:tab w:val="right" w:leader="dot" w:pos="9350"/>
        </w:tabs>
        <w:rPr>
          <w:del w:id="173" w:author="james" w:date="2016-03-29T12:10:00Z"/>
          <w:rFonts w:asciiTheme="minorHAnsi" w:eastAsiaTheme="minorEastAsia" w:hAnsiTheme="minorHAnsi" w:cstheme="minorBidi"/>
          <w:noProof/>
          <w:sz w:val="22"/>
          <w:szCs w:val="22"/>
        </w:rPr>
      </w:pPr>
      <w:del w:id="174" w:author="james" w:date="2016-03-29T12:10:00Z">
        <w:r w:rsidRPr="00673D0E" w:rsidDel="00673D0E">
          <w:rPr>
            <w:noProof/>
            <w:rPrChange w:id="175" w:author="james" w:date="2016-03-29T12:10:00Z">
              <w:rPr>
                <w:rStyle w:val="Hyperlink"/>
                <w:noProof/>
              </w:rPr>
            </w:rPrChange>
          </w:rPr>
          <w:delText>1</w:delText>
        </w:r>
        <w:r w:rsidDel="00673D0E">
          <w:rPr>
            <w:rFonts w:asciiTheme="minorHAnsi" w:eastAsiaTheme="minorEastAsia" w:hAnsiTheme="minorHAnsi" w:cstheme="minorBidi"/>
            <w:noProof/>
            <w:sz w:val="22"/>
            <w:szCs w:val="22"/>
          </w:rPr>
          <w:tab/>
        </w:r>
        <w:r w:rsidRPr="00673D0E" w:rsidDel="00673D0E">
          <w:rPr>
            <w:noProof/>
            <w:rPrChange w:id="176" w:author="james" w:date="2016-03-29T12:10:00Z">
              <w:rPr>
                <w:rStyle w:val="Hyperlink"/>
                <w:noProof/>
              </w:rPr>
            </w:rPrChange>
          </w:rPr>
          <w:delText>Introduction</w:delText>
        </w:r>
        <w:r w:rsidDel="00673D0E">
          <w:rPr>
            <w:noProof/>
            <w:webHidden/>
          </w:rPr>
          <w:tab/>
          <w:delText>3</w:delText>
        </w:r>
      </w:del>
    </w:p>
    <w:p w14:paraId="6A523EE5" w14:textId="77777777" w:rsidR="003E334D" w:rsidDel="00673D0E" w:rsidRDefault="003E334D">
      <w:pPr>
        <w:pStyle w:val="TOC1"/>
        <w:tabs>
          <w:tab w:val="left" w:pos="480"/>
          <w:tab w:val="right" w:leader="dot" w:pos="9350"/>
        </w:tabs>
        <w:rPr>
          <w:del w:id="177" w:author="james" w:date="2016-03-29T12:10:00Z"/>
          <w:rFonts w:asciiTheme="minorHAnsi" w:eastAsiaTheme="minorEastAsia" w:hAnsiTheme="minorHAnsi" w:cstheme="minorBidi"/>
          <w:noProof/>
          <w:sz w:val="22"/>
          <w:szCs w:val="22"/>
        </w:rPr>
      </w:pPr>
      <w:del w:id="178" w:author="james" w:date="2016-03-29T12:10:00Z">
        <w:r w:rsidRPr="00673D0E" w:rsidDel="00673D0E">
          <w:rPr>
            <w:noProof/>
            <w:rPrChange w:id="179" w:author="james" w:date="2016-03-29T12:10:00Z">
              <w:rPr>
                <w:rStyle w:val="Hyperlink"/>
                <w:noProof/>
              </w:rPr>
            </w:rPrChange>
          </w:rPr>
          <w:delText>2</w:delText>
        </w:r>
        <w:r w:rsidDel="00673D0E">
          <w:rPr>
            <w:rFonts w:asciiTheme="minorHAnsi" w:eastAsiaTheme="minorEastAsia" w:hAnsiTheme="minorHAnsi" w:cstheme="minorBidi"/>
            <w:noProof/>
            <w:sz w:val="22"/>
            <w:szCs w:val="22"/>
          </w:rPr>
          <w:tab/>
        </w:r>
        <w:r w:rsidRPr="00673D0E" w:rsidDel="00673D0E">
          <w:rPr>
            <w:noProof/>
            <w:rPrChange w:id="180" w:author="james" w:date="2016-03-29T12:10:00Z">
              <w:rPr>
                <w:rStyle w:val="Hyperlink"/>
                <w:noProof/>
              </w:rPr>
            </w:rPrChange>
          </w:rPr>
          <w:delText>Scope</w:delText>
        </w:r>
        <w:r w:rsidDel="00673D0E">
          <w:rPr>
            <w:noProof/>
            <w:webHidden/>
          </w:rPr>
          <w:tab/>
          <w:delText>3</w:delText>
        </w:r>
      </w:del>
    </w:p>
    <w:p w14:paraId="7043BC0B" w14:textId="77777777" w:rsidR="003E334D" w:rsidDel="00673D0E" w:rsidRDefault="003E334D">
      <w:pPr>
        <w:pStyle w:val="TOC1"/>
        <w:tabs>
          <w:tab w:val="left" w:pos="480"/>
          <w:tab w:val="right" w:leader="dot" w:pos="9350"/>
        </w:tabs>
        <w:rPr>
          <w:del w:id="181" w:author="james" w:date="2016-03-29T12:10:00Z"/>
          <w:rFonts w:asciiTheme="minorHAnsi" w:eastAsiaTheme="minorEastAsia" w:hAnsiTheme="minorHAnsi" w:cstheme="minorBidi"/>
          <w:noProof/>
          <w:sz w:val="22"/>
          <w:szCs w:val="22"/>
        </w:rPr>
      </w:pPr>
      <w:del w:id="182" w:author="james" w:date="2016-03-29T12:10:00Z">
        <w:r w:rsidRPr="00673D0E" w:rsidDel="00673D0E">
          <w:rPr>
            <w:noProof/>
            <w:rPrChange w:id="183" w:author="james" w:date="2016-03-29T12:10:00Z">
              <w:rPr>
                <w:rStyle w:val="Hyperlink"/>
                <w:noProof/>
              </w:rPr>
            </w:rPrChange>
          </w:rPr>
          <w:delText>3</w:delText>
        </w:r>
        <w:r w:rsidDel="00673D0E">
          <w:rPr>
            <w:rFonts w:asciiTheme="minorHAnsi" w:eastAsiaTheme="minorEastAsia" w:hAnsiTheme="minorHAnsi" w:cstheme="minorBidi"/>
            <w:noProof/>
            <w:sz w:val="22"/>
            <w:szCs w:val="22"/>
          </w:rPr>
          <w:tab/>
        </w:r>
        <w:r w:rsidRPr="00673D0E" w:rsidDel="00673D0E">
          <w:rPr>
            <w:noProof/>
            <w:rPrChange w:id="184" w:author="james" w:date="2016-03-29T12:10:00Z">
              <w:rPr>
                <w:rStyle w:val="Hyperlink"/>
                <w:noProof/>
              </w:rPr>
            </w:rPrChange>
          </w:rPr>
          <w:delText>Metadata Format</w:delText>
        </w:r>
        <w:r w:rsidDel="00673D0E">
          <w:rPr>
            <w:noProof/>
            <w:webHidden/>
          </w:rPr>
          <w:tab/>
          <w:delText>3</w:delText>
        </w:r>
      </w:del>
    </w:p>
    <w:p w14:paraId="7191DE91" w14:textId="77777777" w:rsidR="003E334D" w:rsidDel="00673D0E" w:rsidRDefault="003E334D">
      <w:pPr>
        <w:pStyle w:val="TOC1"/>
        <w:tabs>
          <w:tab w:val="left" w:pos="480"/>
          <w:tab w:val="right" w:leader="dot" w:pos="9350"/>
        </w:tabs>
        <w:rPr>
          <w:del w:id="185" w:author="james" w:date="2016-03-29T12:10:00Z"/>
          <w:rFonts w:asciiTheme="minorHAnsi" w:eastAsiaTheme="minorEastAsia" w:hAnsiTheme="minorHAnsi" w:cstheme="minorBidi"/>
          <w:noProof/>
          <w:sz w:val="22"/>
          <w:szCs w:val="22"/>
        </w:rPr>
      </w:pPr>
      <w:del w:id="186" w:author="james" w:date="2016-03-29T12:10:00Z">
        <w:r w:rsidRPr="00673D0E" w:rsidDel="00673D0E">
          <w:rPr>
            <w:noProof/>
            <w:rPrChange w:id="187" w:author="james" w:date="2016-03-29T12:10:00Z">
              <w:rPr>
                <w:rStyle w:val="Hyperlink"/>
                <w:noProof/>
              </w:rPr>
            </w:rPrChange>
          </w:rPr>
          <w:delText>4</w:delText>
        </w:r>
        <w:r w:rsidDel="00673D0E">
          <w:rPr>
            <w:rFonts w:asciiTheme="minorHAnsi" w:eastAsiaTheme="minorEastAsia" w:hAnsiTheme="minorHAnsi" w:cstheme="minorBidi"/>
            <w:noProof/>
            <w:sz w:val="22"/>
            <w:szCs w:val="22"/>
          </w:rPr>
          <w:tab/>
        </w:r>
        <w:r w:rsidRPr="00673D0E" w:rsidDel="00673D0E">
          <w:rPr>
            <w:noProof/>
            <w:rPrChange w:id="188" w:author="james" w:date="2016-03-29T12:10:00Z">
              <w:rPr>
                <w:rStyle w:val="Hyperlink"/>
                <w:noProof/>
              </w:rPr>
            </w:rPrChange>
          </w:rPr>
          <w:delText>SDR Data Collection Topologies</w:delText>
        </w:r>
        <w:r w:rsidDel="00673D0E">
          <w:rPr>
            <w:noProof/>
            <w:webHidden/>
          </w:rPr>
          <w:tab/>
          <w:delText>3</w:delText>
        </w:r>
      </w:del>
    </w:p>
    <w:p w14:paraId="04144229" w14:textId="77777777" w:rsidR="003E334D" w:rsidDel="00673D0E" w:rsidRDefault="003E334D">
      <w:pPr>
        <w:pStyle w:val="TOC2"/>
        <w:tabs>
          <w:tab w:val="left" w:pos="960"/>
          <w:tab w:val="right" w:leader="dot" w:pos="9350"/>
        </w:tabs>
        <w:rPr>
          <w:del w:id="189" w:author="james" w:date="2016-03-29T12:10:00Z"/>
          <w:rFonts w:asciiTheme="minorHAnsi" w:eastAsiaTheme="minorEastAsia" w:hAnsiTheme="minorHAnsi" w:cstheme="minorBidi"/>
          <w:noProof/>
          <w:sz w:val="22"/>
          <w:szCs w:val="22"/>
        </w:rPr>
      </w:pPr>
      <w:del w:id="190" w:author="james" w:date="2016-03-29T12:10:00Z">
        <w:r w:rsidRPr="00673D0E" w:rsidDel="00673D0E">
          <w:rPr>
            <w:noProof/>
            <w:rPrChange w:id="191" w:author="james" w:date="2016-03-29T12:10:00Z">
              <w:rPr>
                <w:rStyle w:val="Hyperlink"/>
                <w:noProof/>
              </w:rPr>
            </w:rPrChange>
          </w:rPr>
          <w:delText>4.1</w:delText>
        </w:r>
        <w:r w:rsidDel="00673D0E">
          <w:rPr>
            <w:rFonts w:asciiTheme="minorHAnsi" w:eastAsiaTheme="minorEastAsia" w:hAnsiTheme="minorHAnsi" w:cstheme="minorBidi"/>
            <w:noProof/>
            <w:sz w:val="22"/>
            <w:szCs w:val="22"/>
          </w:rPr>
          <w:tab/>
        </w:r>
        <w:r w:rsidRPr="00673D0E" w:rsidDel="00673D0E">
          <w:rPr>
            <w:noProof/>
            <w:rPrChange w:id="192" w:author="james" w:date="2016-03-29T12:10:00Z">
              <w:rPr>
                <w:rStyle w:val="Hyperlink"/>
                <w:noProof/>
              </w:rPr>
            </w:rPrChange>
          </w:rPr>
          <w:delText>Single Band, Single Stream, Single File</w:delText>
        </w:r>
        <w:r w:rsidDel="00673D0E">
          <w:rPr>
            <w:noProof/>
            <w:webHidden/>
          </w:rPr>
          <w:tab/>
          <w:delText>4</w:delText>
        </w:r>
      </w:del>
    </w:p>
    <w:p w14:paraId="183ADE83" w14:textId="77777777" w:rsidR="003E334D" w:rsidDel="00673D0E" w:rsidRDefault="003E334D">
      <w:pPr>
        <w:pStyle w:val="TOC2"/>
        <w:tabs>
          <w:tab w:val="left" w:pos="960"/>
          <w:tab w:val="right" w:leader="dot" w:pos="9350"/>
        </w:tabs>
        <w:rPr>
          <w:del w:id="193" w:author="james" w:date="2016-03-29T12:10:00Z"/>
          <w:rFonts w:asciiTheme="minorHAnsi" w:eastAsiaTheme="minorEastAsia" w:hAnsiTheme="minorHAnsi" w:cstheme="minorBidi"/>
          <w:noProof/>
          <w:sz w:val="22"/>
          <w:szCs w:val="22"/>
        </w:rPr>
      </w:pPr>
      <w:del w:id="194" w:author="james" w:date="2016-03-29T12:10:00Z">
        <w:r w:rsidRPr="00673D0E" w:rsidDel="00673D0E">
          <w:rPr>
            <w:noProof/>
            <w:rPrChange w:id="195" w:author="james" w:date="2016-03-29T12:10:00Z">
              <w:rPr>
                <w:rStyle w:val="Hyperlink"/>
                <w:noProof/>
              </w:rPr>
            </w:rPrChange>
          </w:rPr>
          <w:delText>4.2</w:delText>
        </w:r>
        <w:r w:rsidDel="00673D0E">
          <w:rPr>
            <w:rFonts w:asciiTheme="minorHAnsi" w:eastAsiaTheme="minorEastAsia" w:hAnsiTheme="minorHAnsi" w:cstheme="minorBidi"/>
            <w:noProof/>
            <w:sz w:val="22"/>
            <w:szCs w:val="22"/>
          </w:rPr>
          <w:tab/>
        </w:r>
        <w:r w:rsidRPr="00673D0E" w:rsidDel="00673D0E">
          <w:rPr>
            <w:noProof/>
            <w:rPrChange w:id="196" w:author="james" w:date="2016-03-29T12:10:00Z">
              <w:rPr>
                <w:rStyle w:val="Hyperlink"/>
                <w:noProof/>
              </w:rPr>
            </w:rPrChange>
          </w:rPr>
          <w:delText>Multi-Band, Single Stream, Single File</w:delText>
        </w:r>
        <w:r w:rsidDel="00673D0E">
          <w:rPr>
            <w:noProof/>
            <w:webHidden/>
          </w:rPr>
          <w:tab/>
          <w:delText>4</w:delText>
        </w:r>
      </w:del>
    </w:p>
    <w:p w14:paraId="2577033C" w14:textId="77777777" w:rsidR="003E334D" w:rsidDel="00673D0E" w:rsidRDefault="003E334D">
      <w:pPr>
        <w:pStyle w:val="TOC2"/>
        <w:tabs>
          <w:tab w:val="left" w:pos="960"/>
          <w:tab w:val="right" w:leader="dot" w:pos="9350"/>
        </w:tabs>
        <w:rPr>
          <w:del w:id="197" w:author="james" w:date="2016-03-29T12:10:00Z"/>
          <w:rFonts w:asciiTheme="minorHAnsi" w:eastAsiaTheme="minorEastAsia" w:hAnsiTheme="minorHAnsi" w:cstheme="minorBidi"/>
          <w:noProof/>
          <w:sz w:val="22"/>
          <w:szCs w:val="22"/>
        </w:rPr>
      </w:pPr>
      <w:del w:id="198" w:author="james" w:date="2016-03-29T12:10:00Z">
        <w:r w:rsidRPr="00673D0E" w:rsidDel="00673D0E">
          <w:rPr>
            <w:noProof/>
            <w:rPrChange w:id="199" w:author="james" w:date="2016-03-29T12:10:00Z">
              <w:rPr>
                <w:rStyle w:val="Hyperlink"/>
                <w:noProof/>
              </w:rPr>
            </w:rPrChange>
          </w:rPr>
          <w:delText>4.3</w:delText>
        </w:r>
        <w:r w:rsidDel="00673D0E">
          <w:rPr>
            <w:rFonts w:asciiTheme="minorHAnsi" w:eastAsiaTheme="minorEastAsia" w:hAnsiTheme="minorHAnsi" w:cstheme="minorBidi"/>
            <w:noProof/>
            <w:sz w:val="22"/>
            <w:szCs w:val="22"/>
          </w:rPr>
          <w:tab/>
        </w:r>
        <w:r w:rsidRPr="00673D0E" w:rsidDel="00673D0E">
          <w:rPr>
            <w:noProof/>
            <w:rPrChange w:id="200" w:author="james" w:date="2016-03-29T12:10:00Z">
              <w:rPr>
                <w:rStyle w:val="Hyperlink"/>
                <w:noProof/>
              </w:rPr>
            </w:rPrChange>
          </w:rPr>
          <w:delText>Multi Stream, Single File</w:delText>
        </w:r>
        <w:r w:rsidDel="00673D0E">
          <w:rPr>
            <w:noProof/>
            <w:webHidden/>
          </w:rPr>
          <w:tab/>
          <w:delText>5</w:delText>
        </w:r>
      </w:del>
    </w:p>
    <w:p w14:paraId="61C3DEC0" w14:textId="77777777" w:rsidR="003E334D" w:rsidDel="00673D0E" w:rsidRDefault="003E334D">
      <w:pPr>
        <w:pStyle w:val="TOC2"/>
        <w:tabs>
          <w:tab w:val="left" w:pos="960"/>
          <w:tab w:val="right" w:leader="dot" w:pos="9350"/>
        </w:tabs>
        <w:rPr>
          <w:del w:id="201" w:author="james" w:date="2016-03-29T12:10:00Z"/>
          <w:rFonts w:asciiTheme="minorHAnsi" w:eastAsiaTheme="minorEastAsia" w:hAnsiTheme="minorHAnsi" w:cstheme="minorBidi"/>
          <w:noProof/>
          <w:sz w:val="22"/>
          <w:szCs w:val="22"/>
        </w:rPr>
      </w:pPr>
      <w:del w:id="202" w:author="james" w:date="2016-03-29T12:10:00Z">
        <w:r w:rsidRPr="00673D0E" w:rsidDel="00673D0E">
          <w:rPr>
            <w:noProof/>
            <w:rPrChange w:id="203" w:author="james" w:date="2016-03-29T12:10:00Z">
              <w:rPr>
                <w:rStyle w:val="Hyperlink"/>
                <w:noProof/>
              </w:rPr>
            </w:rPrChange>
          </w:rPr>
          <w:delText>4.4</w:delText>
        </w:r>
        <w:r w:rsidDel="00673D0E">
          <w:rPr>
            <w:rFonts w:asciiTheme="minorHAnsi" w:eastAsiaTheme="minorEastAsia" w:hAnsiTheme="minorHAnsi" w:cstheme="minorBidi"/>
            <w:noProof/>
            <w:sz w:val="22"/>
            <w:szCs w:val="22"/>
          </w:rPr>
          <w:tab/>
        </w:r>
        <w:r w:rsidRPr="00673D0E" w:rsidDel="00673D0E">
          <w:rPr>
            <w:noProof/>
            <w:rPrChange w:id="204" w:author="james" w:date="2016-03-29T12:10:00Z">
              <w:rPr>
                <w:rStyle w:val="Hyperlink"/>
                <w:noProof/>
              </w:rPr>
            </w:rPrChange>
          </w:rPr>
          <w:delText>Multi Stream, Single File (with Additional Data)</w:delText>
        </w:r>
        <w:r w:rsidDel="00673D0E">
          <w:rPr>
            <w:noProof/>
            <w:webHidden/>
          </w:rPr>
          <w:tab/>
          <w:delText>5</w:delText>
        </w:r>
      </w:del>
    </w:p>
    <w:p w14:paraId="3245504E" w14:textId="77777777" w:rsidR="003E334D" w:rsidDel="00673D0E" w:rsidRDefault="003E334D">
      <w:pPr>
        <w:pStyle w:val="TOC2"/>
        <w:tabs>
          <w:tab w:val="left" w:pos="960"/>
          <w:tab w:val="right" w:leader="dot" w:pos="9350"/>
        </w:tabs>
        <w:rPr>
          <w:del w:id="205" w:author="james" w:date="2016-03-29T12:10:00Z"/>
          <w:rFonts w:asciiTheme="minorHAnsi" w:eastAsiaTheme="minorEastAsia" w:hAnsiTheme="minorHAnsi" w:cstheme="minorBidi"/>
          <w:noProof/>
          <w:sz w:val="22"/>
          <w:szCs w:val="22"/>
        </w:rPr>
      </w:pPr>
      <w:del w:id="206" w:author="james" w:date="2016-03-29T12:10:00Z">
        <w:r w:rsidRPr="00673D0E" w:rsidDel="00673D0E">
          <w:rPr>
            <w:noProof/>
            <w:rPrChange w:id="207" w:author="james" w:date="2016-03-29T12:10:00Z">
              <w:rPr>
                <w:rStyle w:val="Hyperlink"/>
                <w:noProof/>
              </w:rPr>
            </w:rPrChange>
          </w:rPr>
          <w:delText>4.5</w:delText>
        </w:r>
        <w:r w:rsidDel="00673D0E">
          <w:rPr>
            <w:rFonts w:asciiTheme="minorHAnsi" w:eastAsiaTheme="minorEastAsia" w:hAnsiTheme="minorHAnsi" w:cstheme="minorBidi"/>
            <w:noProof/>
            <w:sz w:val="22"/>
            <w:szCs w:val="22"/>
          </w:rPr>
          <w:tab/>
        </w:r>
        <w:r w:rsidRPr="00673D0E" w:rsidDel="00673D0E">
          <w:rPr>
            <w:noProof/>
            <w:rPrChange w:id="208" w:author="james" w:date="2016-03-29T12:10:00Z">
              <w:rPr>
                <w:rStyle w:val="Hyperlink"/>
                <w:noProof/>
              </w:rPr>
            </w:rPrChange>
          </w:rPr>
          <w:delText>Temporal Splitting of Files</w:delText>
        </w:r>
        <w:r w:rsidDel="00673D0E">
          <w:rPr>
            <w:noProof/>
            <w:webHidden/>
          </w:rPr>
          <w:tab/>
          <w:delText>5</w:delText>
        </w:r>
      </w:del>
    </w:p>
    <w:p w14:paraId="28269109" w14:textId="77777777" w:rsidR="003E334D" w:rsidDel="00673D0E" w:rsidRDefault="003E334D">
      <w:pPr>
        <w:pStyle w:val="TOC2"/>
        <w:tabs>
          <w:tab w:val="left" w:pos="960"/>
          <w:tab w:val="right" w:leader="dot" w:pos="9350"/>
        </w:tabs>
        <w:rPr>
          <w:del w:id="209" w:author="james" w:date="2016-03-29T12:10:00Z"/>
          <w:rFonts w:asciiTheme="minorHAnsi" w:eastAsiaTheme="minorEastAsia" w:hAnsiTheme="minorHAnsi" w:cstheme="minorBidi"/>
          <w:noProof/>
          <w:sz w:val="22"/>
          <w:szCs w:val="22"/>
        </w:rPr>
      </w:pPr>
      <w:del w:id="210" w:author="james" w:date="2016-03-29T12:10:00Z">
        <w:r w:rsidRPr="00673D0E" w:rsidDel="00673D0E">
          <w:rPr>
            <w:noProof/>
            <w:rPrChange w:id="211" w:author="james" w:date="2016-03-29T12:10:00Z">
              <w:rPr>
                <w:rStyle w:val="Hyperlink"/>
                <w:noProof/>
              </w:rPr>
            </w:rPrChange>
          </w:rPr>
          <w:delText>4.6</w:delText>
        </w:r>
        <w:r w:rsidDel="00673D0E">
          <w:rPr>
            <w:rFonts w:asciiTheme="minorHAnsi" w:eastAsiaTheme="minorEastAsia" w:hAnsiTheme="minorHAnsi" w:cstheme="minorBidi"/>
            <w:noProof/>
            <w:sz w:val="22"/>
            <w:szCs w:val="22"/>
          </w:rPr>
          <w:tab/>
        </w:r>
        <w:r w:rsidRPr="00673D0E" w:rsidDel="00673D0E">
          <w:rPr>
            <w:noProof/>
            <w:rPrChange w:id="212" w:author="james" w:date="2016-03-29T12:10:00Z">
              <w:rPr>
                <w:rStyle w:val="Hyperlink"/>
                <w:noProof/>
              </w:rPr>
            </w:rPrChange>
          </w:rPr>
          <w:delText>Spatial Splitting of Files</w:delText>
        </w:r>
        <w:r w:rsidDel="00673D0E">
          <w:rPr>
            <w:noProof/>
            <w:webHidden/>
          </w:rPr>
          <w:tab/>
          <w:delText>5</w:delText>
        </w:r>
      </w:del>
    </w:p>
    <w:p w14:paraId="6A96D1CC" w14:textId="77777777" w:rsidR="003E334D" w:rsidDel="00673D0E" w:rsidRDefault="003E334D">
      <w:pPr>
        <w:pStyle w:val="TOC2"/>
        <w:tabs>
          <w:tab w:val="left" w:pos="960"/>
          <w:tab w:val="right" w:leader="dot" w:pos="9350"/>
        </w:tabs>
        <w:rPr>
          <w:del w:id="213" w:author="james" w:date="2016-03-29T12:10:00Z"/>
          <w:rFonts w:asciiTheme="minorHAnsi" w:eastAsiaTheme="minorEastAsia" w:hAnsiTheme="minorHAnsi" w:cstheme="minorBidi"/>
          <w:noProof/>
          <w:sz w:val="22"/>
          <w:szCs w:val="22"/>
        </w:rPr>
      </w:pPr>
      <w:del w:id="214" w:author="james" w:date="2016-03-29T12:10:00Z">
        <w:r w:rsidRPr="00673D0E" w:rsidDel="00673D0E">
          <w:rPr>
            <w:noProof/>
            <w:rPrChange w:id="215" w:author="james" w:date="2016-03-29T12:10:00Z">
              <w:rPr>
                <w:rStyle w:val="Hyperlink"/>
                <w:noProof/>
              </w:rPr>
            </w:rPrChange>
          </w:rPr>
          <w:delText>4.7</w:delText>
        </w:r>
        <w:r w:rsidDel="00673D0E">
          <w:rPr>
            <w:rFonts w:asciiTheme="minorHAnsi" w:eastAsiaTheme="minorEastAsia" w:hAnsiTheme="minorHAnsi" w:cstheme="minorBidi"/>
            <w:noProof/>
            <w:sz w:val="22"/>
            <w:szCs w:val="22"/>
          </w:rPr>
          <w:tab/>
        </w:r>
        <w:r w:rsidRPr="00673D0E" w:rsidDel="00673D0E">
          <w:rPr>
            <w:noProof/>
            <w:rPrChange w:id="216" w:author="james" w:date="2016-03-29T12:10:00Z">
              <w:rPr>
                <w:rStyle w:val="Hyperlink"/>
                <w:noProof/>
              </w:rPr>
            </w:rPrChange>
          </w:rPr>
          <w:delText>Spatial-Temporal Splitting of Files</w:delText>
        </w:r>
        <w:r w:rsidDel="00673D0E">
          <w:rPr>
            <w:noProof/>
            <w:webHidden/>
          </w:rPr>
          <w:tab/>
          <w:delText>6</w:delText>
        </w:r>
      </w:del>
    </w:p>
    <w:p w14:paraId="36FB5C8C" w14:textId="77777777" w:rsidR="003E334D" w:rsidDel="00673D0E" w:rsidRDefault="003E334D">
      <w:pPr>
        <w:pStyle w:val="TOC1"/>
        <w:tabs>
          <w:tab w:val="left" w:pos="480"/>
          <w:tab w:val="right" w:leader="dot" w:pos="9350"/>
        </w:tabs>
        <w:rPr>
          <w:del w:id="217" w:author="james" w:date="2016-03-29T12:10:00Z"/>
          <w:rFonts w:asciiTheme="minorHAnsi" w:eastAsiaTheme="minorEastAsia" w:hAnsiTheme="minorHAnsi" w:cstheme="minorBidi"/>
          <w:noProof/>
          <w:sz w:val="22"/>
          <w:szCs w:val="22"/>
        </w:rPr>
      </w:pPr>
      <w:del w:id="218" w:author="james" w:date="2016-03-29T12:10:00Z">
        <w:r w:rsidRPr="00673D0E" w:rsidDel="00673D0E">
          <w:rPr>
            <w:noProof/>
            <w:rPrChange w:id="219" w:author="james" w:date="2016-03-29T12:10:00Z">
              <w:rPr>
                <w:rStyle w:val="Hyperlink"/>
                <w:noProof/>
              </w:rPr>
            </w:rPrChange>
          </w:rPr>
          <w:delText>5</w:delText>
        </w:r>
        <w:r w:rsidDel="00673D0E">
          <w:rPr>
            <w:rFonts w:asciiTheme="minorHAnsi" w:eastAsiaTheme="minorEastAsia" w:hAnsiTheme="minorHAnsi" w:cstheme="minorBidi"/>
            <w:noProof/>
            <w:sz w:val="22"/>
            <w:szCs w:val="22"/>
          </w:rPr>
          <w:tab/>
        </w:r>
        <w:r w:rsidRPr="00673D0E" w:rsidDel="00673D0E">
          <w:rPr>
            <w:noProof/>
            <w:rPrChange w:id="220" w:author="james" w:date="2016-03-29T12:10:00Z">
              <w:rPr>
                <w:rStyle w:val="Hyperlink"/>
                <w:noProof/>
              </w:rPr>
            </w:rPrChange>
          </w:rPr>
          <w:delText>Metadata File Naming and Association Mechanisms</w:delText>
        </w:r>
        <w:r w:rsidDel="00673D0E">
          <w:rPr>
            <w:noProof/>
            <w:webHidden/>
          </w:rPr>
          <w:tab/>
          <w:delText>6</w:delText>
        </w:r>
      </w:del>
    </w:p>
    <w:p w14:paraId="641A2DBD" w14:textId="77777777" w:rsidR="003E334D" w:rsidDel="00673D0E" w:rsidRDefault="003E334D">
      <w:pPr>
        <w:pStyle w:val="TOC1"/>
        <w:tabs>
          <w:tab w:val="left" w:pos="480"/>
          <w:tab w:val="right" w:leader="dot" w:pos="9350"/>
        </w:tabs>
        <w:rPr>
          <w:del w:id="221" w:author="james" w:date="2016-03-29T12:10:00Z"/>
          <w:rFonts w:asciiTheme="minorHAnsi" w:eastAsiaTheme="minorEastAsia" w:hAnsiTheme="minorHAnsi" w:cstheme="minorBidi"/>
          <w:noProof/>
          <w:sz w:val="22"/>
          <w:szCs w:val="22"/>
        </w:rPr>
      </w:pPr>
      <w:del w:id="222" w:author="james" w:date="2016-03-29T12:10:00Z">
        <w:r w:rsidRPr="00673D0E" w:rsidDel="00673D0E">
          <w:rPr>
            <w:noProof/>
            <w:rPrChange w:id="223" w:author="james" w:date="2016-03-29T12:10:00Z">
              <w:rPr>
                <w:rStyle w:val="Hyperlink"/>
                <w:noProof/>
              </w:rPr>
            </w:rPrChange>
          </w:rPr>
          <w:delText>6</w:delText>
        </w:r>
        <w:r w:rsidDel="00673D0E">
          <w:rPr>
            <w:rFonts w:asciiTheme="minorHAnsi" w:eastAsiaTheme="minorEastAsia" w:hAnsiTheme="minorHAnsi" w:cstheme="minorBidi"/>
            <w:noProof/>
            <w:sz w:val="22"/>
            <w:szCs w:val="22"/>
          </w:rPr>
          <w:tab/>
        </w:r>
        <w:r w:rsidRPr="00673D0E" w:rsidDel="00673D0E">
          <w:rPr>
            <w:noProof/>
            <w:rPrChange w:id="224" w:author="james" w:date="2016-03-29T12:10:00Z">
              <w:rPr>
                <w:rStyle w:val="Hyperlink"/>
                <w:noProof/>
              </w:rPr>
            </w:rPrChange>
          </w:rPr>
          <w:delText>Domain Model</w:delText>
        </w:r>
        <w:r w:rsidDel="00673D0E">
          <w:rPr>
            <w:noProof/>
            <w:webHidden/>
          </w:rPr>
          <w:tab/>
          <w:delText>6</w:delText>
        </w:r>
      </w:del>
    </w:p>
    <w:p w14:paraId="5B59A56B" w14:textId="77777777" w:rsidR="003E334D" w:rsidDel="00673D0E" w:rsidRDefault="003E334D">
      <w:pPr>
        <w:pStyle w:val="TOC2"/>
        <w:tabs>
          <w:tab w:val="left" w:pos="960"/>
          <w:tab w:val="right" w:leader="dot" w:pos="9350"/>
        </w:tabs>
        <w:rPr>
          <w:del w:id="225" w:author="james" w:date="2016-03-29T12:10:00Z"/>
          <w:rFonts w:asciiTheme="minorHAnsi" w:eastAsiaTheme="minorEastAsia" w:hAnsiTheme="minorHAnsi" w:cstheme="minorBidi"/>
          <w:noProof/>
          <w:sz w:val="22"/>
          <w:szCs w:val="22"/>
        </w:rPr>
      </w:pPr>
      <w:del w:id="226" w:author="james" w:date="2016-03-29T12:10:00Z">
        <w:r w:rsidRPr="00673D0E" w:rsidDel="00673D0E">
          <w:rPr>
            <w:noProof/>
            <w:rPrChange w:id="227" w:author="james" w:date="2016-03-29T12:10:00Z">
              <w:rPr>
                <w:rStyle w:val="Hyperlink"/>
                <w:noProof/>
              </w:rPr>
            </w:rPrChange>
          </w:rPr>
          <w:delText>6.1</w:delText>
        </w:r>
        <w:r w:rsidDel="00673D0E">
          <w:rPr>
            <w:rFonts w:asciiTheme="minorHAnsi" w:eastAsiaTheme="minorEastAsia" w:hAnsiTheme="minorHAnsi" w:cstheme="minorBidi"/>
            <w:noProof/>
            <w:sz w:val="22"/>
            <w:szCs w:val="22"/>
          </w:rPr>
          <w:tab/>
        </w:r>
        <w:r w:rsidRPr="00673D0E" w:rsidDel="00673D0E">
          <w:rPr>
            <w:noProof/>
            <w:rPrChange w:id="228" w:author="james" w:date="2016-03-29T12:10:00Z">
              <w:rPr>
                <w:rStyle w:val="Hyperlink"/>
                <w:noProof/>
              </w:rPr>
            </w:rPrChange>
          </w:rPr>
          <w:delText>Architecture</w:delText>
        </w:r>
        <w:r w:rsidDel="00673D0E">
          <w:rPr>
            <w:noProof/>
            <w:webHidden/>
          </w:rPr>
          <w:tab/>
          <w:delText>7</w:delText>
        </w:r>
      </w:del>
    </w:p>
    <w:p w14:paraId="192BDA15" w14:textId="77777777" w:rsidR="003E334D" w:rsidDel="00673D0E" w:rsidRDefault="003E334D">
      <w:pPr>
        <w:pStyle w:val="TOC2"/>
        <w:tabs>
          <w:tab w:val="left" w:pos="960"/>
          <w:tab w:val="right" w:leader="dot" w:pos="9350"/>
        </w:tabs>
        <w:rPr>
          <w:del w:id="229" w:author="james" w:date="2016-03-29T12:10:00Z"/>
          <w:rFonts w:asciiTheme="minorHAnsi" w:eastAsiaTheme="minorEastAsia" w:hAnsiTheme="minorHAnsi" w:cstheme="minorBidi"/>
          <w:noProof/>
          <w:sz w:val="22"/>
          <w:szCs w:val="22"/>
        </w:rPr>
      </w:pPr>
      <w:del w:id="230" w:author="james" w:date="2016-03-29T12:10:00Z">
        <w:r w:rsidRPr="00673D0E" w:rsidDel="00673D0E">
          <w:rPr>
            <w:noProof/>
            <w:rPrChange w:id="231" w:author="james" w:date="2016-03-29T12:10:00Z">
              <w:rPr>
                <w:rStyle w:val="Hyperlink"/>
                <w:noProof/>
              </w:rPr>
            </w:rPrChange>
          </w:rPr>
          <w:delText>6.2</w:delText>
        </w:r>
        <w:r w:rsidDel="00673D0E">
          <w:rPr>
            <w:rFonts w:asciiTheme="minorHAnsi" w:eastAsiaTheme="minorEastAsia" w:hAnsiTheme="minorHAnsi" w:cstheme="minorBidi"/>
            <w:noProof/>
            <w:sz w:val="22"/>
            <w:szCs w:val="22"/>
          </w:rPr>
          <w:tab/>
        </w:r>
        <w:r w:rsidRPr="00673D0E" w:rsidDel="00673D0E">
          <w:rPr>
            <w:noProof/>
            <w:rPrChange w:id="232" w:author="james" w:date="2016-03-29T12:10:00Z">
              <w:rPr>
                <w:rStyle w:val="Hyperlink"/>
                <w:noProof/>
              </w:rPr>
            </w:rPrChange>
          </w:rPr>
          <w:delText>Core Classes</w:delText>
        </w:r>
        <w:r w:rsidDel="00673D0E">
          <w:rPr>
            <w:noProof/>
            <w:webHidden/>
          </w:rPr>
          <w:tab/>
          <w:delText>9</w:delText>
        </w:r>
      </w:del>
    </w:p>
    <w:p w14:paraId="425A13CC" w14:textId="77777777" w:rsidR="003E334D" w:rsidDel="00673D0E" w:rsidRDefault="003E334D">
      <w:pPr>
        <w:pStyle w:val="TOC3"/>
        <w:tabs>
          <w:tab w:val="left" w:pos="1200"/>
          <w:tab w:val="right" w:leader="dot" w:pos="9350"/>
        </w:tabs>
        <w:rPr>
          <w:del w:id="233" w:author="james" w:date="2016-03-29T12:10:00Z"/>
          <w:rFonts w:asciiTheme="minorHAnsi" w:eastAsiaTheme="minorEastAsia" w:hAnsiTheme="minorHAnsi" w:cstheme="minorBidi"/>
          <w:noProof/>
          <w:sz w:val="22"/>
          <w:szCs w:val="22"/>
        </w:rPr>
      </w:pPr>
      <w:del w:id="234" w:author="james" w:date="2016-03-29T12:10:00Z">
        <w:r w:rsidRPr="00673D0E" w:rsidDel="00673D0E">
          <w:rPr>
            <w:noProof/>
            <w:rPrChange w:id="235" w:author="james" w:date="2016-03-29T12:10:00Z">
              <w:rPr>
                <w:rStyle w:val="Hyperlink"/>
                <w:noProof/>
              </w:rPr>
            </w:rPrChange>
          </w:rPr>
          <w:delText>6.2.1</w:delText>
        </w:r>
        <w:r w:rsidDel="00673D0E">
          <w:rPr>
            <w:rFonts w:asciiTheme="minorHAnsi" w:eastAsiaTheme="minorEastAsia" w:hAnsiTheme="minorHAnsi" w:cstheme="minorBidi"/>
            <w:noProof/>
            <w:sz w:val="22"/>
            <w:szCs w:val="22"/>
          </w:rPr>
          <w:tab/>
        </w:r>
        <w:r w:rsidRPr="00673D0E" w:rsidDel="00673D0E">
          <w:rPr>
            <w:noProof/>
            <w:rPrChange w:id="236" w:author="james" w:date="2016-03-29T12:10:00Z">
              <w:rPr>
                <w:rStyle w:val="Hyperlink"/>
                <w:noProof/>
              </w:rPr>
            </w:rPrChange>
          </w:rPr>
          <w:delText>Session Object</w:delText>
        </w:r>
        <w:r w:rsidDel="00673D0E">
          <w:rPr>
            <w:noProof/>
            <w:webHidden/>
          </w:rPr>
          <w:tab/>
          <w:delText>9</w:delText>
        </w:r>
      </w:del>
    </w:p>
    <w:p w14:paraId="14B64D7B" w14:textId="77777777" w:rsidR="003E334D" w:rsidDel="00673D0E" w:rsidRDefault="003E334D">
      <w:pPr>
        <w:pStyle w:val="TOC3"/>
        <w:tabs>
          <w:tab w:val="left" w:pos="1200"/>
          <w:tab w:val="right" w:leader="dot" w:pos="9350"/>
        </w:tabs>
        <w:rPr>
          <w:del w:id="237" w:author="james" w:date="2016-03-29T12:10:00Z"/>
          <w:rFonts w:asciiTheme="minorHAnsi" w:eastAsiaTheme="minorEastAsia" w:hAnsiTheme="minorHAnsi" w:cstheme="minorBidi"/>
          <w:noProof/>
          <w:sz w:val="22"/>
          <w:szCs w:val="22"/>
        </w:rPr>
      </w:pPr>
      <w:del w:id="238" w:author="james" w:date="2016-03-29T12:10:00Z">
        <w:r w:rsidRPr="00673D0E" w:rsidDel="00673D0E">
          <w:rPr>
            <w:noProof/>
            <w:rPrChange w:id="239" w:author="james" w:date="2016-03-29T12:10:00Z">
              <w:rPr>
                <w:rStyle w:val="Hyperlink"/>
                <w:noProof/>
              </w:rPr>
            </w:rPrChange>
          </w:rPr>
          <w:delText>6.2.2</w:delText>
        </w:r>
        <w:r w:rsidDel="00673D0E">
          <w:rPr>
            <w:rFonts w:asciiTheme="minorHAnsi" w:eastAsiaTheme="minorEastAsia" w:hAnsiTheme="minorHAnsi" w:cstheme="minorBidi"/>
            <w:noProof/>
            <w:sz w:val="22"/>
            <w:szCs w:val="22"/>
          </w:rPr>
          <w:tab/>
        </w:r>
        <w:r w:rsidRPr="00673D0E" w:rsidDel="00673D0E">
          <w:rPr>
            <w:noProof/>
            <w:rPrChange w:id="240" w:author="james" w:date="2016-03-29T12:10:00Z">
              <w:rPr>
                <w:rStyle w:val="Hyperlink"/>
                <w:noProof/>
              </w:rPr>
            </w:rPrChange>
          </w:rPr>
          <w:delText>System Object</w:delText>
        </w:r>
        <w:r w:rsidDel="00673D0E">
          <w:rPr>
            <w:noProof/>
            <w:webHidden/>
          </w:rPr>
          <w:tab/>
          <w:delText>10</w:delText>
        </w:r>
      </w:del>
    </w:p>
    <w:p w14:paraId="30C72F64" w14:textId="77777777" w:rsidR="003E334D" w:rsidDel="00673D0E" w:rsidRDefault="003E334D">
      <w:pPr>
        <w:pStyle w:val="TOC3"/>
        <w:tabs>
          <w:tab w:val="left" w:pos="1200"/>
          <w:tab w:val="right" w:leader="dot" w:pos="9350"/>
        </w:tabs>
        <w:rPr>
          <w:del w:id="241" w:author="james" w:date="2016-03-29T12:10:00Z"/>
          <w:rFonts w:asciiTheme="minorHAnsi" w:eastAsiaTheme="minorEastAsia" w:hAnsiTheme="minorHAnsi" w:cstheme="minorBidi"/>
          <w:noProof/>
          <w:sz w:val="22"/>
          <w:szCs w:val="22"/>
        </w:rPr>
      </w:pPr>
      <w:del w:id="242" w:author="james" w:date="2016-03-29T12:10:00Z">
        <w:r w:rsidRPr="00673D0E" w:rsidDel="00673D0E">
          <w:rPr>
            <w:noProof/>
            <w:rPrChange w:id="243" w:author="james" w:date="2016-03-29T12:10:00Z">
              <w:rPr>
                <w:rStyle w:val="Hyperlink"/>
                <w:noProof/>
              </w:rPr>
            </w:rPrChange>
          </w:rPr>
          <w:delText>6.2.3</w:delText>
        </w:r>
        <w:r w:rsidDel="00673D0E">
          <w:rPr>
            <w:rFonts w:asciiTheme="minorHAnsi" w:eastAsiaTheme="minorEastAsia" w:hAnsiTheme="minorHAnsi" w:cstheme="minorBidi"/>
            <w:noProof/>
            <w:sz w:val="22"/>
            <w:szCs w:val="22"/>
          </w:rPr>
          <w:tab/>
        </w:r>
        <w:r w:rsidRPr="00673D0E" w:rsidDel="00673D0E">
          <w:rPr>
            <w:noProof/>
            <w:rPrChange w:id="244" w:author="james" w:date="2016-03-29T12:10:00Z">
              <w:rPr>
                <w:rStyle w:val="Hyperlink"/>
                <w:noProof/>
              </w:rPr>
            </w:rPrChange>
          </w:rPr>
          <w:delText>Cluster Object</w:delText>
        </w:r>
        <w:r w:rsidDel="00673D0E">
          <w:rPr>
            <w:noProof/>
            <w:webHidden/>
          </w:rPr>
          <w:tab/>
          <w:delText>11</w:delText>
        </w:r>
      </w:del>
    </w:p>
    <w:p w14:paraId="6471E2A6" w14:textId="77777777" w:rsidR="003E334D" w:rsidDel="00673D0E" w:rsidRDefault="003E334D">
      <w:pPr>
        <w:pStyle w:val="TOC3"/>
        <w:tabs>
          <w:tab w:val="left" w:pos="1200"/>
          <w:tab w:val="right" w:leader="dot" w:pos="9350"/>
        </w:tabs>
        <w:rPr>
          <w:del w:id="245" w:author="james" w:date="2016-03-29T12:10:00Z"/>
          <w:rFonts w:asciiTheme="minorHAnsi" w:eastAsiaTheme="minorEastAsia" w:hAnsiTheme="minorHAnsi" w:cstheme="minorBidi"/>
          <w:noProof/>
          <w:sz w:val="22"/>
          <w:szCs w:val="22"/>
        </w:rPr>
      </w:pPr>
      <w:del w:id="246" w:author="james" w:date="2016-03-29T12:10:00Z">
        <w:r w:rsidRPr="00673D0E" w:rsidDel="00673D0E">
          <w:rPr>
            <w:noProof/>
            <w:rPrChange w:id="247" w:author="james" w:date="2016-03-29T12:10:00Z">
              <w:rPr>
                <w:rStyle w:val="Hyperlink"/>
                <w:noProof/>
              </w:rPr>
            </w:rPrChange>
          </w:rPr>
          <w:delText>6.2.4</w:delText>
        </w:r>
        <w:r w:rsidDel="00673D0E">
          <w:rPr>
            <w:rFonts w:asciiTheme="minorHAnsi" w:eastAsiaTheme="minorEastAsia" w:hAnsiTheme="minorHAnsi" w:cstheme="minorBidi"/>
            <w:noProof/>
            <w:sz w:val="22"/>
            <w:szCs w:val="22"/>
          </w:rPr>
          <w:tab/>
        </w:r>
        <w:r w:rsidRPr="00673D0E" w:rsidDel="00673D0E">
          <w:rPr>
            <w:noProof/>
            <w:rPrChange w:id="248" w:author="james" w:date="2016-03-29T12:10:00Z">
              <w:rPr>
                <w:rStyle w:val="Hyperlink"/>
                <w:noProof/>
              </w:rPr>
            </w:rPrChange>
          </w:rPr>
          <w:delText>Source Object</w:delText>
        </w:r>
        <w:r w:rsidDel="00673D0E">
          <w:rPr>
            <w:noProof/>
            <w:webHidden/>
          </w:rPr>
          <w:tab/>
          <w:delText>12</w:delText>
        </w:r>
      </w:del>
    </w:p>
    <w:p w14:paraId="0010D38C" w14:textId="77777777" w:rsidR="003E334D" w:rsidDel="00673D0E" w:rsidRDefault="003E334D">
      <w:pPr>
        <w:pStyle w:val="TOC3"/>
        <w:tabs>
          <w:tab w:val="left" w:pos="1200"/>
          <w:tab w:val="right" w:leader="dot" w:pos="9350"/>
        </w:tabs>
        <w:rPr>
          <w:del w:id="249" w:author="james" w:date="2016-03-29T12:10:00Z"/>
          <w:rFonts w:asciiTheme="minorHAnsi" w:eastAsiaTheme="minorEastAsia" w:hAnsiTheme="minorHAnsi" w:cstheme="minorBidi"/>
          <w:noProof/>
          <w:sz w:val="22"/>
          <w:szCs w:val="22"/>
        </w:rPr>
      </w:pPr>
      <w:del w:id="250" w:author="james" w:date="2016-03-29T12:10:00Z">
        <w:r w:rsidRPr="00673D0E" w:rsidDel="00673D0E">
          <w:rPr>
            <w:noProof/>
            <w:rPrChange w:id="251" w:author="james" w:date="2016-03-29T12:10:00Z">
              <w:rPr>
                <w:rStyle w:val="Hyperlink"/>
                <w:noProof/>
              </w:rPr>
            </w:rPrChange>
          </w:rPr>
          <w:delText>6.2.5</w:delText>
        </w:r>
        <w:r w:rsidDel="00673D0E">
          <w:rPr>
            <w:rFonts w:asciiTheme="minorHAnsi" w:eastAsiaTheme="minorEastAsia" w:hAnsiTheme="minorHAnsi" w:cstheme="minorBidi"/>
            <w:noProof/>
            <w:sz w:val="22"/>
            <w:szCs w:val="22"/>
          </w:rPr>
          <w:tab/>
        </w:r>
        <w:r w:rsidRPr="00673D0E" w:rsidDel="00673D0E">
          <w:rPr>
            <w:noProof/>
            <w:rPrChange w:id="252" w:author="james" w:date="2016-03-29T12:10:00Z">
              <w:rPr>
                <w:rStyle w:val="Hyperlink"/>
                <w:noProof/>
              </w:rPr>
            </w:rPrChange>
          </w:rPr>
          <w:delText>Band Object</w:delText>
        </w:r>
        <w:r w:rsidDel="00673D0E">
          <w:rPr>
            <w:noProof/>
            <w:webHidden/>
          </w:rPr>
          <w:tab/>
          <w:delText>13</w:delText>
        </w:r>
      </w:del>
    </w:p>
    <w:p w14:paraId="20906226" w14:textId="77777777" w:rsidR="003E334D" w:rsidDel="00673D0E" w:rsidRDefault="003E334D">
      <w:pPr>
        <w:pStyle w:val="TOC3"/>
        <w:tabs>
          <w:tab w:val="left" w:pos="1200"/>
          <w:tab w:val="right" w:leader="dot" w:pos="9350"/>
        </w:tabs>
        <w:rPr>
          <w:del w:id="253" w:author="james" w:date="2016-03-29T12:10:00Z"/>
          <w:rFonts w:asciiTheme="minorHAnsi" w:eastAsiaTheme="minorEastAsia" w:hAnsiTheme="minorHAnsi" w:cstheme="minorBidi"/>
          <w:noProof/>
          <w:sz w:val="22"/>
          <w:szCs w:val="22"/>
        </w:rPr>
      </w:pPr>
      <w:del w:id="254" w:author="james" w:date="2016-03-29T12:10:00Z">
        <w:r w:rsidRPr="00673D0E" w:rsidDel="00673D0E">
          <w:rPr>
            <w:noProof/>
            <w:rPrChange w:id="255" w:author="james" w:date="2016-03-29T12:10:00Z">
              <w:rPr>
                <w:rStyle w:val="Hyperlink"/>
                <w:noProof/>
              </w:rPr>
            </w:rPrChange>
          </w:rPr>
          <w:delText>6.2.6</w:delText>
        </w:r>
        <w:r w:rsidDel="00673D0E">
          <w:rPr>
            <w:rFonts w:asciiTheme="minorHAnsi" w:eastAsiaTheme="minorEastAsia" w:hAnsiTheme="minorHAnsi" w:cstheme="minorBidi"/>
            <w:noProof/>
            <w:sz w:val="22"/>
            <w:szCs w:val="22"/>
          </w:rPr>
          <w:tab/>
        </w:r>
        <w:r w:rsidRPr="00673D0E" w:rsidDel="00673D0E">
          <w:rPr>
            <w:noProof/>
            <w:rPrChange w:id="256" w:author="james" w:date="2016-03-29T12:10:00Z">
              <w:rPr>
                <w:rStyle w:val="Hyperlink"/>
                <w:noProof/>
              </w:rPr>
            </w:rPrChange>
          </w:rPr>
          <w:delText>Stream Object</w:delText>
        </w:r>
        <w:r w:rsidDel="00673D0E">
          <w:rPr>
            <w:noProof/>
            <w:webHidden/>
          </w:rPr>
          <w:tab/>
          <w:delText>14</w:delText>
        </w:r>
      </w:del>
    </w:p>
    <w:p w14:paraId="5E121FCD" w14:textId="77777777" w:rsidR="003E334D" w:rsidDel="00673D0E" w:rsidRDefault="003E334D">
      <w:pPr>
        <w:pStyle w:val="TOC3"/>
        <w:tabs>
          <w:tab w:val="left" w:pos="1200"/>
          <w:tab w:val="right" w:leader="dot" w:pos="9350"/>
        </w:tabs>
        <w:rPr>
          <w:del w:id="257" w:author="james" w:date="2016-03-29T12:10:00Z"/>
          <w:rFonts w:asciiTheme="minorHAnsi" w:eastAsiaTheme="minorEastAsia" w:hAnsiTheme="minorHAnsi" w:cstheme="minorBidi"/>
          <w:noProof/>
          <w:sz w:val="22"/>
          <w:szCs w:val="22"/>
        </w:rPr>
      </w:pPr>
      <w:del w:id="258" w:author="james" w:date="2016-03-29T12:10:00Z">
        <w:r w:rsidRPr="00673D0E" w:rsidDel="00673D0E">
          <w:rPr>
            <w:noProof/>
            <w:rPrChange w:id="259" w:author="james" w:date="2016-03-29T12:10:00Z">
              <w:rPr>
                <w:rStyle w:val="Hyperlink"/>
                <w:noProof/>
              </w:rPr>
            </w:rPrChange>
          </w:rPr>
          <w:delText>6.2.7</w:delText>
        </w:r>
        <w:r w:rsidDel="00673D0E">
          <w:rPr>
            <w:rFonts w:asciiTheme="minorHAnsi" w:eastAsiaTheme="minorEastAsia" w:hAnsiTheme="minorHAnsi" w:cstheme="minorBidi"/>
            <w:noProof/>
            <w:sz w:val="22"/>
            <w:szCs w:val="22"/>
          </w:rPr>
          <w:tab/>
        </w:r>
        <w:r w:rsidRPr="00673D0E" w:rsidDel="00673D0E">
          <w:rPr>
            <w:noProof/>
            <w:rPrChange w:id="260" w:author="james" w:date="2016-03-29T12:10:00Z">
              <w:rPr>
                <w:rStyle w:val="Hyperlink"/>
                <w:noProof/>
              </w:rPr>
            </w:rPrChange>
          </w:rPr>
          <w:delText>Lump Object</w:delText>
        </w:r>
        <w:r w:rsidDel="00673D0E">
          <w:rPr>
            <w:noProof/>
            <w:webHidden/>
          </w:rPr>
          <w:tab/>
          <w:delText>17</w:delText>
        </w:r>
      </w:del>
    </w:p>
    <w:p w14:paraId="785AD456" w14:textId="77777777" w:rsidR="003E334D" w:rsidDel="00673D0E" w:rsidRDefault="003E334D">
      <w:pPr>
        <w:pStyle w:val="TOC3"/>
        <w:tabs>
          <w:tab w:val="left" w:pos="1200"/>
          <w:tab w:val="right" w:leader="dot" w:pos="9350"/>
        </w:tabs>
        <w:rPr>
          <w:del w:id="261" w:author="james" w:date="2016-03-29T12:10:00Z"/>
          <w:rFonts w:asciiTheme="minorHAnsi" w:eastAsiaTheme="minorEastAsia" w:hAnsiTheme="minorHAnsi" w:cstheme="minorBidi"/>
          <w:noProof/>
          <w:sz w:val="22"/>
          <w:szCs w:val="22"/>
        </w:rPr>
      </w:pPr>
      <w:del w:id="262" w:author="james" w:date="2016-03-29T12:10:00Z">
        <w:r w:rsidRPr="00673D0E" w:rsidDel="00673D0E">
          <w:rPr>
            <w:noProof/>
            <w:rPrChange w:id="263" w:author="james" w:date="2016-03-29T12:10:00Z">
              <w:rPr>
                <w:rStyle w:val="Hyperlink"/>
                <w:noProof/>
              </w:rPr>
            </w:rPrChange>
          </w:rPr>
          <w:delText>6.2.8</w:delText>
        </w:r>
        <w:r w:rsidDel="00673D0E">
          <w:rPr>
            <w:rFonts w:asciiTheme="minorHAnsi" w:eastAsiaTheme="minorEastAsia" w:hAnsiTheme="minorHAnsi" w:cstheme="minorBidi"/>
            <w:noProof/>
            <w:sz w:val="22"/>
            <w:szCs w:val="22"/>
          </w:rPr>
          <w:tab/>
        </w:r>
        <w:r w:rsidRPr="00673D0E" w:rsidDel="00673D0E">
          <w:rPr>
            <w:noProof/>
            <w:rPrChange w:id="264" w:author="james" w:date="2016-03-29T12:10:00Z">
              <w:rPr>
                <w:rStyle w:val="Hyperlink"/>
                <w:noProof/>
              </w:rPr>
            </w:rPrChange>
          </w:rPr>
          <w:delText>Chunk Object</w:delText>
        </w:r>
        <w:r w:rsidDel="00673D0E">
          <w:rPr>
            <w:noProof/>
            <w:webHidden/>
          </w:rPr>
          <w:tab/>
          <w:delText>18</w:delText>
        </w:r>
      </w:del>
    </w:p>
    <w:p w14:paraId="4F90D16A" w14:textId="77777777" w:rsidR="003E334D" w:rsidDel="00673D0E" w:rsidRDefault="003E334D">
      <w:pPr>
        <w:pStyle w:val="TOC3"/>
        <w:tabs>
          <w:tab w:val="left" w:pos="1200"/>
          <w:tab w:val="right" w:leader="dot" w:pos="9350"/>
        </w:tabs>
        <w:rPr>
          <w:del w:id="265" w:author="james" w:date="2016-03-29T12:10:00Z"/>
          <w:rFonts w:asciiTheme="minorHAnsi" w:eastAsiaTheme="minorEastAsia" w:hAnsiTheme="minorHAnsi" w:cstheme="minorBidi"/>
          <w:noProof/>
          <w:sz w:val="22"/>
          <w:szCs w:val="22"/>
        </w:rPr>
      </w:pPr>
      <w:del w:id="266" w:author="james" w:date="2016-03-29T12:10:00Z">
        <w:r w:rsidRPr="00673D0E" w:rsidDel="00673D0E">
          <w:rPr>
            <w:noProof/>
            <w:rPrChange w:id="267" w:author="james" w:date="2016-03-29T12:10:00Z">
              <w:rPr>
                <w:rStyle w:val="Hyperlink"/>
                <w:noProof/>
              </w:rPr>
            </w:rPrChange>
          </w:rPr>
          <w:delText>6.2.9</w:delText>
        </w:r>
        <w:r w:rsidDel="00673D0E">
          <w:rPr>
            <w:rFonts w:asciiTheme="minorHAnsi" w:eastAsiaTheme="minorEastAsia" w:hAnsiTheme="minorHAnsi" w:cstheme="minorBidi"/>
            <w:noProof/>
            <w:sz w:val="22"/>
            <w:szCs w:val="22"/>
          </w:rPr>
          <w:tab/>
        </w:r>
        <w:r w:rsidRPr="00673D0E" w:rsidDel="00673D0E">
          <w:rPr>
            <w:noProof/>
            <w:rPrChange w:id="268" w:author="james" w:date="2016-03-29T12:10:00Z">
              <w:rPr>
                <w:rStyle w:val="Hyperlink"/>
                <w:noProof/>
              </w:rPr>
            </w:rPrChange>
          </w:rPr>
          <w:delText>Block Object</w:delText>
        </w:r>
        <w:r w:rsidDel="00673D0E">
          <w:rPr>
            <w:noProof/>
            <w:webHidden/>
          </w:rPr>
          <w:tab/>
          <w:delText>20</w:delText>
        </w:r>
      </w:del>
    </w:p>
    <w:p w14:paraId="01BEB830" w14:textId="77777777" w:rsidR="003E334D" w:rsidDel="00673D0E" w:rsidRDefault="003E334D">
      <w:pPr>
        <w:pStyle w:val="TOC3"/>
        <w:tabs>
          <w:tab w:val="left" w:pos="1440"/>
          <w:tab w:val="right" w:leader="dot" w:pos="9350"/>
        </w:tabs>
        <w:rPr>
          <w:del w:id="269" w:author="james" w:date="2016-03-29T12:10:00Z"/>
          <w:rFonts w:asciiTheme="minorHAnsi" w:eastAsiaTheme="minorEastAsia" w:hAnsiTheme="minorHAnsi" w:cstheme="minorBidi"/>
          <w:noProof/>
          <w:sz w:val="22"/>
          <w:szCs w:val="22"/>
        </w:rPr>
      </w:pPr>
      <w:del w:id="270" w:author="james" w:date="2016-03-29T12:10:00Z">
        <w:r w:rsidRPr="00673D0E" w:rsidDel="00673D0E">
          <w:rPr>
            <w:noProof/>
            <w:rPrChange w:id="271" w:author="james" w:date="2016-03-29T12:10:00Z">
              <w:rPr>
                <w:rStyle w:val="Hyperlink"/>
                <w:noProof/>
              </w:rPr>
            </w:rPrChange>
          </w:rPr>
          <w:delText>6.2.10</w:delText>
        </w:r>
        <w:r w:rsidDel="00673D0E">
          <w:rPr>
            <w:rFonts w:asciiTheme="minorHAnsi" w:eastAsiaTheme="minorEastAsia" w:hAnsiTheme="minorHAnsi" w:cstheme="minorBidi"/>
            <w:noProof/>
            <w:sz w:val="22"/>
            <w:szCs w:val="22"/>
          </w:rPr>
          <w:tab/>
        </w:r>
        <w:r w:rsidRPr="00673D0E" w:rsidDel="00673D0E">
          <w:rPr>
            <w:noProof/>
            <w:rPrChange w:id="272" w:author="james" w:date="2016-03-29T12:10:00Z">
              <w:rPr>
                <w:rStyle w:val="Hyperlink"/>
                <w:noProof/>
              </w:rPr>
            </w:rPrChange>
          </w:rPr>
          <w:delText>Lane Object</w:delText>
        </w:r>
        <w:r w:rsidDel="00673D0E">
          <w:rPr>
            <w:noProof/>
            <w:webHidden/>
          </w:rPr>
          <w:tab/>
          <w:delText>21</w:delText>
        </w:r>
      </w:del>
    </w:p>
    <w:p w14:paraId="0CACB367" w14:textId="77777777" w:rsidR="003E334D" w:rsidDel="00673D0E" w:rsidRDefault="003E334D">
      <w:pPr>
        <w:pStyle w:val="TOC3"/>
        <w:tabs>
          <w:tab w:val="right" w:leader="dot" w:pos="9350"/>
        </w:tabs>
        <w:rPr>
          <w:del w:id="273" w:author="james" w:date="2016-03-29T12:10:00Z"/>
          <w:rFonts w:asciiTheme="minorHAnsi" w:eastAsiaTheme="minorEastAsia" w:hAnsiTheme="minorHAnsi" w:cstheme="minorBidi"/>
          <w:noProof/>
          <w:sz w:val="22"/>
          <w:szCs w:val="22"/>
        </w:rPr>
      </w:pPr>
      <w:del w:id="274" w:author="james" w:date="2016-03-29T12:10:00Z">
        <w:r w:rsidRPr="00673D0E" w:rsidDel="00673D0E">
          <w:rPr>
            <w:noProof/>
            <w:rPrChange w:id="275" w:author="james" w:date="2016-03-29T12:10:00Z">
              <w:rPr>
                <w:rStyle w:val="Hyperlink"/>
                <w:noProof/>
              </w:rPr>
            </w:rPrChange>
          </w:rPr>
          <w:delText>File Object</w:delText>
        </w:r>
        <w:r w:rsidDel="00673D0E">
          <w:rPr>
            <w:noProof/>
            <w:webHidden/>
          </w:rPr>
          <w:tab/>
          <w:delText>22</w:delText>
        </w:r>
      </w:del>
    </w:p>
    <w:p w14:paraId="586B1F1B" w14:textId="77777777" w:rsidR="003E334D" w:rsidDel="00673D0E" w:rsidRDefault="003E334D">
      <w:pPr>
        <w:pStyle w:val="TOC3"/>
        <w:tabs>
          <w:tab w:val="left" w:pos="1440"/>
          <w:tab w:val="right" w:leader="dot" w:pos="9350"/>
        </w:tabs>
        <w:rPr>
          <w:del w:id="276" w:author="james" w:date="2016-03-29T12:10:00Z"/>
          <w:rFonts w:asciiTheme="minorHAnsi" w:eastAsiaTheme="minorEastAsia" w:hAnsiTheme="minorHAnsi" w:cstheme="minorBidi"/>
          <w:noProof/>
          <w:sz w:val="22"/>
          <w:szCs w:val="22"/>
        </w:rPr>
      </w:pPr>
      <w:del w:id="277" w:author="james" w:date="2016-03-29T12:10:00Z">
        <w:r w:rsidRPr="00673D0E" w:rsidDel="00673D0E">
          <w:rPr>
            <w:noProof/>
            <w:rPrChange w:id="278" w:author="james" w:date="2016-03-29T12:10:00Z">
              <w:rPr>
                <w:rStyle w:val="Hyperlink"/>
                <w:noProof/>
              </w:rPr>
            </w:rPrChange>
          </w:rPr>
          <w:delText>6.2.11</w:delText>
        </w:r>
        <w:r w:rsidDel="00673D0E">
          <w:rPr>
            <w:rFonts w:asciiTheme="minorHAnsi" w:eastAsiaTheme="minorEastAsia" w:hAnsiTheme="minorHAnsi" w:cstheme="minorBidi"/>
            <w:noProof/>
            <w:sz w:val="22"/>
            <w:szCs w:val="22"/>
          </w:rPr>
          <w:tab/>
        </w:r>
        <w:r w:rsidRPr="00673D0E" w:rsidDel="00673D0E">
          <w:rPr>
            <w:noProof/>
            <w:rPrChange w:id="279" w:author="james" w:date="2016-03-29T12:10:00Z">
              <w:rPr>
                <w:rStyle w:val="Hyperlink"/>
                <w:noProof/>
              </w:rPr>
            </w:rPrChange>
          </w:rPr>
          <w:delText>FileSet Object</w:delText>
        </w:r>
        <w:r w:rsidDel="00673D0E">
          <w:rPr>
            <w:noProof/>
            <w:webHidden/>
          </w:rPr>
          <w:tab/>
          <w:delText>23</w:delText>
        </w:r>
      </w:del>
    </w:p>
    <w:p w14:paraId="2095317B" w14:textId="77777777" w:rsidR="003E334D" w:rsidDel="00673D0E" w:rsidRDefault="003E334D">
      <w:pPr>
        <w:pStyle w:val="TOC2"/>
        <w:tabs>
          <w:tab w:val="left" w:pos="960"/>
          <w:tab w:val="right" w:leader="dot" w:pos="9350"/>
        </w:tabs>
        <w:rPr>
          <w:del w:id="280" w:author="james" w:date="2016-03-29T12:10:00Z"/>
          <w:rFonts w:asciiTheme="minorHAnsi" w:eastAsiaTheme="minorEastAsia" w:hAnsiTheme="minorHAnsi" w:cstheme="minorBidi"/>
          <w:noProof/>
          <w:sz w:val="22"/>
          <w:szCs w:val="22"/>
        </w:rPr>
      </w:pPr>
      <w:del w:id="281" w:author="james" w:date="2016-03-29T12:10:00Z">
        <w:r w:rsidRPr="00673D0E" w:rsidDel="00673D0E">
          <w:rPr>
            <w:noProof/>
            <w:rPrChange w:id="282" w:author="james" w:date="2016-03-29T12:10:00Z">
              <w:rPr>
                <w:rStyle w:val="Hyperlink"/>
                <w:noProof/>
              </w:rPr>
            </w:rPrChange>
          </w:rPr>
          <w:delText>6.3</w:delText>
        </w:r>
        <w:r w:rsidDel="00673D0E">
          <w:rPr>
            <w:rFonts w:asciiTheme="minorHAnsi" w:eastAsiaTheme="minorEastAsia" w:hAnsiTheme="minorHAnsi" w:cstheme="minorBidi"/>
            <w:noProof/>
            <w:sz w:val="22"/>
            <w:szCs w:val="22"/>
          </w:rPr>
          <w:tab/>
        </w:r>
        <w:r w:rsidRPr="00673D0E" w:rsidDel="00673D0E">
          <w:rPr>
            <w:noProof/>
            <w:rPrChange w:id="283" w:author="james" w:date="2016-03-29T12:10:00Z">
              <w:rPr>
                <w:rStyle w:val="Hyperlink"/>
                <w:noProof/>
              </w:rPr>
            </w:rPrChange>
          </w:rPr>
          <w:delText>Foundation Classes</w:delText>
        </w:r>
        <w:r w:rsidDel="00673D0E">
          <w:rPr>
            <w:noProof/>
            <w:webHidden/>
          </w:rPr>
          <w:tab/>
          <w:delText>24</w:delText>
        </w:r>
      </w:del>
    </w:p>
    <w:p w14:paraId="16980EB5" w14:textId="77777777" w:rsidR="003E334D" w:rsidDel="00673D0E" w:rsidRDefault="003E334D">
      <w:pPr>
        <w:pStyle w:val="TOC3"/>
        <w:tabs>
          <w:tab w:val="left" w:pos="1200"/>
          <w:tab w:val="right" w:leader="dot" w:pos="9350"/>
        </w:tabs>
        <w:rPr>
          <w:del w:id="284" w:author="james" w:date="2016-03-29T12:10:00Z"/>
          <w:rFonts w:asciiTheme="minorHAnsi" w:eastAsiaTheme="minorEastAsia" w:hAnsiTheme="minorHAnsi" w:cstheme="minorBidi"/>
          <w:noProof/>
          <w:sz w:val="22"/>
          <w:szCs w:val="22"/>
        </w:rPr>
      </w:pPr>
      <w:del w:id="285" w:author="james" w:date="2016-03-29T12:10:00Z">
        <w:r w:rsidRPr="00673D0E" w:rsidDel="00673D0E">
          <w:rPr>
            <w:noProof/>
            <w:rPrChange w:id="286" w:author="james" w:date="2016-03-29T12:10:00Z">
              <w:rPr>
                <w:rStyle w:val="Hyperlink"/>
                <w:noProof/>
              </w:rPr>
            </w:rPrChange>
          </w:rPr>
          <w:delText>6.3.1</w:delText>
        </w:r>
        <w:r w:rsidDel="00673D0E">
          <w:rPr>
            <w:rFonts w:asciiTheme="minorHAnsi" w:eastAsiaTheme="minorEastAsia" w:hAnsiTheme="minorHAnsi" w:cstheme="minorBidi"/>
            <w:noProof/>
            <w:sz w:val="22"/>
            <w:szCs w:val="22"/>
          </w:rPr>
          <w:tab/>
        </w:r>
        <w:r w:rsidRPr="00673D0E" w:rsidDel="00673D0E">
          <w:rPr>
            <w:noProof/>
            <w:rPrChange w:id="287" w:author="james" w:date="2016-03-29T12:10:00Z">
              <w:rPr>
                <w:rStyle w:val="Hyperlink"/>
                <w:noProof/>
              </w:rPr>
            </w:rPrChange>
          </w:rPr>
          <w:delText>URI</w:delText>
        </w:r>
        <w:r w:rsidDel="00673D0E">
          <w:rPr>
            <w:noProof/>
            <w:webHidden/>
          </w:rPr>
          <w:tab/>
          <w:delText>24</w:delText>
        </w:r>
      </w:del>
    </w:p>
    <w:p w14:paraId="6278F31E" w14:textId="77777777" w:rsidR="003E334D" w:rsidDel="00673D0E" w:rsidRDefault="003E334D">
      <w:pPr>
        <w:pStyle w:val="TOC3"/>
        <w:tabs>
          <w:tab w:val="left" w:pos="1200"/>
          <w:tab w:val="right" w:leader="dot" w:pos="9350"/>
        </w:tabs>
        <w:rPr>
          <w:del w:id="288" w:author="james" w:date="2016-03-29T12:10:00Z"/>
          <w:rFonts w:asciiTheme="minorHAnsi" w:eastAsiaTheme="minorEastAsia" w:hAnsiTheme="minorHAnsi" w:cstheme="minorBidi"/>
          <w:noProof/>
          <w:sz w:val="22"/>
          <w:szCs w:val="22"/>
        </w:rPr>
      </w:pPr>
      <w:del w:id="289" w:author="james" w:date="2016-03-29T12:10:00Z">
        <w:r w:rsidRPr="00673D0E" w:rsidDel="00673D0E">
          <w:rPr>
            <w:noProof/>
            <w:rPrChange w:id="290" w:author="james" w:date="2016-03-29T12:10:00Z">
              <w:rPr>
                <w:rStyle w:val="Hyperlink"/>
                <w:noProof/>
              </w:rPr>
            </w:rPrChange>
          </w:rPr>
          <w:delText>6.3.2</w:delText>
        </w:r>
        <w:r w:rsidDel="00673D0E">
          <w:rPr>
            <w:rFonts w:asciiTheme="minorHAnsi" w:eastAsiaTheme="minorEastAsia" w:hAnsiTheme="minorHAnsi" w:cstheme="minorBidi"/>
            <w:noProof/>
            <w:sz w:val="22"/>
            <w:szCs w:val="22"/>
          </w:rPr>
          <w:tab/>
        </w:r>
        <w:r w:rsidRPr="00673D0E" w:rsidDel="00673D0E">
          <w:rPr>
            <w:noProof/>
            <w:rPrChange w:id="291" w:author="james" w:date="2016-03-29T12:10:00Z">
              <w:rPr>
                <w:rStyle w:val="Hyperlink"/>
                <w:noProof/>
              </w:rPr>
            </w:rPrChange>
          </w:rPr>
          <w:delText>DateTime</w:delText>
        </w:r>
        <w:r w:rsidDel="00673D0E">
          <w:rPr>
            <w:noProof/>
            <w:webHidden/>
          </w:rPr>
          <w:tab/>
          <w:delText>24</w:delText>
        </w:r>
      </w:del>
    </w:p>
    <w:p w14:paraId="5513BD09" w14:textId="77777777" w:rsidR="003E334D" w:rsidDel="00673D0E" w:rsidRDefault="003E334D">
      <w:pPr>
        <w:pStyle w:val="TOC3"/>
        <w:tabs>
          <w:tab w:val="left" w:pos="1200"/>
          <w:tab w:val="right" w:leader="dot" w:pos="9350"/>
        </w:tabs>
        <w:rPr>
          <w:del w:id="292" w:author="james" w:date="2016-03-29T12:10:00Z"/>
          <w:rFonts w:asciiTheme="minorHAnsi" w:eastAsiaTheme="minorEastAsia" w:hAnsiTheme="minorHAnsi" w:cstheme="minorBidi"/>
          <w:noProof/>
          <w:sz w:val="22"/>
          <w:szCs w:val="22"/>
        </w:rPr>
      </w:pPr>
      <w:del w:id="293" w:author="james" w:date="2016-03-29T12:10:00Z">
        <w:r w:rsidRPr="00673D0E" w:rsidDel="00673D0E">
          <w:rPr>
            <w:noProof/>
            <w:rPrChange w:id="294" w:author="james" w:date="2016-03-29T12:10:00Z">
              <w:rPr>
                <w:rStyle w:val="Hyperlink"/>
                <w:noProof/>
              </w:rPr>
            </w:rPrChange>
          </w:rPr>
          <w:delText>6.3.3</w:delText>
        </w:r>
        <w:r w:rsidDel="00673D0E">
          <w:rPr>
            <w:rFonts w:asciiTheme="minorHAnsi" w:eastAsiaTheme="minorEastAsia" w:hAnsiTheme="minorHAnsi" w:cstheme="minorBidi"/>
            <w:noProof/>
            <w:sz w:val="22"/>
            <w:szCs w:val="22"/>
          </w:rPr>
          <w:tab/>
        </w:r>
        <w:r w:rsidRPr="00673D0E" w:rsidDel="00673D0E">
          <w:rPr>
            <w:noProof/>
            <w:rPrChange w:id="295" w:author="james" w:date="2016-03-29T12:10:00Z">
              <w:rPr>
                <w:rStyle w:val="Hyperlink"/>
                <w:noProof/>
              </w:rPr>
            </w:rPrChange>
          </w:rPr>
          <w:delText>Frequency</w:delText>
        </w:r>
        <w:r w:rsidDel="00673D0E">
          <w:rPr>
            <w:noProof/>
            <w:webHidden/>
          </w:rPr>
          <w:tab/>
          <w:delText>24</w:delText>
        </w:r>
      </w:del>
    </w:p>
    <w:p w14:paraId="7147D4C3" w14:textId="77777777" w:rsidR="003E334D" w:rsidDel="00673D0E" w:rsidRDefault="003E334D">
      <w:pPr>
        <w:pStyle w:val="TOC3"/>
        <w:tabs>
          <w:tab w:val="left" w:pos="1200"/>
          <w:tab w:val="right" w:leader="dot" w:pos="9350"/>
        </w:tabs>
        <w:rPr>
          <w:del w:id="296" w:author="james" w:date="2016-03-29T12:10:00Z"/>
          <w:rFonts w:asciiTheme="minorHAnsi" w:eastAsiaTheme="minorEastAsia" w:hAnsiTheme="minorHAnsi" w:cstheme="minorBidi"/>
          <w:noProof/>
          <w:sz w:val="22"/>
          <w:szCs w:val="22"/>
        </w:rPr>
      </w:pPr>
      <w:del w:id="297" w:author="james" w:date="2016-03-29T12:10:00Z">
        <w:r w:rsidRPr="00673D0E" w:rsidDel="00673D0E">
          <w:rPr>
            <w:noProof/>
            <w:rPrChange w:id="298" w:author="james" w:date="2016-03-29T12:10:00Z">
              <w:rPr>
                <w:rStyle w:val="Hyperlink"/>
                <w:noProof/>
              </w:rPr>
            </w:rPrChange>
          </w:rPr>
          <w:delText>6.3.4</w:delText>
        </w:r>
        <w:r w:rsidDel="00673D0E">
          <w:rPr>
            <w:rFonts w:asciiTheme="minorHAnsi" w:eastAsiaTheme="minorEastAsia" w:hAnsiTheme="minorHAnsi" w:cstheme="minorBidi"/>
            <w:noProof/>
            <w:sz w:val="22"/>
            <w:szCs w:val="22"/>
          </w:rPr>
          <w:tab/>
        </w:r>
        <w:r w:rsidRPr="00673D0E" w:rsidDel="00673D0E">
          <w:rPr>
            <w:noProof/>
            <w:rPrChange w:id="299" w:author="james" w:date="2016-03-29T12:10:00Z">
              <w:rPr>
                <w:rStyle w:val="Hyperlink"/>
                <w:noProof/>
              </w:rPr>
            </w:rPrChange>
          </w:rPr>
          <w:delText>Duration</w:delText>
        </w:r>
        <w:r w:rsidDel="00673D0E">
          <w:rPr>
            <w:noProof/>
            <w:webHidden/>
          </w:rPr>
          <w:tab/>
          <w:delText>24</w:delText>
        </w:r>
      </w:del>
    </w:p>
    <w:p w14:paraId="6BBA3C84" w14:textId="77777777" w:rsidR="003E334D" w:rsidDel="00673D0E" w:rsidRDefault="003E334D">
      <w:pPr>
        <w:pStyle w:val="TOC3"/>
        <w:tabs>
          <w:tab w:val="left" w:pos="1200"/>
          <w:tab w:val="right" w:leader="dot" w:pos="9350"/>
        </w:tabs>
        <w:rPr>
          <w:del w:id="300" w:author="james" w:date="2016-03-29T12:10:00Z"/>
          <w:rFonts w:asciiTheme="minorHAnsi" w:eastAsiaTheme="minorEastAsia" w:hAnsiTheme="minorHAnsi" w:cstheme="minorBidi"/>
          <w:noProof/>
          <w:sz w:val="22"/>
          <w:szCs w:val="22"/>
        </w:rPr>
      </w:pPr>
      <w:del w:id="301" w:author="james" w:date="2016-03-29T12:10:00Z">
        <w:r w:rsidRPr="00673D0E" w:rsidDel="00673D0E">
          <w:rPr>
            <w:noProof/>
            <w:rPrChange w:id="302" w:author="james" w:date="2016-03-29T12:10:00Z">
              <w:rPr>
                <w:rStyle w:val="Hyperlink"/>
                <w:noProof/>
              </w:rPr>
            </w:rPrChange>
          </w:rPr>
          <w:delText>6.3.5</w:delText>
        </w:r>
        <w:r w:rsidDel="00673D0E">
          <w:rPr>
            <w:rFonts w:asciiTheme="minorHAnsi" w:eastAsiaTheme="minorEastAsia" w:hAnsiTheme="minorHAnsi" w:cstheme="minorBidi"/>
            <w:noProof/>
            <w:sz w:val="22"/>
            <w:szCs w:val="22"/>
          </w:rPr>
          <w:tab/>
        </w:r>
        <w:r w:rsidRPr="00673D0E" w:rsidDel="00673D0E">
          <w:rPr>
            <w:noProof/>
            <w:rPrChange w:id="303" w:author="james" w:date="2016-03-29T12:10:00Z">
              <w:rPr>
                <w:rStyle w:val="Hyperlink"/>
                <w:noProof/>
              </w:rPr>
            </w:rPrChange>
          </w:rPr>
          <w:delText>Location</w:delText>
        </w:r>
        <w:r w:rsidDel="00673D0E">
          <w:rPr>
            <w:noProof/>
            <w:webHidden/>
          </w:rPr>
          <w:tab/>
          <w:delText>24</w:delText>
        </w:r>
      </w:del>
    </w:p>
    <w:p w14:paraId="62B08192" w14:textId="77777777" w:rsidR="003E334D" w:rsidDel="00673D0E" w:rsidRDefault="003E334D">
      <w:pPr>
        <w:pStyle w:val="TOC3"/>
        <w:tabs>
          <w:tab w:val="left" w:pos="1200"/>
          <w:tab w:val="right" w:leader="dot" w:pos="9350"/>
        </w:tabs>
        <w:rPr>
          <w:del w:id="304" w:author="james" w:date="2016-03-29T12:10:00Z"/>
          <w:rFonts w:asciiTheme="minorHAnsi" w:eastAsiaTheme="minorEastAsia" w:hAnsiTheme="minorHAnsi" w:cstheme="minorBidi"/>
          <w:noProof/>
          <w:sz w:val="22"/>
          <w:szCs w:val="22"/>
        </w:rPr>
      </w:pPr>
      <w:del w:id="305" w:author="james" w:date="2016-03-29T12:10:00Z">
        <w:r w:rsidRPr="00673D0E" w:rsidDel="00673D0E">
          <w:rPr>
            <w:noProof/>
            <w:rPrChange w:id="306" w:author="james" w:date="2016-03-29T12:10:00Z">
              <w:rPr>
                <w:rStyle w:val="Hyperlink"/>
                <w:noProof/>
              </w:rPr>
            </w:rPrChange>
          </w:rPr>
          <w:delText>6.3.6</w:delText>
        </w:r>
        <w:r w:rsidDel="00673D0E">
          <w:rPr>
            <w:rFonts w:asciiTheme="minorHAnsi" w:eastAsiaTheme="minorEastAsia" w:hAnsiTheme="minorHAnsi" w:cstheme="minorBidi"/>
            <w:noProof/>
            <w:sz w:val="22"/>
            <w:szCs w:val="22"/>
          </w:rPr>
          <w:tab/>
        </w:r>
        <w:r w:rsidRPr="00673D0E" w:rsidDel="00673D0E">
          <w:rPr>
            <w:noProof/>
            <w:rPrChange w:id="307" w:author="james" w:date="2016-03-29T12:10:00Z">
              <w:rPr>
                <w:rStyle w:val="Hyperlink"/>
                <w:noProof/>
              </w:rPr>
            </w:rPrChange>
          </w:rPr>
          <w:delText>Origin</w:delText>
        </w:r>
        <w:r w:rsidDel="00673D0E">
          <w:rPr>
            <w:noProof/>
            <w:webHidden/>
          </w:rPr>
          <w:tab/>
          <w:delText>25</w:delText>
        </w:r>
      </w:del>
    </w:p>
    <w:p w14:paraId="2867B45A" w14:textId="77777777" w:rsidR="003E334D" w:rsidDel="00673D0E" w:rsidRDefault="003E334D">
      <w:pPr>
        <w:pStyle w:val="TOC3"/>
        <w:tabs>
          <w:tab w:val="left" w:pos="1200"/>
          <w:tab w:val="right" w:leader="dot" w:pos="9350"/>
        </w:tabs>
        <w:rPr>
          <w:del w:id="308" w:author="james" w:date="2016-03-29T12:10:00Z"/>
          <w:rFonts w:asciiTheme="minorHAnsi" w:eastAsiaTheme="minorEastAsia" w:hAnsiTheme="minorHAnsi" w:cstheme="minorBidi"/>
          <w:noProof/>
          <w:sz w:val="22"/>
          <w:szCs w:val="22"/>
        </w:rPr>
      </w:pPr>
      <w:del w:id="309" w:author="james" w:date="2016-03-29T12:10:00Z">
        <w:r w:rsidRPr="00673D0E" w:rsidDel="00673D0E">
          <w:rPr>
            <w:noProof/>
            <w:rPrChange w:id="310" w:author="james" w:date="2016-03-29T12:10:00Z">
              <w:rPr>
                <w:rStyle w:val="Hyperlink"/>
                <w:noProof/>
              </w:rPr>
            </w:rPrChange>
          </w:rPr>
          <w:delText>6.3.7</w:delText>
        </w:r>
        <w:r w:rsidDel="00673D0E">
          <w:rPr>
            <w:rFonts w:asciiTheme="minorHAnsi" w:eastAsiaTheme="minorEastAsia" w:hAnsiTheme="minorHAnsi" w:cstheme="minorBidi"/>
            <w:noProof/>
            <w:sz w:val="22"/>
            <w:szCs w:val="22"/>
          </w:rPr>
          <w:tab/>
        </w:r>
        <w:r w:rsidRPr="00673D0E" w:rsidDel="00673D0E">
          <w:rPr>
            <w:noProof/>
            <w:rPrChange w:id="311" w:author="james" w:date="2016-03-29T12:10:00Z">
              <w:rPr>
                <w:rStyle w:val="Hyperlink"/>
                <w:noProof/>
              </w:rPr>
            </w:rPrChange>
          </w:rPr>
          <w:delText>Orientation</w:delText>
        </w:r>
        <w:r w:rsidDel="00673D0E">
          <w:rPr>
            <w:noProof/>
            <w:webHidden/>
          </w:rPr>
          <w:tab/>
          <w:delText>25</w:delText>
        </w:r>
      </w:del>
    </w:p>
    <w:p w14:paraId="2D7EB345" w14:textId="77777777" w:rsidR="003E334D" w:rsidDel="00673D0E" w:rsidRDefault="003E334D">
      <w:pPr>
        <w:pStyle w:val="TOC1"/>
        <w:tabs>
          <w:tab w:val="left" w:pos="480"/>
          <w:tab w:val="right" w:leader="dot" w:pos="9350"/>
        </w:tabs>
        <w:rPr>
          <w:del w:id="312" w:author="james" w:date="2016-03-29T12:10:00Z"/>
          <w:rFonts w:asciiTheme="minorHAnsi" w:eastAsiaTheme="minorEastAsia" w:hAnsiTheme="minorHAnsi" w:cstheme="minorBidi"/>
          <w:noProof/>
          <w:sz w:val="22"/>
          <w:szCs w:val="22"/>
        </w:rPr>
      </w:pPr>
      <w:del w:id="313" w:author="james" w:date="2016-03-29T12:10:00Z">
        <w:r w:rsidRPr="00673D0E" w:rsidDel="00673D0E">
          <w:rPr>
            <w:noProof/>
            <w:rPrChange w:id="314" w:author="james" w:date="2016-03-29T12:10:00Z">
              <w:rPr>
                <w:rStyle w:val="Hyperlink"/>
                <w:noProof/>
              </w:rPr>
            </w:rPrChange>
          </w:rPr>
          <w:delText>7</w:delText>
        </w:r>
        <w:r w:rsidDel="00673D0E">
          <w:rPr>
            <w:rFonts w:asciiTheme="minorHAnsi" w:eastAsiaTheme="minorEastAsia" w:hAnsiTheme="minorHAnsi" w:cstheme="minorBidi"/>
            <w:noProof/>
            <w:sz w:val="22"/>
            <w:szCs w:val="22"/>
          </w:rPr>
          <w:tab/>
        </w:r>
        <w:r w:rsidRPr="00673D0E" w:rsidDel="00673D0E">
          <w:rPr>
            <w:noProof/>
            <w:rPrChange w:id="315" w:author="james" w:date="2016-03-29T12:10:00Z">
              <w:rPr>
                <w:rStyle w:val="Hyperlink"/>
                <w:noProof/>
              </w:rPr>
            </w:rPrChange>
          </w:rPr>
          <w:delText>Working Group Membership</w:delText>
        </w:r>
        <w:r w:rsidDel="00673D0E">
          <w:rPr>
            <w:noProof/>
            <w:webHidden/>
          </w:rPr>
          <w:tab/>
          <w:delText>26</w:delText>
        </w:r>
      </w:del>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316" w:name="_Toc447021250"/>
      <w:r w:rsidR="006B47D1" w:rsidRPr="00DE07CD">
        <w:lastRenderedPageBreak/>
        <w:t>Introduction</w:t>
      </w:r>
      <w:bookmarkEnd w:id="316"/>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commentRangeStart w:id="317"/>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commentRangeEnd w:id="317"/>
      <w:r w:rsidR="00CE5485">
        <w:rPr>
          <w:rStyle w:val="CommentReference"/>
        </w:rPr>
        <w:commentReference w:id="317"/>
      </w:r>
    </w:p>
    <w:p w14:paraId="2C861CC1" w14:textId="77777777" w:rsidR="008A099F" w:rsidRPr="00DE07CD" w:rsidRDefault="008A099F" w:rsidP="00144168">
      <w:pPr>
        <w:pStyle w:val="Heading1"/>
        <w:numPr>
          <w:ilvl w:val="0"/>
          <w:numId w:val="31"/>
        </w:numPr>
        <w:jc w:val="both"/>
      </w:pPr>
      <w:bookmarkStart w:id="318" w:name="_Toc447021251"/>
      <w:r w:rsidRPr="00DE07CD">
        <w:t>Scope</w:t>
      </w:r>
      <w:bookmarkEnd w:id="318"/>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319" w:name="_Toc447021252"/>
      <w:r w:rsidRPr="00DE07CD">
        <w:t>Metadata Format</w:t>
      </w:r>
      <w:bookmarkEnd w:id="319"/>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320" w:name="_Toc447021253"/>
      <w:r w:rsidRPr="00DE07CD">
        <w:t>SDR Data Collection Topologies</w:t>
      </w:r>
      <w:bookmarkEnd w:id="320"/>
    </w:p>
    <w:p w14:paraId="791B479A" w14:textId="14E0D8DE"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21" w:author="james" w:date="2016-03-29T13:09:00Z">
        <w:r w:rsidR="00807010" w:rsidRPr="00DE07CD">
          <w:t xml:space="preserve">Figure </w:t>
        </w:r>
        <w:r w:rsidR="00807010">
          <w:rPr>
            <w:noProof/>
          </w:rPr>
          <w:t>1</w:t>
        </w:r>
      </w:ins>
      <w:del w:id="322"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323" w:name="_Ref399792067"/>
      <w:r w:rsidRPr="00DE07CD">
        <w:t xml:space="preserve">Figure </w:t>
      </w:r>
      <w:fldSimple w:instr=" SEQ Figure \* ARABIC ">
        <w:r w:rsidR="00807010">
          <w:rPr>
            <w:noProof/>
          </w:rPr>
          <w:t>1</w:t>
        </w:r>
      </w:fldSimple>
      <w:bookmarkEnd w:id="323"/>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324" w:name="_Ref408648277"/>
      <w:bookmarkStart w:id="325" w:name="_Toc447021254"/>
      <w:r w:rsidRPr="00DE07CD">
        <w:t>Single Band, Single Stream, Single File</w:t>
      </w:r>
      <w:bookmarkEnd w:id="324"/>
      <w:bookmarkEnd w:id="325"/>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26" w:author="james" w:date="2016-03-29T13:09:00Z">
        <w:r w:rsidR="00807010" w:rsidRPr="00DE07CD">
          <w:t xml:space="preserve">Figure </w:t>
        </w:r>
        <w:r w:rsidR="00807010">
          <w:rPr>
            <w:noProof/>
          </w:rPr>
          <w:t>1</w:t>
        </w:r>
      </w:ins>
      <w:del w:id="327" w:author="james" w:date="2016-03-29T12:10:00Z">
        <w:r w:rsidR="003E334D" w:rsidRPr="00DE07CD" w:rsidDel="00673D0E">
          <w:delText xml:space="preserve">Figure </w:delText>
        </w:r>
        <w:r w:rsidR="003E334D" w:rsidDel="00673D0E">
          <w:rPr>
            <w:noProof/>
          </w:rPr>
          <w:delText>1</w:delText>
        </w:r>
      </w:del>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10EC7D2A"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328" w:name="_Toc447021255"/>
      <w:r w:rsidRPr="00DE07CD">
        <w:t>Multi-Band, Single Stream, Single File</w:t>
      </w:r>
      <w:bookmarkEnd w:id="32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29" w:author="james" w:date="2016-03-29T13:09:00Z">
        <w:r w:rsidR="00807010" w:rsidRPr="00DE07CD">
          <w:t xml:space="preserve">Figure </w:t>
        </w:r>
        <w:r w:rsidR="00807010">
          <w:rPr>
            <w:noProof/>
          </w:rPr>
          <w:t>1</w:t>
        </w:r>
      </w:ins>
      <w:del w:id="330"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31" w:author="james" w:date="2016-03-29T13:09:00Z">
        <w:r w:rsidR="00807010" w:rsidRPr="00DE07CD">
          <w:t xml:space="preserve">Figure </w:t>
        </w:r>
        <w:r w:rsidR="00807010">
          <w:rPr>
            <w:noProof/>
          </w:rPr>
          <w:t>1</w:t>
        </w:r>
      </w:ins>
      <w:del w:id="332"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333" w:name="_Toc447021256"/>
      <w:r w:rsidRPr="00DE07CD">
        <w:lastRenderedPageBreak/>
        <w:t xml:space="preserve">Multi Stream, </w:t>
      </w:r>
      <w:r w:rsidR="001E005C" w:rsidRPr="00DE07CD">
        <w:t>Single File</w:t>
      </w:r>
      <w:bookmarkEnd w:id="333"/>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34" w:author="james" w:date="2016-03-29T13:09:00Z">
        <w:r w:rsidR="00807010" w:rsidRPr="00DE07CD">
          <w:t xml:space="preserve">Figure </w:t>
        </w:r>
        <w:r w:rsidR="00807010">
          <w:rPr>
            <w:noProof/>
          </w:rPr>
          <w:t>1</w:t>
        </w:r>
      </w:ins>
      <w:del w:id="335"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807010">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336" w:name="_Toc447021257"/>
      <w:r w:rsidRPr="00DE07CD">
        <w:t>Multi Stream</w:t>
      </w:r>
      <w:r w:rsidR="001E005C" w:rsidRPr="00DE07CD">
        <w:t>, Single File</w:t>
      </w:r>
      <w:r w:rsidR="00F2328A" w:rsidRPr="00DE07CD">
        <w:t xml:space="preserve"> (with Additional Data)</w:t>
      </w:r>
      <w:bookmarkEnd w:id="336"/>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37" w:author="james" w:date="2016-03-29T13:09:00Z">
        <w:r w:rsidR="00807010" w:rsidRPr="00DE07CD">
          <w:t xml:space="preserve">Figure </w:t>
        </w:r>
        <w:r w:rsidR="00807010">
          <w:rPr>
            <w:noProof/>
          </w:rPr>
          <w:t>1</w:t>
        </w:r>
      </w:ins>
      <w:del w:id="338"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339" w:name="_Ref408655829"/>
      <w:bookmarkStart w:id="340" w:name="_Toc447021258"/>
      <w:r w:rsidRPr="00DE07CD">
        <w:t>Temporal Splitting of Files</w:t>
      </w:r>
      <w:bookmarkEnd w:id="339"/>
      <w:bookmarkEnd w:id="340"/>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commentRangeStart w:id="341"/>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7053FB" w:rsidP="00144168">
      <w:pPr>
        <w:pStyle w:val="Heading2"/>
        <w:jc w:val="both"/>
      </w:pPr>
      <w:bookmarkStart w:id="342" w:name="_Toc447021259"/>
      <w:commentRangeEnd w:id="341"/>
      <w:r>
        <w:rPr>
          <w:rStyle w:val="CommentReference"/>
          <w:rFonts w:cs="Times New Roman"/>
          <w:b w:val="0"/>
          <w:bCs w:val="0"/>
          <w:iCs w:val="0"/>
        </w:rPr>
        <w:commentReference w:id="341"/>
      </w:r>
      <w:r w:rsidR="00C22298" w:rsidRPr="00DE07CD">
        <w:t>Spatial Splitting of Files</w:t>
      </w:r>
      <w:bookmarkEnd w:id="342"/>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343" w:name="_Toc447021260"/>
      <w:r w:rsidRPr="00DE07CD">
        <w:t>Spatial-Temporal Splitting of Files</w:t>
      </w:r>
      <w:bookmarkEnd w:id="343"/>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44" w:author="james" w:date="2016-03-29T13:09:00Z">
        <w:r w:rsidR="00807010" w:rsidRPr="00DE07CD">
          <w:t xml:space="preserve">Figure </w:t>
        </w:r>
        <w:r w:rsidR="00807010">
          <w:rPr>
            <w:noProof/>
          </w:rPr>
          <w:t>1</w:t>
        </w:r>
      </w:ins>
      <w:del w:id="345"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346" w:name="_Toc447021261"/>
      <w:r w:rsidRPr="00DE07CD">
        <w:t>Metadata File Naming and Association</w:t>
      </w:r>
      <w:r w:rsidR="00DD22D8" w:rsidRPr="00DE07CD">
        <w:t xml:space="preserve"> Mechanisms</w:t>
      </w:r>
      <w:bookmarkEnd w:id="346"/>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347" w:name="_Toc447021262"/>
      <w:r>
        <w:t xml:space="preserve">Domain </w:t>
      </w:r>
      <w:r w:rsidR="00A503DE">
        <w:t>Model</w:t>
      </w:r>
      <w:bookmarkEnd w:id="347"/>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348" w:author="james" w:date="2016-03-29T13:09:00Z">
        <w:r w:rsidR="00807010" w:rsidRPr="00DE07CD">
          <w:t xml:space="preserve">Figure </w:t>
        </w:r>
        <w:r w:rsidR="00807010">
          <w:rPr>
            <w:noProof/>
          </w:rPr>
          <w:t>2</w:t>
        </w:r>
      </w:ins>
      <w:del w:id="349" w:author="james" w:date="2016-03-29T12:10:00Z">
        <w:r w:rsidR="003E334D" w:rsidRPr="00DE07CD" w:rsidDel="00673D0E">
          <w:delText xml:space="preserve">Figure </w:delText>
        </w:r>
        <w:r w:rsidR="003E334D" w:rsidDel="00673D0E">
          <w:rPr>
            <w:noProof/>
          </w:rPr>
          <w:delText>2</w:delText>
        </w:r>
      </w:del>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350" w:name="_Ref408670714"/>
      <w:bookmarkStart w:id="351" w:name="_Ref408670713"/>
      <w:r w:rsidRPr="00DE07CD">
        <w:t xml:space="preserve">Figure </w:t>
      </w:r>
      <w:fldSimple w:instr=" SEQ Figure \* ARABIC ">
        <w:r w:rsidR="00807010">
          <w:rPr>
            <w:noProof/>
          </w:rPr>
          <w:t>2</w:t>
        </w:r>
      </w:fldSimple>
      <w:bookmarkEnd w:id="350"/>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351"/>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352" w:name="_Toc447021263"/>
      <w:r>
        <w:lastRenderedPageBreak/>
        <w:t>Architecture</w:t>
      </w:r>
      <w:bookmarkEnd w:id="352"/>
    </w:p>
    <w:p w14:paraId="46E1E8C8" w14:textId="77777777" w:rsidR="00955E77" w:rsidRPr="00955E77" w:rsidRDefault="00955E77" w:rsidP="00955E77">
      <w:r>
        <w:fldChar w:fldCharType="begin"/>
      </w:r>
      <w:r>
        <w:instrText xml:space="preserve"> REF _Ref409721348 \h </w:instrText>
      </w:r>
      <w:r>
        <w:fldChar w:fldCharType="separate"/>
      </w:r>
      <w:r w:rsidR="00807010">
        <w:t xml:space="preserve">Figure </w:t>
      </w:r>
      <w:r w:rsidR="00807010">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353" w:name="_Ref409721348"/>
      <w:r>
        <w:t xml:space="preserve">Figure </w:t>
      </w:r>
      <w:fldSimple w:instr=" SEQ Figure \* ARABIC ">
        <w:r w:rsidR="00807010">
          <w:rPr>
            <w:noProof/>
          </w:rPr>
          <w:t>3</w:t>
        </w:r>
      </w:fldSimple>
      <w:bookmarkEnd w:id="353"/>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fldSimple w:instr=" SEQ Figure \* ARABIC ">
        <w:r w:rsidR="00807010">
          <w:rPr>
            <w:noProof/>
          </w:rPr>
          <w:t>4</w:t>
        </w:r>
      </w:fldSimple>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rsidRPr="00514EF9">
        <w:rPr>
          <w:b/>
        </w:rPr>
        <w:t>Artifact</w:t>
      </w:r>
      <w:r>
        <w:t>: One or more generic attributes</w:t>
      </w:r>
    </w:p>
    <w:p w14:paraId="099BE549" w14:textId="77777777" w:rsidR="002072D3" w:rsidRDefault="002072D3" w:rsidP="00144168">
      <w:r w:rsidRPr="00514EF9">
        <w:rPr>
          <w:b/>
        </w:rPr>
        <w:t>Comment</w:t>
      </w:r>
      <w:r>
        <w:t>: one or more comment strings</w:t>
      </w:r>
    </w:p>
    <w:p w14:paraId="3CB7D66B" w14:textId="77777777" w:rsidR="002072D3" w:rsidRPr="002072D3" w:rsidRDefault="002072D3" w:rsidP="00144168">
      <w:r w:rsidRPr="00514EF9">
        <w:rPr>
          <w:b/>
        </w:rPr>
        <w:t>ID</w:t>
      </w:r>
      <w:r>
        <w:t>: an identification string that is used to reference a child object by the parent</w:t>
      </w:r>
    </w:p>
    <w:p w14:paraId="73A9A9D9" w14:textId="77777777" w:rsidR="00DB344F" w:rsidRDefault="00DB344F" w:rsidP="00B1494F"/>
    <w:p w14:paraId="4EE5E803" w14:textId="77777777" w:rsidR="00D26A85" w:rsidRDefault="00CE6B58">
      <w:pPr>
        <w:rPr>
          <w:b/>
          <w:bCs/>
        </w:rPr>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3"/>
        <w:gridCol w:w="2710"/>
        <w:gridCol w:w="1169"/>
        <w:gridCol w:w="1350"/>
        <w:gridCol w:w="973"/>
        <w:gridCol w:w="1373"/>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0AA2EF83" w:rsidR="00DB344F" w:rsidRPr="00DE07CD" w:rsidRDefault="00931314" w:rsidP="001C1B6B">
            <w:pPr>
              <w:rPr>
                <w:rFonts w:asciiTheme="minorHAnsi" w:hAnsiTheme="minorHAnsi"/>
                <w:sz w:val="20"/>
                <w:szCs w:val="20"/>
              </w:rPr>
            </w:pPr>
            <w:r>
              <w:rPr>
                <w:rFonts w:asciiTheme="minorHAnsi" w:hAnsiTheme="minorHAnsi"/>
                <w:sz w:val="20"/>
                <w:szCs w:val="20"/>
              </w:rPr>
              <w:t>I</w:t>
            </w:r>
            <w:r w:rsidR="00EC2775">
              <w:rPr>
                <w:rFonts w:asciiTheme="minorHAnsi" w:hAnsiTheme="minorHAnsi"/>
                <w:sz w:val="20"/>
                <w:szCs w:val="20"/>
              </w:rPr>
              <w:t>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354" w:name="_Toc447021264"/>
      <w:r>
        <w:lastRenderedPageBreak/>
        <w:t xml:space="preserve">Core </w:t>
      </w:r>
      <w:r w:rsidR="00496985">
        <w:t>Classes</w:t>
      </w:r>
      <w:bookmarkEnd w:id="354"/>
    </w:p>
    <w:p w14:paraId="440B55C7" w14:textId="77777777" w:rsidR="009B5AFB" w:rsidRPr="00DE07CD" w:rsidRDefault="009B5AFB" w:rsidP="009B5AFB">
      <w:pPr>
        <w:pStyle w:val="Heading3"/>
      </w:pPr>
      <w:bookmarkStart w:id="355" w:name="_Toc447021265"/>
      <w:r>
        <w:t>Session</w:t>
      </w:r>
      <w:r w:rsidRPr="00DE07CD">
        <w:t xml:space="preserve"> </w:t>
      </w:r>
      <w:r>
        <w:t>Object</w:t>
      </w:r>
      <w:bookmarkEnd w:id="355"/>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2232"/>
        <w:gridCol w:w="1704"/>
        <w:gridCol w:w="1716"/>
        <w:gridCol w:w="1615"/>
        <w:gridCol w:w="1020"/>
        <w:gridCol w:w="1289"/>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56BE963F"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B9C795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rsidDel="000931EE" w14:paraId="6FFC0C83" w14:textId="221398E2" w:rsidTr="00DB31C3">
        <w:trPr>
          <w:cnfStyle w:val="000000100000" w:firstRow="0" w:lastRow="0" w:firstColumn="0" w:lastColumn="0" w:oddVBand="0" w:evenVBand="0" w:oddHBand="1" w:evenHBand="0" w:firstRowFirstColumn="0" w:firstRowLastColumn="0" w:lastRowFirstColumn="0" w:lastRowLastColumn="0"/>
          <w:cantSplit/>
          <w:del w:id="356" w:author="james" w:date="2016-03-29T14:16:00Z"/>
        </w:trPr>
        <w:tc>
          <w:tcPr>
            <w:cnfStyle w:val="001000000000" w:firstRow="0" w:lastRow="0" w:firstColumn="1" w:lastColumn="0" w:oddVBand="0" w:evenVBand="0" w:oddHBand="0" w:evenHBand="0" w:firstRowFirstColumn="0" w:firstRowLastColumn="0" w:lastRowFirstColumn="0" w:lastRowLastColumn="0"/>
            <w:tcW w:w="1882" w:type="dxa"/>
          </w:tcPr>
          <w:p w14:paraId="1370F25D" w14:textId="002196E3" w:rsidR="009B5AFB" w:rsidRPr="00DE07CD" w:rsidDel="000931EE" w:rsidRDefault="00CE6B58" w:rsidP="00DB31C3">
            <w:pPr>
              <w:rPr>
                <w:del w:id="357" w:author="james" w:date="2016-03-29T14:16:00Z"/>
                <w:rFonts w:asciiTheme="minorHAnsi" w:hAnsiTheme="minorHAnsi"/>
                <w:sz w:val="20"/>
                <w:szCs w:val="20"/>
              </w:rPr>
            </w:pPr>
            <w:del w:id="358" w:author="james" w:date="2016-03-29T14:16:00Z">
              <w:r w:rsidDel="000931EE">
                <w:rPr>
                  <w:rFonts w:asciiTheme="minorHAnsi" w:hAnsiTheme="minorHAnsi"/>
                  <w:sz w:val="20"/>
                  <w:szCs w:val="20"/>
                </w:rPr>
                <w:delText>ORIENTATION</w:delText>
              </w:r>
            </w:del>
          </w:p>
        </w:tc>
        <w:tc>
          <w:tcPr>
            <w:tcW w:w="1805" w:type="dxa"/>
          </w:tcPr>
          <w:p w14:paraId="6F0E9E7E" w14:textId="673C8561" w:rsidR="009B5AFB" w:rsidRPr="00DE07CD" w:rsidDel="000931EE" w:rsidRDefault="00CE6B58" w:rsidP="00DB31C3">
            <w:pPr>
              <w:cnfStyle w:val="000000100000" w:firstRow="0" w:lastRow="0" w:firstColumn="0" w:lastColumn="0" w:oddVBand="0" w:evenVBand="0" w:oddHBand="1" w:evenHBand="0" w:firstRowFirstColumn="0" w:firstRowLastColumn="0" w:lastRowFirstColumn="0" w:lastRowLastColumn="0"/>
              <w:rPr>
                <w:del w:id="359" w:author="james" w:date="2016-03-29T14:16:00Z"/>
                <w:rFonts w:asciiTheme="minorHAnsi" w:hAnsiTheme="minorHAnsi"/>
                <w:sz w:val="20"/>
                <w:szCs w:val="20"/>
              </w:rPr>
            </w:pPr>
            <w:del w:id="360" w:author="james" w:date="2016-03-29T14:16:00Z">
              <w:r w:rsidDel="000931EE">
                <w:rPr>
                  <w:rFonts w:asciiTheme="minorHAnsi" w:hAnsiTheme="minorHAnsi"/>
                  <w:sz w:val="20"/>
                  <w:szCs w:val="20"/>
                </w:rPr>
                <w:delText>Orientation</w:delText>
              </w:r>
              <w:r w:rsidRPr="00DE07CD" w:rsidDel="000931EE">
                <w:rPr>
                  <w:rFonts w:asciiTheme="minorHAnsi" w:hAnsiTheme="minorHAnsi"/>
                  <w:sz w:val="20"/>
                  <w:szCs w:val="20"/>
                </w:rPr>
                <w:delText xml:space="preserve"> </w:delText>
              </w:r>
              <w:r w:rsidR="009B5AFB" w:rsidRPr="00DE07CD" w:rsidDel="000931EE">
                <w:rPr>
                  <w:rFonts w:asciiTheme="minorHAnsi" w:hAnsiTheme="minorHAnsi"/>
                  <w:sz w:val="20"/>
                  <w:szCs w:val="20"/>
                </w:rPr>
                <w:delText>of the platform at TOA with respect to the local-level frame</w:delText>
              </w:r>
            </w:del>
          </w:p>
        </w:tc>
        <w:tc>
          <w:tcPr>
            <w:tcW w:w="1842" w:type="dxa"/>
          </w:tcPr>
          <w:p w14:paraId="1EE33745" w14:textId="7D392B9F"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61" w:author="james" w:date="2016-03-29T14:16:00Z"/>
                <w:rFonts w:asciiTheme="minorHAnsi" w:hAnsiTheme="minorHAnsi"/>
                <w:sz w:val="20"/>
                <w:szCs w:val="20"/>
              </w:rPr>
            </w:pPr>
            <w:del w:id="362" w:author="james" w:date="2016-03-29T14:16:00Z">
              <w:r w:rsidDel="000931EE">
                <w:rPr>
                  <w:rFonts w:asciiTheme="minorHAnsi" w:hAnsiTheme="minorHAnsi"/>
                  <w:sz w:val="20"/>
                  <w:szCs w:val="20"/>
                </w:rPr>
                <w:delText>Attitude</w:delText>
              </w:r>
            </w:del>
          </w:p>
        </w:tc>
        <w:tc>
          <w:tcPr>
            <w:tcW w:w="1677" w:type="dxa"/>
          </w:tcPr>
          <w:p w14:paraId="0DCC1056" w14:textId="154B7CB5"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63" w:author="james" w:date="2016-03-29T14:16:00Z"/>
                <w:rFonts w:asciiTheme="minorHAnsi" w:hAnsiTheme="minorHAnsi"/>
                <w:sz w:val="20"/>
                <w:szCs w:val="20"/>
              </w:rPr>
            </w:pPr>
          </w:p>
        </w:tc>
        <w:tc>
          <w:tcPr>
            <w:tcW w:w="1029" w:type="dxa"/>
          </w:tcPr>
          <w:p w14:paraId="689B648B" w14:textId="231396AD" w:rsidR="009B5AFB" w:rsidRPr="00DE07CD" w:rsidDel="000931EE" w:rsidRDefault="003A3637" w:rsidP="00DB31C3">
            <w:pPr>
              <w:cnfStyle w:val="000000100000" w:firstRow="0" w:lastRow="0" w:firstColumn="0" w:lastColumn="0" w:oddVBand="0" w:evenVBand="0" w:oddHBand="1" w:evenHBand="0" w:firstRowFirstColumn="0" w:firstRowLastColumn="0" w:lastRowFirstColumn="0" w:lastRowLastColumn="0"/>
              <w:rPr>
                <w:del w:id="364" w:author="james" w:date="2016-03-29T14:16:00Z"/>
                <w:rFonts w:asciiTheme="minorHAnsi" w:hAnsiTheme="minorHAnsi"/>
                <w:sz w:val="20"/>
                <w:szCs w:val="20"/>
              </w:rPr>
            </w:pPr>
            <w:del w:id="365" w:author="james" w:date="2016-03-29T14:16:00Z">
              <w:r w:rsidDel="000931EE">
                <w:rPr>
                  <w:rFonts w:asciiTheme="minorHAnsi" w:hAnsiTheme="minorHAnsi"/>
                  <w:sz w:val="20"/>
                  <w:szCs w:val="20"/>
                </w:rPr>
                <w:delText>No</w:delText>
              </w:r>
              <w:r w:rsidDel="000931EE">
                <w:rPr>
                  <w:rFonts w:asciiTheme="minorHAnsi" w:hAnsiTheme="minorHAnsi"/>
                  <w:sz w:val="20"/>
                  <w:szCs w:val="20"/>
                  <w:vertAlign w:val="superscript"/>
                </w:rPr>
                <w:delText>2</w:delText>
              </w:r>
            </w:del>
          </w:p>
        </w:tc>
        <w:tc>
          <w:tcPr>
            <w:tcW w:w="1341" w:type="dxa"/>
          </w:tcPr>
          <w:p w14:paraId="2C6D1644" w14:textId="41883986"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66" w:author="james" w:date="2016-03-29T14:16:00Z"/>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0BD02D2F" w:rsidR="00CE6B58"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726903E9" w:rsidR="009B5AFB" w:rsidRPr="00DE07CD" w:rsidRDefault="009B5AFB" w:rsidP="000931EE">
            <w:pPr>
              <w:rPr>
                <w:rFonts w:asciiTheme="minorHAnsi" w:hAnsiTheme="minorHAnsi"/>
                <w:sz w:val="20"/>
                <w:szCs w:val="20"/>
              </w:rPr>
            </w:pPr>
            <w:del w:id="367" w:author="james" w:date="2016-03-29T14:16:00Z">
              <w:r w:rsidDel="000931EE">
                <w:rPr>
                  <w:rFonts w:asciiTheme="minorHAnsi" w:hAnsiTheme="minorHAnsi"/>
                  <w:sz w:val="20"/>
                  <w:szCs w:val="20"/>
                </w:rPr>
                <w:delText>POC</w:delText>
              </w:r>
              <w:r w:rsidR="0064509C" w:rsidDel="000931EE">
                <w:rPr>
                  <w:rFonts w:asciiTheme="minorHAnsi" w:hAnsiTheme="minorHAnsi"/>
                  <w:sz w:val="20"/>
                  <w:szCs w:val="20"/>
                  <w:vertAlign w:val="superscript"/>
                </w:rPr>
                <w:delText>3</w:delText>
              </w:r>
            </w:del>
            <w:ins w:id="368" w:author="james" w:date="2016-03-29T14:16:00Z">
              <w:r w:rsidR="000931EE">
                <w:rPr>
                  <w:rFonts w:asciiTheme="minorHAnsi" w:hAnsiTheme="minorHAnsi"/>
                  <w:sz w:val="20"/>
                  <w:szCs w:val="20"/>
                </w:rPr>
                <w:t>POC</w:t>
              </w:r>
              <w:r w:rsidR="000931EE">
                <w:rPr>
                  <w:rFonts w:asciiTheme="minorHAnsi" w:hAnsiTheme="minorHAnsi"/>
                  <w:sz w:val="20"/>
                  <w:szCs w:val="20"/>
                  <w:vertAlign w:val="superscript"/>
                </w:rPr>
                <w:t>2</w:t>
              </w:r>
            </w:ins>
            <w:bookmarkStart w:id="369" w:name="_GoBack"/>
            <w:bookmarkEnd w:id="369"/>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4C621E4B"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559D8FF3" w:rsidR="009B5AFB" w:rsidRDefault="009B5AFB" w:rsidP="000931EE">
            <w:pPr>
              <w:rPr>
                <w:rFonts w:asciiTheme="minorHAnsi" w:hAnsiTheme="minorHAnsi"/>
                <w:sz w:val="20"/>
                <w:szCs w:val="20"/>
              </w:rPr>
            </w:pPr>
            <w:del w:id="370" w:author="james" w:date="2016-03-29T14:16:00Z">
              <w:r w:rsidDel="000931EE">
                <w:rPr>
                  <w:rFonts w:asciiTheme="minorHAnsi" w:hAnsiTheme="minorHAnsi"/>
                  <w:sz w:val="20"/>
                  <w:szCs w:val="20"/>
                </w:rPr>
                <w:delText>CONTACT</w:delText>
              </w:r>
              <w:r w:rsidR="0064509C" w:rsidDel="000931EE">
                <w:rPr>
                  <w:rFonts w:asciiTheme="minorHAnsi" w:hAnsiTheme="minorHAnsi"/>
                  <w:sz w:val="20"/>
                  <w:szCs w:val="20"/>
                  <w:vertAlign w:val="superscript"/>
                </w:rPr>
                <w:delText>3</w:delText>
              </w:r>
            </w:del>
            <w:ins w:id="371" w:author="james" w:date="2016-03-29T14:16:00Z">
              <w:r w:rsidR="000931EE">
                <w:rPr>
                  <w:rFonts w:asciiTheme="minorHAnsi" w:hAnsiTheme="minorHAnsi"/>
                  <w:sz w:val="20"/>
                  <w:szCs w:val="20"/>
                </w:rPr>
                <w:t>CONTACT</w:t>
              </w:r>
              <w:r w:rsidR="000931EE">
                <w:rPr>
                  <w:rFonts w:asciiTheme="minorHAnsi" w:hAnsiTheme="minorHAnsi"/>
                  <w:sz w:val="20"/>
                  <w:szCs w:val="20"/>
                  <w:vertAlign w:val="superscript"/>
                </w:rPr>
                <w:t>2</w:t>
              </w:r>
            </w:ins>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6B310241" w:rsidR="009B5AFB"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0922F62A" w:rsidR="009B5AFB" w:rsidRPr="00DE07CD" w:rsidRDefault="009B5AFB" w:rsidP="000931EE">
            <w:pPr>
              <w:rPr>
                <w:rFonts w:asciiTheme="minorHAnsi" w:hAnsiTheme="minorHAnsi"/>
                <w:sz w:val="20"/>
                <w:szCs w:val="20"/>
              </w:rPr>
            </w:pPr>
            <w:del w:id="372" w:author="james" w:date="2016-03-29T14:16:00Z">
              <w:r w:rsidDel="000931EE">
                <w:rPr>
                  <w:rFonts w:asciiTheme="minorHAnsi" w:hAnsiTheme="minorHAnsi"/>
                  <w:sz w:val="20"/>
                  <w:szCs w:val="20"/>
                </w:rPr>
                <w:delText>CAMPAIGN</w:delText>
              </w:r>
              <w:r w:rsidR="0064509C" w:rsidDel="000931EE">
                <w:rPr>
                  <w:rFonts w:asciiTheme="minorHAnsi" w:hAnsiTheme="minorHAnsi"/>
                  <w:sz w:val="20"/>
                  <w:szCs w:val="20"/>
                  <w:vertAlign w:val="superscript"/>
                </w:rPr>
                <w:delText>3</w:delText>
              </w:r>
            </w:del>
            <w:ins w:id="373" w:author="james" w:date="2016-03-29T14:16:00Z">
              <w:r w:rsidR="000931EE">
                <w:rPr>
                  <w:rFonts w:asciiTheme="minorHAnsi" w:hAnsiTheme="minorHAnsi"/>
                  <w:sz w:val="20"/>
                  <w:szCs w:val="20"/>
                </w:rPr>
                <w:t>CAMPAIGN</w:t>
              </w:r>
              <w:r w:rsidR="000931EE">
                <w:rPr>
                  <w:rFonts w:asciiTheme="minorHAnsi" w:hAnsiTheme="minorHAnsi"/>
                  <w:sz w:val="20"/>
                  <w:szCs w:val="20"/>
                  <w:vertAlign w:val="superscript"/>
                </w:rPr>
                <w:t>2</w:t>
              </w:r>
            </w:ins>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52305DBD"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310B98CD" w:rsidR="009B5AFB" w:rsidRPr="00DE07CD" w:rsidRDefault="009B5AFB" w:rsidP="000931EE">
            <w:pPr>
              <w:rPr>
                <w:rFonts w:asciiTheme="minorHAnsi" w:hAnsiTheme="minorHAnsi"/>
                <w:sz w:val="20"/>
                <w:szCs w:val="20"/>
              </w:rPr>
            </w:pPr>
            <w:del w:id="374" w:author="james" w:date="2016-03-29T14:16:00Z">
              <w:r w:rsidDel="000931EE">
                <w:rPr>
                  <w:rFonts w:asciiTheme="minorHAnsi" w:hAnsiTheme="minorHAnsi"/>
                  <w:sz w:val="20"/>
                  <w:szCs w:val="20"/>
                </w:rPr>
                <w:delText>SCENARIO</w:delText>
              </w:r>
              <w:r w:rsidR="0064509C" w:rsidDel="000931EE">
                <w:rPr>
                  <w:rFonts w:asciiTheme="minorHAnsi" w:hAnsiTheme="minorHAnsi"/>
                  <w:sz w:val="20"/>
                  <w:szCs w:val="20"/>
                  <w:vertAlign w:val="superscript"/>
                </w:rPr>
                <w:delText>3</w:delText>
              </w:r>
            </w:del>
            <w:ins w:id="375" w:author="james" w:date="2016-03-29T14:16:00Z">
              <w:r w:rsidR="000931EE">
                <w:rPr>
                  <w:rFonts w:asciiTheme="minorHAnsi" w:hAnsiTheme="minorHAnsi"/>
                  <w:sz w:val="20"/>
                  <w:szCs w:val="20"/>
                </w:rPr>
                <w:t>SCENARIO</w:t>
              </w:r>
              <w:r w:rsidR="000931EE">
                <w:rPr>
                  <w:rFonts w:asciiTheme="minorHAnsi" w:hAnsiTheme="minorHAnsi"/>
                  <w:sz w:val="20"/>
                  <w:szCs w:val="20"/>
                  <w:vertAlign w:val="superscript"/>
                </w:rPr>
                <w:t>2</w:t>
              </w:r>
            </w:ins>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24890BA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r w:rsidR="0096189C">
        <w:fldChar w:fldCharType="begin"/>
      </w:r>
      <w:r w:rsidR="0096189C">
        <w:instrText xml:space="preserve"> HYPERLINK "http://www.w3schools.com/schema/schema_dtypes_date.asp" </w:instrText>
      </w:r>
      <w:ins w:id="376" w:author="james" w:date="2016-03-29T12:10:00Z"/>
      <w:r w:rsidR="0096189C">
        <w:fldChar w:fldCharType="separate"/>
      </w:r>
      <w:r w:rsidR="009B5AFB" w:rsidRPr="00040C43">
        <w:rPr>
          <w:rStyle w:val="Hyperlink"/>
          <w:sz w:val="20"/>
          <w:szCs w:val="20"/>
        </w:rPr>
        <w:t>http://www.w3schools.com/schema/schema_dtypes_date.asp</w:t>
      </w:r>
      <w:r w:rsidR="0096189C">
        <w:rPr>
          <w:rStyle w:val="Hyperlink"/>
          <w:sz w:val="20"/>
          <w:szCs w:val="20"/>
        </w:rPr>
        <w:fldChar w:fldCharType="end"/>
      </w:r>
    </w:p>
    <w:p w14:paraId="1AFF1EBF" w14:textId="3345F8D9" w:rsidR="009B5AFB" w:rsidRPr="00040C43" w:rsidDel="000931EE" w:rsidRDefault="0064509C" w:rsidP="009B5AFB">
      <w:pPr>
        <w:rPr>
          <w:del w:id="377" w:author="james" w:date="2016-03-29T14:16:00Z"/>
          <w:sz w:val="20"/>
          <w:szCs w:val="20"/>
        </w:rPr>
      </w:pPr>
      <w:del w:id="378" w:author="james" w:date="2016-03-29T14:16:00Z">
        <w:r w:rsidDel="000931EE">
          <w:rPr>
            <w:sz w:val="20"/>
            <w:szCs w:val="20"/>
            <w:vertAlign w:val="superscript"/>
          </w:rPr>
          <w:delText>2</w:delText>
        </w:r>
        <w:r w:rsidR="009B5AFB" w:rsidRPr="00040C43" w:rsidDel="000931EE">
          <w:rPr>
            <w:sz w:val="20"/>
            <w:szCs w:val="20"/>
          </w:rPr>
          <w:delText xml:space="preserve"> TOA, Position and Attitude may be back-annotated into metadata file following post processing.</w:delText>
        </w:r>
      </w:del>
    </w:p>
    <w:p w14:paraId="484B3B2F" w14:textId="26EB06C2" w:rsidR="009B5AFB" w:rsidRPr="00040C43" w:rsidRDefault="0064509C" w:rsidP="009B5AFB">
      <w:pPr>
        <w:rPr>
          <w:sz w:val="20"/>
          <w:szCs w:val="20"/>
        </w:rPr>
      </w:pPr>
      <w:del w:id="379" w:author="james" w:date="2016-03-29T14:16:00Z">
        <w:r w:rsidDel="000931EE">
          <w:rPr>
            <w:sz w:val="20"/>
            <w:szCs w:val="20"/>
            <w:vertAlign w:val="superscript"/>
          </w:rPr>
          <w:delText>3</w:delText>
        </w:r>
      </w:del>
      <w:ins w:id="380" w:author="james" w:date="2016-03-29T14:16:00Z">
        <w:r w:rsidR="000931EE">
          <w:rPr>
            <w:sz w:val="20"/>
            <w:szCs w:val="20"/>
            <w:vertAlign w:val="superscript"/>
          </w:rPr>
          <w:t>2</w:t>
        </w:r>
      </w:ins>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381" w:name="_Toc447021266"/>
      <w:r w:rsidRPr="00DE07CD">
        <w:lastRenderedPageBreak/>
        <w:t xml:space="preserve">System </w:t>
      </w:r>
      <w:r w:rsidR="00A503DE">
        <w:t>Object</w:t>
      </w:r>
      <w:bookmarkEnd w:id="381"/>
    </w:p>
    <w:p w14:paraId="7938BA8F" w14:textId="77777777"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3891DAE4" w:rsidR="00FE1D61" w:rsidRPr="00DE07CD" w:rsidRDefault="00B77B0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Reqiored</w:t>
            </w:r>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77777777" w:rsidR="006B4655" w:rsidRPr="00DE07CD" w:rsidRDefault="006B4655" w:rsidP="00955E77">
      <w:pPr>
        <w:pStyle w:val="Heading3"/>
      </w:pPr>
      <w:bookmarkStart w:id="382" w:name="_Toc447021267"/>
      <w:r>
        <w:lastRenderedPageBreak/>
        <w:t>Cluster</w:t>
      </w:r>
      <w:r w:rsidRPr="00DE07CD">
        <w:t xml:space="preserve"> </w:t>
      </w:r>
      <w:r w:rsidR="00A503DE">
        <w:t>Object</w:t>
      </w:r>
      <w:bookmarkEnd w:id="382"/>
    </w:p>
    <w:p w14:paraId="5B18D755" w14:textId="7966A0E5"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p w14:paraId="063E6E28" w14:textId="77777777"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5"/>
        <w:gridCol w:w="1801"/>
        <w:gridCol w:w="1844"/>
        <w:gridCol w:w="1700"/>
        <w:gridCol w:w="973"/>
        <w:gridCol w:w="1373"/>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55C9493"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77777777"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77777777" w:rsidR="00861E42" w:rsidRPr="00DE07CD" w:rsidRDefault="00861E42" w:rsidP="00491E04">
      <w:pPr>
        <w:pStyle w:val="Heading3"/>
      </w:pPr>
      <w:bookmarkStart w:id="383" w:name="_Toc447021268"/>
      <w:r>
        <w:lastRenderedPageBreak/>
        <w:t>Source</w:t>
      </w:r>
      <w:r w:rsidRPr="00DE07CD">
        <w:t xml:space="preserve"> </w:t>
      </w:r>
      <w:r w:rsidR="00A503DE">
        <w:t>Object</w:t>
      </w:r>
      <w:bookmarkEnd w:id="383"/>
    </w:p>
    <w:p w14:paraId="3D75D1D1" w14:textId="77777777" w:rsidR="00861E42" w:rsidRDefault="00861E42">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6"/>
        <w:gridCol w:w="1800"/>
        <w:gridCol w:w="1844"/>
        <w:gridCol w:w="1700"/>
        <w:gridCol w:w="973"/>
        <w:gridCol w:w="1373"/>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14:paraId="2007C920" w14:textId="77777777"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14:paraId="65BBA358" w14:textId="77777777"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14:paraId="6A765530"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14:paraId="58AEF3B1" w14:textId="77777777"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77777777"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77777777"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4624A6A8"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384" w:name="_Toc447021269"/>
      <w:r>
        <w:lastRenderedPageBreak/>
        <w:t>Band</w:t>
      </w:r>
      <w:r w:rsidRPr="00DE07CD">
        <w:t xml:space="preserve"> </w:t>
      </w:r>
      <w:r w:rsidR="00A503DE">
        <w:t>Object</w:t>
      </w:r>
      <w:bookmarkEnd w:id="384"/>
    </w:p>
    <w:p w14:paraId="692FA87B" w14:textId="071A54B9" w:rsidR="00D21CA4" w:rsidRDefault="004336FB">
      <w:r>
        <w:t>A Band is defined as a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pPr>
        <w:pStyle w:val="ListParagraph"/>
        <w:numPr>
          <w:ilvl w:val="0"/>
          <w:numId w:val="41"/>
        </w:numPr>
      </w:pPr>
      <w:r>
        <w:t>The RF center frequency, FRF, is translated to FIF</w:t>
      </w:r>
    </w:p>
    <w:p w14:paraId="3CCE1ABC" w14:textId="77777777" w:rsidR="00D21CA4" w:rsidRDefault="00D21CA4">
      <w:pPr>
        <w:pStyle w:val="ListParagraph"/>
        <w:numPr>
          <w:ilvl w:val="0"/>
          <w:numId w:val="41"/>
        </w:numPr>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14:paraId="3EEECB34" w14:textId="77777777" w:rsidR="001E46B5" w:rsidRDefault="001E46B5"/>
    <w:p w14:paraId="69F664ED" w14:textId="77777777" w:rsidR="00C51614" w:rsidRDefault="00524E6A">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7C613004"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385" w:name="_Toc447021270"/>
      <w:r>
        <w:t>Stream</w:t>
      </w:r>
      <w:r w:rsidR="00051C9F" w:rsidRPr="00DE07CD">
        <w:t xml:space="preserve"> </w:t>
      </w:r>
      <w:r w:rsidR="00D63103">
        <w:t>Object</w:t>
      </w:r>
      <w:bookmarkEnd w:id="385"/>
    </w:p>
    <w:p w14:paraId="24F45A7A" w14:textId="77777777"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807010">
        <w:t xml:space="preserve">Figure </w:t>
      </w:r>
      <w:r w:rsidR="00807010">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386" w:name="_Ref408759950"/>
      <w:r>
        <w:t xml:space="preserve">Figure </w:t>
      </w:r>
      <w:fldSimple w:instr=" SEQ Figure \* ARABIC ">
        <w:r w:rsidR="00807010">
          <w:rPr>
            <w:noProof/>
          </w:rPr>
          <w:t>5</w:t>
        </w:r>
      </w:fldSimple>
      <w:bookmarkEnd w:id="386"/>
      <w:r>
        <w:t xml:space="preserve"> - Intentional Aliasing of a Multiband signal to Baseband</w:t>
      </w:r>
    </w:p>
    <w:p w14:paraId="10A03215" w14:textId="77777777" w:rsidR="00AF54E4" w:rsidRDefault="00AF54E4">
      <w:r>
        <w:fldChar w:fldCharType="begin"/>
      </w:r>
      <w:r>
        <w:instrText xml:space="preserve"> REF _Ref408759969 \h </w:instrText>
      </w:r>
      <w:r>
        <w:fldChar w:fldCharType="separate"/>
      </w:r>
      <w:r w:rsidR="00807010">
        <w:t xml:space="preserve">Figure </w:t>
      </w:r>
      <w:r w:rsidR="00807010">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387" w:name="_Ref408759969"/>
      <w:r>
        <w:t xml:space="preserve">Figure </w:t>
      </w:r>
      <w:fldSimple w:instr=" SEQ Figure \* ARABIC ">
        <w:r w:rsidR="00807010">
          <w:rPr>
            <w:noProof/>
          </w:rPr>
          <w:t>6</w:t>
        </w:r>
      </w:fldSimple>
      <w:bookmarkEnd w:id="387"/>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 w14:paraId="134D2C62" w14:textId="77777777" w:rsidR="007D3116" w:rsidRDefault="00DA01AF">
      <w:r>
        <w:t xml:space="preserve">A Stream has the </w:t>
      </w:r>
      <w:r w:rsidR="007D3116">
        <w:t>following properties:</w:t>
      </w:r>
    </w:p>
    <w:p w14:paraId="12AC5D95" w14:textId="77777777" w:rsidR="00DA01AF" w:rsidRDefault="00DA01AF">
      <w:pPr>
        <w:pStyle w:val="ListParagraph"/>
        <w:numPr>
          <w:ilvl w:val="0"/>
          <w:numId w:val="42"/>
        </w:numPr>
      </w:pPr>
      <w:r>
        <w:t>The Stream contain</w:t>
      </w:r>
      <w:r w:rsidR="00107948">
        <w:t>s the sampled representation of</w:t>
      </w:r>
      <w:r>
        <w:t xml:space="preserve"> one or more bands</w:t>
      </w:r>
      <w:r w:rsidR="00107948">
        <w:t>.</w:t>
      </w:r>
    </w:p>
    <w:p w14:paraId="798ED685" w14:textId="0A8E8C82"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(RATEFACTOR)</w:t>
      </w:r>
      <w:r w:rsidR="00107948">
        <w:t xml:space="preserve"> </w:t>
      </w:r>
      <w:r w:rsidR="007D3116">
        <w:t>of the System base sample rate</w:t>
      </w:r>
      <w:r w:rsidR="00BC2838">
        <w:t xml:space="preserve"> (FREQBASE)</w:t>
      </w:r>
      <w:r w:rsidR="00107948">
        <w:t>.</w:t>
      </w:r>
      <w:r w:rsidR="001844F2">
        <w:t xml:space="preserve"> </w:t>
      </w:r>
      <w:r w:rsidR="001607CA">
        <w:t>As such</w:t>
      </w:r>
      <w:r w:rsidR="003E5E8B">
        <w:t xml:space="preserve">, FREQBASE </w:t>
      </w:r>
      <w:r w:rsidR="00740EC7">
        <w:t xml:space="preserve">should represent the highest common integer </w:t>
      </w:r>
      <w:r w:rsidR="001607CA">
        <w:t xml:space="preserve">factor of the </w:t>
      </w:r>
      <w:r w:rsidR="003E5E8B">
        <w:t xml:space="preserve">of the sample rates of all streams. </w:t>
      </w:r>
    </w:p>
    <w:p w14:paraId="77C8B1C3" w14:textId="77777777" w:rsidR="007D3116" w:rsidRDefault="00BC2838">
      <w:pPr>
        <w:pStyle w:val="ListParagraph"/>
        <w:numPr>
          <w:ilvl w:val="0"/>
          <w:numId w:val="42"/>
        </w:numPr>
      </w:pPr>
      <w:r>
        <w:lastRenderedPageBreak/>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0DF3E49E" w:rsidR="007D3116" w:rsidRDefault="007D3116">
      <w:pPr>
        <w:pStyle w:val="ListParagraph"/>
        <w:numPr>
          <w:ilvl w:val="0"/>
          <w:numId w:val="42"/>
        </w:numPr>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QUANTIZATION should reflect the number of bits required to express all quantization levels</w:t>
      </w:r>
      <w:r w:rsidR="006F730C">
        <w:t>, being rounded up when the number of quantization levels is not a power of two (i.e. three-level quantization requires two bits).</w:t>
      </w:r>
    </w:p>
    <w:p w14:paraId="068C6DAF" w14:textId="13082F91" w:rsidR="00C13057" w:rsidRDefault="00740EC7">
      <w:pPr>
        <w:pStyle w:val="ListParagraph"/>
        <w:numPr>
          <w:ilvl w:val="0"/>
          <w:numId w:val="42"/>
        </w:numPr>
      </w:pPr>
      <w:r>
        <w:t xml:space="preserve">The value </w:t>
      </w:r>
      <w:r w:rsidR="00BC2838">
        <w:t>PACKEDBITS</w:t>
      </w:r>
      <w:r>
        <w:t xml:space="preserve"> represents the total number of bits occupied by the</w:t>
      </w:r>
      <w:r w:rsidR="004204CC">
        <w:t xml:space="preserve"> collection of samples contained in a chunk</w:t>
      </w:r>
      <w:r>
        <w:t xml:space="preserve"> </w:t>
      </w:r>
      <w:r w:rsidR="00107948">
        <w:t xml:space="preserve"> in the Stream where</w:t>
      </w:r>
      <w:r w:rsidR="00C13057">
        <w:t>:</w:t>
      </w:r>
    </w:p>
    <w:p w14:paraId="650F9BE4" w14:textId="0AA294BF" w:rsidR="00C13057" w:rsidRDefault="00107948" w:rsidP="00C13057">
      <w:pPr>
        <w:pStyle w:val="ListParagraph"/>
      </w:pPr>
      <w:r>
        <w:t xml:space="preserve"> </w:t>
      </w:r>
      <w:r w:rsidR="002C6D44">
        <w:tab/>
      </w:r>
      <w:r w:rsidR="00BC2838">
        <w:t xml:space="preserve">PACKEDBITS </w:t>
      </w:r>
      <w:r>
        <w:t xml:space="preserve">≥ </w:t>
      </w:r>
      <w:r w:rsidR="000A00DB">
        <w:t xml:space="preserve">RATEFACTOR </w:t>
      </w:r>
      <w:r w:rsidR="00BC2838">
        <w:t>QUANTIZATION</w:t>
      </w:r>
      <w:r w:rsidR="000A00DB">
        <w:t xml:space="preserve">, </w:t>
      </w:r>
    </w:p>
    <w:p w14:paraId="1BFB5C85" w14:textId="77777777" w:rsidR="00C13057" w:rsidRDefault="000A00DB" w:rsidP="00C13057">
      <w:pPr>
        <w:pStyle w:val="ListParagraph"/>
      </w:pPr>
      <w:r>
        <w:t>for real data, and</w:t>
      </w:r>
      <w:r w:rsidR="00C13057">
        <w:t>:</w:t>
      </w:r>
      <w:r>
        <w:t xml:space="preserve"> </w:t>
      </w:r>
    </w:p>
    <w:p w14:paraId="7E412A42" w14:textId="77777777" w:rsidR="00C13057" w:rsidRDefault="000A00DB" w:rsidP="000B368D">
      <w:pPr>
        <w:pStyle w:val="ListParagraph"/>
        <w:ind w:firstLine="720"/>
      </w:pPr>
      <w:r>
        <w:t xml:space="preserve">PACKEDBITS ≥ 2 RATEFACTOR QUANTIZATION, </w:t>
      </w:r>
    </w:p>
    <w:p w14:paraId="01410699" w14:textId="24FF21FC" w:rsidR="00107948" w:rsidRDefault="000A00DB" w:rsidP="00C13057">
      <w:pPr>
        <w:pStyle w:val="ListParagraph"/>
      </w:pPr>
      <w:r>
        <w:t>for complex data</w:t>
      </w:r>
      <w:r w:rsidR="00107948">
        <w:t>.</w:t>
      </w:r>
    </w:p>
    <w:p w14:paraId="36A6BA27" w14:textId="13AEFE25" w:rsidR="007D3116" w:rsidRDefault="00D61D76">
      <w:pPr>
        <w:pStyle w:val="ListParagraph"/>
        <w:numPr>
          <w:ilvl w:val="0"/>
          <w:numId w:val="42"/>
        </w:numPr>
      </w:pPr>
      <w:r>
        <w:t xml:space="preserve">When </w:t>
      </w:r>
      <w:r w:rsidR="000A00DB">
        <w:t>inequality holds</w:t>
      </w:r>
      <w:r w:rsidR="00107948">
        <w:t xml:space="preserve">, the </w:t>
      </w:r>
      <w:r w:rsidR="00BC2838">
        <w:t xml:space="preserve">ALIGNMENT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p w14:paraId="7E1ED69E" w14:textId="77777777" w:rsidR="00051C9F" w:rsidRDefault="00051C9F">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49"/>
        <w:gridCol w:w="1764"/>
        <w:gridCol w:w="1404"/>
        <w:gridCol w:w="2250"/>
        <w:gridCol w:w="973"/>
        <w:gridCol w:w="1336"/>
        <w:tblGridChange w:id="388">
          <w:tblGrid>
            <w:gridCol w:w="1849"/>
            <w:gridCol w:w="1764"/>
            <w:gridCol w:w="1404"/>
            <w:gridCol w:w="2250"/>
            <w:gridCol w:w="973"/>
            <w:gridCol w:w="1336"/>
          </w:tblGrid>
        </w:tblGridChange>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1F3E27">
        <w:tblPrEx>
          <w:tblW w:w="9576" w:type="dxa"/>
          <w:tblPrExChange w:id="389" w:author="james" w:date="2016-03-29T12:03:00Z">
            <w:tblPrEx>
              <w:tblW w:w="9576" w:type="dxa"/>
            </w:tblPrEx>
          </w:tblPrExChange>
        </w:tblPrEx>
        <w:trPr>
          <w:cantSplit/>
          <w:trHeight w:val="448"/>
          <w:trPrChange w:id="390" w:author="james" w:date="2016-03-29T12:03:00Z">
            <w:trPr>
              <w:cantSplit/>
            </w:trPr>
          </w:trPrChange>
        </w:trPr>
        <w:tc>
          <w:tcPr>
            <w:cnfStyle w:val="001000000000" w:firstRow="0" w:lastRow="0" w:firstColumn="1" w:lastColumn="0" w:oddVBand="0" w:evenVBand="0" w:oddHBand="0" w:evenHBand="0" w:firstRowFirstColumn="0" w:firstRowLastColumn="0" w:lastRowFirstColumn="0" w:lastRowLastColumn="0"/>
            <w:tcW w:w="1889" w:type="dxa"/>
            <w:tcPrChange w:id="391" w:author="james" w:date="2016-03-29T12:03:00Z">
              <w:tcPr>
                <w:tcW w:w="1889" w:type="dxa"/>
              </w:tcPr>
            </w:tcPrChange>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Change w:id="392" w:author="james" w:date="2016-03-29T12:03:00Z">
              <w:tcPr>
                <w:tcW w:w="1805" w:type="dxa"/>
              </w:tcPr>
            </w:tcPrChange>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Change w:id="393" w:author="james" w:date="2016-03-29T12:03:00Z">
              <w:tcPr>
                <w:tcW w:w="1184" w:type="dxa"/>
              </w:tcPr>
            </w:tcPrChange>
          </w:tcPr>
          <w:p w14:paraId="3D8F8D2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Change w:id="394" w:author="james" w:date="2016-03-29T12:03:00Z">
              <w:tcPr>
                <w:tcW w:w="2368" w:type="dxa"/>
              </w:tcPr>
            </w:tcPrChange>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Change w:id="395" w:author="james" w:date="2016-03-29T12:03:00Z">
              <w:tcPr>
                <w:tcW w:w="955" w:type="dxa"/>
              </w:tcPr>
            </w:tcPrChange>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Change w:id="396" w:author="james" w:date="2016-03-29T12:03:00Z">
              <w:tcPr>
                <w:tcW w:w="1375" w:type="dxa"/>
              </w:tcPr>
            </w:tcPrChange>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397"/>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77777777"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14:paraId="7D5D7785" w14:textId="77777777"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14:paraId="05BF2D45" w14:textId="77777777"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commentRangeEnd w:id="397"/>
            <w:r w:rsidR="00E41D70">
              <w:rPr>
                <w:rStyle w:val="CommentReference"/>
              </w:rPr>
              <w:commentReference w:id="397"/>
            </w:r>
          </w:p>
        </w:tc>
        <w:tc>
          <w:tcPr>
            <w:tcW w:w="955"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00F2605B"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77777777"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14:paraId="5C0411C6" w14:textId="77777777"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14:paraId="232AB864" w14:textId="7512211F" w:rsidR="00051C9F" w:rsidRPr="00DE07CD" w:rsidRDefault="00733E15"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8F0978A" w14:textId="77777777"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40B4C4FB" w:rsidR="004414C6" w:rsidDel="00D41881" w:rsidRDefault="004414C6" w:rsidP="00545F9E">
            <w:pPr>
              <w:cnfStyle w:val="000000100000" w:firstRow="0" w:lastRow="0" w:firstColumn="0" w:lastColumn="0" w:oddVBand="0" w:evenVBand="0" w:oddHBand="1" w:evenHBand="0" w:firstRowFirstColumn="0" w:firstRowLastColumn="0" w:lastRowFirstColumn="0" w:lastRowLastColumn="0"/>
              <w:rPr>
                <w:del w:id="398" w:author="james" w:date="2016-03-29T12:04:00Z"/>
                <w:rFonts w:asciiTheme="minorHAnsi" w:hAnsiTheme="minorHAnsi"/>
                <w:sz w:val="20"/>
                <w:szCs w:val="20"/>
              </w:rPr>
            </w:pPr>
            <w:del w:id="399" w:author="james" w:date="2016-03-29T12:04:00Z">
              <w:r w:rsidDel="00D41881">
                <w:rPr>
                  <w:rFonts w:asciiTheme="minorHAnsi" w:hAnsiTheme="minorHAnsi"/>
                  <w:sz w:val="20"/>
                  <w:szCs w:val="20"/>
                </w:rPr>
                <w:delText>SIGN – sign bit</w:delText>
              </w:r>
            </w:del>
          </w:p>
          <w:p w14:paraId="2D0EFEF6" w14:textId="71F59E5B" w:rsidR="004414C6" w:rsidDel="00D41881" w:rsidRDefault="004414C6" w:rsidP="00545F9E">
            <w:pPr>
              <w:cnfStyle w:val="000000100000" w:firstRow="0" w:lastRow="0" w:firstColumn="0" w:lastColumn="0" w:oddVBand="0" w:evenVBand="0" w:oddHBand="1" w:evenHBand="0" w:firstRowFirstColumn="0" w:firstRowLastColumn="0" w:lastRowFirstColumn="0" w:lastRowLastColumn="0"/>
              <w:rPr>
                <w:del w:id="400" w:author="james" w:date="2016-03-29T12:04:00Z"/>
                <w:rFonts w:asciiTheme="minorHAnsi" w:hAnsiTheme="minorHAnsi"/>
                <w:sz w:val="20"/>
                <w:szCs w:val="20"/>
              </w:rPr>
            </w:pPr>
            <w:del w:id="401" w:author="james" w:date="2016-03-29T12:04:00Z">
              <w:r w:rsidDel="00D41881">
                <w:rPr>
                  <w:rFonts w:asciiTheme="minorHAnsi" w:hAnsiTheme="minorHAnsi"/>
                  <w:sz w:val="20"/>
                  <w:szCs w:val="20"/>
                </w:rPr>
                <w:delText>SM – sign-magnitude</w:delText>
              </w:r>
            </w:del>
          </w:p>
          <w:p w14:paraId="3357FC62" w14:textId="76C90CB4" w:rsidR="004414C6" w:rsidDel="00D41881" w:rsidRDefault="004414C6" w:rsidP="001C1B6B">
            <w:pPr>
              <w:cnfStyle w:val="000000100000" w:firstRow="0" w:lastRow="0" w:firstColumn="0" w:lastColumn="0" w:oddVBand="0" w:evenVBand="0" w:oddHBand="1" w:evenHBand="0" w:firstRowFirstColumn="0" w:firstRowLastColumn="0" w:lastRowFirstColumn="0" w:lastRowLastColumn="0"/>
              <w:rPr>
                <w:del w:id="402" w:author="james" w:date="2016-03-29T12:04:00Z"/>
                <w:rFonts w:asciiTheme="minorHAnsi" w:hAnsiTheme="minorHAnsi"/>
                <w:sz w:val="20"/>
                <w:szCs w:val="20"/>
              </w:rPr>
            </w:pPr>
            <w:del w:id="403" w:author="james" w:date="2016-03-29T12:04:00Z">
              <w:r w:rsidDel="00D41881">
                <w:rPr>
                  <w:rFonts w:asciiTheme="minorHAnsi" w:hAnsiTheme="minorHAnsi"/>
                  <w:sz w:val="20"/>
                  <w:szCs w:val="20"/>
                </w:rPr>
                <w:delText>INT – twos complement</w:delText>
              </w:r>
            </w:del>
          </w:p>
          <w:p w14:paraId="517A0D59" w14:textId="19F95B24" w:rsidR="004414C6" w:rsidDel="00D41881" w:rsidRDefault="004414C6" w:rsidP="00BF1947">
            <w:pPr>
              <w:cnfStyle w:val="000000100000" w:firstRow="0" w:lastRow="0" w:firstColumn="0" w:lastColumn="0" w:oddVBand="0" w:evenVBand="0" w:oddHBand="1" w:evenHBand="0" w:firstRowFirstColumn="0" w:firstRowLastColumn="0" w:lastRowFirstColumn="0" w:lastRowLastColumn="0"/>
              <w:rPr>
                <w:del w:id="404" w:author="james" w:date="2016-03-29T12:04:00Z"/>
                <w:rFonts w:asciiTheme="minorHAnsi" w:hAnsiTheme="minorHAnsi"/>
                <w:sz w:val="20"/>
                <w:szCs w:val="20"/>
              </w:rPr>
            </w:pPr>
            <w:del w:id="405" w:author="james" w:date="2016-03-29T12:04:00Z">
              <w:r w:rsidDel="00D41881">
                <w:rPr>
                  <w:rFonts w:asciiTheme="minorHAnsi" w:hAnsiTheme="minorHAnsi"/>
                  <w:sz w:val="20"/>
                  <w:szCs w:val="20"/>
                </w:rPr>
                <w:delText>BIN – offset binary</w:delText>
              </w:r>
            </w:del>
          </w:p>
          <w:p w14:paraId="525EEFB0" w14:textId="3F778231"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406" w:author="james" w:date="2016-03-29T12:04:00Z">
              <w:r w:rsidRPr="004414C6" w:rsidDel="00D41881">
                <w:rPr>
                  <w:rFonts w:asciiTheme="minorHAnsi" w:hAnsiTheme="minorHAnsi"/>
                  <w:sz w:val="20"/>
                  <w:szCs w:val="20"/>
                </w:rPr>
                <w:delText>FP</w:delText>
              </w:r>
              <w:r w:rsidDel="00D41881">
                <w:rPr>
                  <w:rFonts w:asciiTheme="minorHAnsi" w:hAnsiTheme="minorHAnsi"/>
                  <w:sz w:val="20"/>
                  <w:szCs w:val="20"/>
                </w:rPr>
                <w:delText xml:space="preserve"> – floating point</w:delText>
              </w:r>
            </w:del>
            <w:ins w:id="407" w:author="james" w:date="2016-03-29T12:04:00Z">
              <w:r w:rsidR="00D41881">
                <w:rPr>
                  <w:rFonts w:asciiTheme="minorHAnsi" w:hAnsiTheme="minorHAnsi"/>
                  <w:sz w:val="20"/>
                  <w:szCs w:val="20"/>
                </w:rPr>
                <w:t>See</w:t>
              </w:r>
              <w:r w:rsidR="00D41881" w:rsidRPr="00D41881">
                <w:rPr>
                  <w:rFonts w:asciiTheme="minorHAnsi" w:hAnsiTheme="minorHAnsi"/>
                  <w:sz w:val="20"/>
                  <w:szCs w:val="20"/>
                </w:rPr>
                <w:t xml:space="preserve"> </w:t>
              </w:r>
              <w:r w:rsidR="00D41881" w:rsidRPr="00D41881">
                <w:rPr>
                  <w:rFonts w:asciiTheme="minorHAnsi" w:hAnsiTheme="minorHAnsi"/>
                  <w:sz w:val="20"/>
                  <w:szCs w:val="20"/>
                </w:rPr>
                <w:fldChar w:fldCharType="begin"/>
              </w:r>
              <w:r w:rsidR="00D41881" w:rsidRPr="00D41881">
                <w:rPr>
                  <w:rFonts w:asciiTheme="minorHAnsi" w:hAnsiTheme="minorHAnsi"/>
                  <w:sz w:val="20"/>
                  <w:szCs w:val="20"/>
                </w:rPr>
                <w:instrText xml:space="preserve"> REF _Ref447016384 \h </w:instrText>
              </w:r>
              <w:r w:rsidR="00D41881" w:rsidRPr="00D41881">
                <w:rPr>
                  <w:rFonts w:asciiTheme="minorHAnsi" w:hAnsiTheme="minorHAnsi"/>
                  <w:sz w:val="20"/>
                  <w:szCs w:val="20"/>
                </w:rPr>
              </w:r>
            </w:ins>
            <w:r w:rsidR="00D41881" w:rsidRPr="00D41881">
              <w:rPr>
                <w:rFonts w:asciiTheme="minorHAnsi" w:hAnsiTheme="minorHAnsi"/>
                <w:sz w:val="20"/>
                <w:szCs w:val="20"/>
              </w:rPr>
              <w:instrText xml:space="preserve"> \* MERGEFORMAT </w:instrText>
            </w:r>
            <w:r w:rsidR="00D41881" w:rsidRPr="00D41881">
              <w:rPr>
                <w:rFonts w:asciiTheme="minorHAnsi" w:hAnsiTheme="minorHAnsi"/>
                <w:sz w:val="20"/>
                <w:szCs w:val="20"/>
              </w:rPr>
              <w:fldChar w:fldCharType="separate"/>
            </w:r>
            <w:ins w:id="408" w:author="james" w:date="2016-03-29T13:09:00Z">
              <w:r w:rsidR="00807010" w:rsidRPr="00807010">
                <w:rPr>
                  <w:rFonts w:asciiTheme="minorHAnsi" w:hAnsiTheme="minorHAnsi"/>
                  <w:sz w:val="20"/>
                  <w:szCs w:val="20"/>
                  <w:rPrChange w:id="409" w:author="james" w:date="2016-03-29T13:09:00Z">
                    <w:rPr/>
                  </w:rPrChange>
                </w:rPr>
                <w:t xml:space="preserve">Table </w:t>
              </w:r>
              <w:r w:rsidR="00807010" w:rsidRPr="00807010">
                <w:rPr>
                  <w:rFonts w:asciiTheme="minorHAnsi" w:hAnsiTheme="minorHAnsi"/>
                  <w:noProof/>
                  <w:sz w:val="20"/>
                  <w:szCs w:val="20"/>
                  <w:rPrChange w:id="410" w:author="james" w:date="2016-03-29T13:09:00Z">
                    <w:rPr>
                      <w:noProof/>
                    </w:rPr>
                  </w:rPrChange>
                </w:rPr>
                <w:t>8</w:t>
              </w:r>
            </w:ins>
            <w:ins w:id="411" w:author="james" w:date="2016-03-29T12:04:00Z">
              <w:r w:rsidR="00D41881" w:rsidRPr="00D41881">
                <w:rPr>
                  <w:rFonts w:asciiTheme="minorHAnsi" w:hAnsiTheme="minorHAnsi"/>
                  <w:sz w:val="20"/>
                  <w:szCs w:val="20"/>
                </w:rPr>
                <w:fldChar w:fldCharType="end"/>
              </w:r>
            </w:ins>
          </w:p>
        </w:tc>
        <w:tc>
          <w:tcPr>
            <w:tcW w:w="955" w:type="dxa"/>
          </w:tcPr>
          <w:p w14:paraId="1F1E2368" w14:textId="538D91AE" w:rsidR="004414C6" w:rsidRDefault="00733E15"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24118E8" w14:textId="77777777"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0E29A7D3" w:rsidR="00FD7FE3" w:rsidDel="00E57299" w:rsidRDefault="00FD7FE3" w:rsidP="00BF1947">
      <w:pPr>
        <w:pStyle w:val="Caption"/>
        <w:keepNext/>
        <w:rPr>
          <w:del w:id="412" w:author="james" w:date="2016-03-29T11:57:00Z"/>
        </w:rPr>
      </w:pPr>
      <w:del w:id="413" w:author="james" w:date="2016-03-29T11:57:00Z">
        <w:r w:rsidDel="00E57299">
          <w:lastRenderedPageBreak/>
          <w:delText xml:space="preserve">Table </w:delText>
        </w:r>
        <w:r w:rsidR="0096189C" w:rsidDel="00E57299">
          <w:fldChar w:fldCharType="begin"/>
        </w:r>
        <w:r w:rsidR="0096189C" w:rsidDel="00E57299">
          <w:delInstrText xml:space="preserve"> SEQ Table \* ARABIC </w:delInstrText>
        </w:r>
        <w:r w:rsidR="0096189C" w:rsidDel="00E57299">
          <w:fldChar w:fldCharType="separate"/>
        </w:r>
        <w:r w:rsidR="003E334D" w:rsidDel="00E57299">
          <w:rPr>
            <w:noProof/>
          </w:rPr>
          <w:delText>8</w:delText>
        </w:r>
        <w:r w:rsidR="0096189C" w:rsidDel="00E57299">
          <w:rPr>
            <w:noProof/>
          </w:rPr>
          <w:fldChar w:fldCharType="end"/>
        </w:r>
        <w:r w:rsidDel="00E57299">
          <w:delText xml:space="preserve"> - Sample Encoding Schemes</w:delText>
        </w:r>
      </w:del>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rsidDel="00E57299" w14:paraId="56435ADE" w14:textId="75B18C84" w:rsidTr="00144168">
        <w:trPr>
          <w:cnfStyle w:val="100000000000" w:firstRow="1" w:lastRow="0" w:firstColumn="0" w:lastColumn="0" w:oddVBand="0" w:evenVBand="0" w:oddHBand="0" w:evenHBand="0" w:firstRowFirstColumn="0" w:firstRowLastColumn="0" w:lastRowFirstColumn="0" w:lastRowLastColumn="0"/>
          <w:cantSplit/>
          <w:trHeight w:val="2149"/>
          <w:tblHeader/>
          <w:del w:id="414" w:author="james" w:date="2016-03-29T11:57:00Z"/>
        </w:trPr>
        <w:tc>
          <w:tcPr>
            <w:tcW w:w="738" w:type="dxa"/>
            <w:gridSpan w:val="2"/>
            <w:textDirection w:val="btLr"/>
          </w:tcPr>
          <w:p w14:paraId="2FC07B43" w14:textId="45AE3482" w:rsidR="00FD7FE3" w:rsidRPr="00944009" w:rsidDel="00E57299" w:rsidRDefault="00FD7FE3" w:rsidP="007B116E">
            <w:pPr>
              <w:ind w:left="113" w:right="113"/>
              <w:rPr>
                <w:del w:id="415" w:author="james" w:date="2016-03-29T11:57:00Z"/>
                <w:color w:val="auto"/>
              </w:rPr>
            </w:pPr>
            <w:del w:id="416" w:author="james" w:date="2016-03-29T11:57:00Z">
              <w:r w:rsidRPr="00944009" w:rsidDel="00E57299">
                <w:rPr>
                  <w:color w:val="auto"/>
                </w:rPr>
                <w:delText>Q</w:delText>
              </w:r>
              <w:r w:rsidR="00367133" w:rsidRPr="00944009" w:rsidDel="00E57299">
                <w:rPr>
                  <w:color w:val="auto"/>
                </w:rPr>
                <w:delText>UANTIZATION</w:delText>
              </w:r>
            </w:del>
          </w:p>
        </w:tc>
        <w:tc>
          <w:tcPr>
            <w:tcW w:w="1530" w:type="dxa"/>
          </w:tcPr>
          <w:p w14:paraId="0645773D" w14:textId="5E49CD5C" w:rsidR="00FD7FE3" w:rsidRPr="00944009" w:rsidDel="00E57299" w:rsidRDefault="00FD7FE3" w:rsidP="00944009">
            <w:pPr>
              <w:rPr>
                <w:del w:id="417" w:author="james" w:date="2016-03-29T11:57:00Z"/>
                <w:color w:val="auto"/>
              </w:rPr>
            </w:pPr>
            <w:del w:id="418" w:author="james" w:date="2016-03-29T11:57:00Z">
              <w:r w:rsidRPr="00944009" w:rsidDel="00E57299">
                <w:rPr>
                  <w:color w:val="auto"/>
                </w:rPr>
                <w:delText>Encoding</w:delText>
              </w:r>
            </w:del>
          </w:p>
        </w:tc>
        <w:tc>
          <w:tcPr>
            <w:tcW w:w="3403" w:type="dxa"/>
          </w:tcPr>
          <w:p w14:paraId="31FC04A0" w14:textId="043D45F0" w:rsidR="00FD7FE3" w:rsidRPr="00944009" w:rsidDel="00E57299" w:rsidRDefault="00FD7FE3" w:rsidP="00944009">
            <w:pPr>
              <w:rPr>
                <w:del w:id="419" w:author="james" w:date="2016-03-29T11:57:00Z"/>
                <w:color w:val="auto"/>
              </w:rPr>
            </w:pPr>
            <w:commentRangeStart w:id="420"/>
            <w:del w:id="421" w:author="james" w:date="2016-03-29T11:57:00Z">
              <w:r w:rsidRPr="00944009" w:rsidDel="00E57299">
                <w:rPr>
                  <w:color w:val="auto"/>
                </w:rPr>
                <w:delText>Set</w:delText>
              </w:r>
              <w:commentRangeEnd w:id="420"/>
              <w:r w:rsidR="00844571" w:rsidDel="00E57299">
                <w:rPr>
                  <w:rStyle w:val="CommentReference"/>
                  <w:b w:val="0"/>
                  <w:bCs w:val="0"/>
                  <w:color w:val="auto"/>
                </w:rPr>
                <w:commentReference w:id="420"/>
              </w:r>
            </w:del>
          </w:p>
        </w:tc>
        <w:tc>
          <w:tcPr>
            <w:tcW w:w="917" w:type="dxa"/>
          </w:tcPr>
          <w:p w14:paraId="2C4A4112" w14:textId="3EA68B3E" w:rsidR="00FD7FE3" w:rsidRPr="00944009" w:rsidDel="00E57299" w:rsidRDefault="00FD7FE3">
            <w:pPr>
              <w:rPr>
                <w:del w:id="422" w:author="james" w:date="2016-03-29T11:57:00Z"/>
                <w:color w:val="auto"/>
              </w:rPr>
            </w:pPr>
            <w:del w:id="423" w:author="james" w:date="2016-03-29T11:57:00Z">
              <w:r w:rsidRPr="00944009" w:rsidDel="00E57299">
                <w:rPr>
                  <w:color w:val="auto"/>
                </w:rPr>
                <w:delText>Range Min</w:delText>
              </w:r>
            </w:del>
          </w:p>
        </w:tc>
        <w:tc>
          <w:tcPr>
            <w:tcW w:w="1530" w:type="dxa"/>
          </w:tcPr>
          <w:p w14:paraId="37AF2C4D" w14:textId="159AFB90" w:rsidR="00FD7FE3" w:rsidRPr="00944009" w:rsidDel="00E57299" w:rsidRDefault="00FD7FE3">
            <w:pPr>
              <w:rPr>
                <w:del w:id="424" w:author="james" w:date="2016-03-29T11:57:00Z"/>
                <w:color w:val="auto"/>
              </w:rPr>
            </w:pPr>
            <w:del w:id="425" w:author="james" w:date="2016-03-29T11:57:00Z">
              <w:r w:rsidRPr="00944009" w:rsidDel="00E57299">
                <w:rPr>
                  <w:color w:val="auto"/>
                </w:rPr>
                <w:delText>Range Max</w:delText>
              </w:r>
            </w:del>
          </w:p>
        </w:tc>
      </w:tr>
      <w:tr w:rsidR="00FD7FE3" w:rsidRPr="00DE07CD" w:rsidDel="00E57299" w14:paraId="13899376" w14:textId="64909AF5" w:rsidTr="00F0495D">
        <w:trPr>
          <w:del w:id="426" w:author="james" w:date="2016-03-29T11:57:00Z"/>
        </w:trPr>
        <w:tc>
          <w:tcPr>
            <w:tcW w:w="534" w:type="dxa"/>
          </w:tcPr>
          <w:p w14:paraId="7101C8C4" w14:textId="4157E7C5" w:rsidR="00FD7FE3" w:rsidRPr="001C61A1" w:rsidDel="00E57299" w:rsidRDefault="00FD7FE3" w:rsidP="00A503DE">
            <w:pPr>
              <w:rPr>
                <w:del w:id="427" w:author="james" w:date="2016-03-29T11:57:00Z"/>
                <w:sz w:val="20"/>
                <w:szCs w:val="20"/>
              </w:rPr>
            </w:pPr>
            <w:del w:id="428" w:author="james" w:date="2016-03-29T11:57:00Z">
              <w:r w:rsidRPr="001C61A1" w:rsidDel="00E57299">
                <w:rPr>
                  <w:sz w:val="20"/>
                  <w:szCs w:val="20"/>
                </w:rPr>
                <w:delText>1</w:delText>
              </w:r>
            </w:del>
          </w:p>
        </w:tc>
        <w:tc>
          <w:tcPr>
            <w:tcW w:w="1734" w:type="dxa"/>
            <w:gridSpan w:val="2"/>
          </w:tcPr>
          <w:p w14:paraId="6C800A66" w14:textId="4D75889F" w:rsidR="00FD7FE3" w:rsidRPr="001C61A1" w:rsidDel="00E57299" w:rsidRDefault="00FD7FE3" w:rsidP="00DB344F">
            <w:pPr>
              <w:rPr>
                <w:del w:id="429" w:author="james" w:date="2016-03-29T11:57:00Z"/>
                <w:sz w:val="20"/>
                <w:szCs w:val="20"/>
              </w:rPr>
            </w:pPr>
            <w:del w:id="430" w:author="james" w:date="2016-03-29T11:57:00Z">
              <w:r w:rsidRPr="001C61A1" w:rsidDel="00E57299">
                <w:rPr>
                  <w:sz w:val="20"/>
                  <w:szCs w:val="20"/>
                </w:rPr>
                <w:delText>sign</w:delText>
              </w:r>
            </w:del>
          </w:p>
        </w:tc>
        <w:tc>
          <w:tcPr>
            <w:tcW w:w="3403" w:type="dxa"/>
          </w:tcPr>
          <w:p w14:paraId="071BED5C" w14:textId="771F6EC3" w:rsidR="00FD7FE3" w:rsidRPr="001C61A1" w:rsidDel="00E57299" w:rsidRDefault="00FD7FE3" w:rsidP="00545F9E">
            <w:pPr>
              <w:rPr>
                <w:del w:id="431" w:author="james" w:date="2016-03-29T11:57:00Z"/>
                <w:sz w:val="20"/>
                <w:szCs w:val="20"/>
              </w:rPr>
            </w:pPr>
            <w:del w:id="432" w:author="james" w:date="2016-03-29T11:57:00Z">
              <w:r w:rsidRPr="001C61A1" w:rsidDel="00E57299">
                <w:rPr>
                  <w:sz w:val="20"/>
                  <w:szCs w:val="20"/>
                </w:rPr>
                <w:delText>{-1, +1}</w:delText>
              </w:r>
            </w:del>
          </w:p>
        </w:tc>
        <w:tc>
          <w:tcPr>
            <w:tcW w:w="917" w:type="dxa"/>
          </w:tcPr>
          <w:p w14:paraId="556D911A" w14:textId="0A573AFD" w:rsidR="00FD7FE3" w:rsidRPr="001C61A1" w:rsidDel="00E57299" w:rsidRDefault="00FD7FE3" w:rsidP="00545F9E">
            <w:pPr>
              <w:rPr>
                <w:del w:id="433" w:author="james" w:date="2016-03-29T11:57:00Z"/>
                <w:sz w:val="20"/>
                <w:szCs w:val="20"/>
              </w:rPr>
            </w:pPr>
            <w:del w:id="434" w:author="james" w:date="2016-03-29T11:57:00Z">
              <w:r w:rsidRPr="001C61A1" w:rsidDel="00E57299">
                <w:rPr>
                  <w:sz w:val="20"/>
                  <w:szCs w:val="20"/>
                </w:rPr>
                <w:delText>-1</w:delText>
              </w:r>
            </w:del>
          </w:p>
        </w:tc>
        <w:tc>
          <w:tcPr>
            <w:tcW w:w="1530" w:type="dxa"/>
          </w:tcPr>
          <w:p w14:paraId="67647280" w14:textId="48D66940" w:rsidR="00FD7FE3" w:rsidRPr="001C61A1" w:rsidDel="00E57299" w:rsidRDefault="00FD7FE3" w:rsidP="001C1B6B">
            <w:pPr>
              <w:rPr>
                <w:del w:id="435" w:author="james" w:date="2016-03-29T11:57:00Z"/>
                <w:sz w:val="20"/>
                <w:szCs w:val="20"/>
              </w:rPr>
            </w:pPr>
            <w:del w:id="436" w:author="james" w:date="2016-03-29T11:57:00Z">
              <w:r w:rsidRPr="001C61A1" w:rsidDel="00E57299">
                <w:rPr>
                  <w:sz w:val="20"/>
                  <w:szCs w:val="20"/>
                </w:rPr>
                <w:delText>+1</w:delText>
              </w:r>
            </w:del>
          </w:p>
        </w:tc>
      </w:tr>
      <w:tr w:rsidR="00FD7FE3" w:rsidRPr="00DE07CD" w:rsidDel="00E57299" w14:paraId="7E2CA702" w14:textId="260AFCA1" w:rsidTr="00F0495D">
        <w:trPr>
          <w:del w:id="437" w:author="james" w:date="2016-03-29T11:57:00Z"/>
        </w:trPr>
        <w:tc>
          <w:tcPr>
            <w:tcW w:w="534" w:type="dxa"/>
            <w:vMerge w:val="restart"/>
            <w:shd w:val="clear" w:color="auto" w:fill="DBE5F1" w:themeFill="accent1" w:themeFillTint="33"/>
          </w:tcPr>
          <w:p w14:paraId="1FEACC1E" w14:textId="783342D3" w:rsidR="00FD7FE3" w:rsidRPr="001C61A1" w:rsidDel="00E57299" w:rsidRDefault="00FD7FE3" w:rsidP="00A503DE">
            <w:pPr>
              <w:rPr>
                <w:del w:id="438" w:author="james" w:date="2016-03-29T11:57:00Z"/>
                <w:sz w:val="20"/>
                <w:szCs w:val="20"/>
              </w:rPr>
            </w:pPr>
            <w:del w:id="439" w:author="james" w:date="2016-03-29T11:57:00Z">
              <w:r w:rsidRPr="001C61A1" w:rsidDel="00E57299">
                <w:rPr>
                  <w:sz w:val="20"/>
                  <w:szCs w:val="20"/>
                </w:rPr>
                <w:delText>2</w:delText>
              </w:r>
            </w:del>
          </w:p>
        </w:tc>
        <w:tc>
          <w:tcPr>
            <w:tcW w:w="1734" w:type="dxa"/>
            <w:gridSpan w:val="2"/>
            <w:shd w:val="clear" w:color="auto" w:fill="DBE5F1" w:themeFill="accent1" w:themeFillTint="33"/>
          </w:tcPr>
          <w:p w14:paraId="0DA561DC" w14:textId="0BF8C78A" w:rsidR="00FD7FE3" w:rsidRPr="001C61A1" w:rsidDel="00E57299" w:rsidRDefault="00FD7FE3" w:rsidP="00DB344F">
            <w:pPr>
              <w:rPr>
                <w:del w:id="440" w:author="james" w:date="2016-03-29T11:57:00Z"/>
                <w:sz w:val="20"/>
                <w:szCs w:val="20"/>
              </w:rPr>
            </w:pPr>
            <w:del w:id="441" w:author="james" w:date="2016-03-29T11:57:00Z">
              <w:r w:rsidRPr="001C61A1" w:rsidDel="00E57299">
                <w:rPr>
                  <w:sz w:val="20"/>
                  <w:szCs w:val="20"/>
                </w:rPr>
                <w:delText>sign-magnitude</w:delText>
              </w:r>
            </w:del>
          </w:p>
        </w:tc>
        <w:tc>
          <w:tcPr>
            <w:tcW w:w="3403" w:type="dxa"/>
            <w:shd w:val="clear" w:color="auto" w:fill="DBE5F1" w:themeFill="accent1" w:themeFillTint="33"/>
          </w:tcPr>
          <w:p w14:paraId="1CA7E8ED" w14:textId="7462946B" w:rsidR="00FD7FE3" w:rsidRPr="001C61A1" w:rsidDel="00E57299" w:rsidRDefault="00FD7FE3" w:rsidP="00545F9E">
            <w:pPr>
              <w:rPr>
                <w:del w:id="442" w:author="james" w:date="2016-03-29T11:57:00Z"/>
                <w:sz w:val="20"/>
                <w:szCs w:val="20"/>
              </w:rPr>
            </w:pPr>
            <w:del w:id="443" w:author="james" w:date="2016-03-29T11:57:00Z">
              <w:r w:rsidRPr="001C61A1" w:rsidDel="00E57299">
                <w:rPr>
                  <w:sz w:val="20"/>
                  <w:szCs w:val="20"/>
                </w:rPr>
                <w:delText>{-3, -1, +1, +3}</w:delText>
              </w:r>
            </w:del>
          </w:p>
        </w:tc>
        <w:tc>
          <w:tcPr>
            <w:tcW w:w="917" w:type="dxa"/>
            <w:shd w:val="clear" w:color="auto" w:fill="DBE5F1" w:themeFill="accent1" w:themeFillTint="33"/>
          </w:tcPr>
          <w:p w14:paraId="709F81D2" w14:textId="58D2C144" w:rsidR="00FD7FE3" w:rsidRPr="001C61A1" w:rsidDel="00E57299" w:rsidRDefault="00FD7FE3" w:rsidP="00545F9E">
            <w:pPr>
              <w:rPr>
                <w:del w:id="444" w:author="james" w:date="2016-03-29T11:57:00Z"/>
                <w:sz w:val="20"/>
                <w:szCs w:val="20"/>
              </w:rPr>
            </w:pPr>
            <w:del w:id="445" w:author="james" w:date="2016-03-29T11:57:00Z">
              <w:r w:rsidRPr="001C61A1" w:rsidDel="00E57299">
                <w:rPr>
                  <w:sz w:val="20"/>
                  <w:szCs w:val="20"/>
                </w:rPr>
                <w:delText>-3</w:delText>
              </w:r>
            </w:del>
          </w:p>
        </w:tc>
        <w:tc>
          <w:tcPr>
            <w:tcW w:w="1530" w:type="dxa"/>
            <w:shd w:val="clear" w:color="auto" w:fill="DBE5F1" w:themeFill="accent1" w:themeFillTint="33"/>
          </w:tcPr>
          <w:p w14:paraId="32443832" w14:textId="34BBDC9B" w:rsidR="00FD7FE3" w:rsidRPr="001C61A1" w:rsidDel="00E57299" w:rsidRDefault="00FD7FE3" w:rsidP="001C1B6B">
            <w:pPr>
              <w:rPr>
                <w:del w:id="446" w:author="james" w:date="2016-03-29T11:57:00Z"/>
                <w:sz w:val="20"/>
                <w:szCs w:val="20"/>
              </w:rPr>
            </w:pPr>
            <w:del w:id="447" w:author="james" w:date="2016-03-29T11:57:00Z">
              <w:r w:rsidRPr="001C61A1" w:rsidDel="00E57299">
                <w:rPr>
                  <w:sz w:val="20"/>
                  <w:szCs w:val="20"/>
                </w:rPr>
                <w:delText>+3</w:delText>
              </w:r>
            </w:del>
          </w:p>
        </w:tc>
      </w:tr>
      <w:tr w:rsidR="00FD7FE3" w:rsidRPr="00DE07CD" w:rsidDel="00E57299" w14:paraId="653DA48B" w14:textId="39E81832" w:rsidTr="00F0495D">
        <w:trPr>
          <w:del w:id="448" w:author="james" w:date="2016-03-29T11:57:00Z"/>
        </w:trPr>
        <w:tc>
          <w:tcPr>
            <w:tcW w:w="534" w:type="dxa"/>
            <w:vMerge/>
            <w:shd w:val="clear" w:color="auto" w:fill="DBE5F1" w:themeFill="accent1" w:themeFillTint="33"/>
          </w:tcPr>
          <w:p w14:paraId="120FF78F" w14:textId="0E8A698F" w:rsidR="00FD7FE3" w:rsidRPr="00514EF9" w:rsidDel="00E57299" w:rsidRDefault="00FD7FE3">
            <w:pPr>
              <w:rPr>
                <w:del w:id="449" w:author="james" w:date="2016-03-29T11:57:00Z"/>
                <w:sz w:val="20"/>
                <w:szCs w:val="20"/>
              </w:rPr>
            </w:pPr>
          </w:p>
        </w:tc>
        <w:tc>
          <w:tcPr>
            <w:tcW w:w="1734" w:type="dxa"/>
            <w:gridSpan w:val="2"/>
            <w:shd w:val="clear" w:color="auto" w:fill="DBE5F1" w:themeFill="accent1" w:themeFillTint="33"/>
          </w:tcPr>
          <w:p w14:paraId="0998D7EF" w14:textId="78D132CF" w:rsidR="00FD7FE3" w:rsidRPr="00514EF9" w:rsidDel="00E57299" w:rsidRDefault="00FD7FE3">
            <w:pPr>
              <w:rPr>
                <w:del w:id="450" w:author="james" w:date="2016-03-29T11:57:00Z"/>
                <w:sz w:val="20"/>
                <w:szCs w:val="20"/>
              </w:rPr>
            </w:pPr>
            <w:del w:id="451" w:author="james" w:date="2016-03-29T11:57:00Z">
              <w:r w:rsidRPr="00514EF9" w:rsidDel="00E57299">
                <w:rPr>
                  <w:sz w:val="20"/>
                  <w:szCs w:val="20"/>
                </w:rPr>
                <w:delText>signed integer</w:delText>
              </w:r>
            </w:del>
          </w:p>
        </w:tc>
        <w:tc>
          <w:tcPr>
            <w:tcW w:w="3403" w:type="dxa"/>
            <w:shd w:val="clear" w:color="auto" w:fill="DBE5F1" w:themeFill="accent1" w:themeFillTint="33"/>
          </w:tcPr>
          <w:p w14:paraId="47A09B07" w14:textId="1EB79788" w:rsidR="00FD7FE3" w:rsidRPr="00514EF9" w:rsidDel="00E57299" w:rsidRDefault="00FD7FE3">
            <w:pPr>
              <w:rPr>
                <w:del w:id="452" w:author="james" w:date="2016-03-29T11:57:00Z"/>
                <w:sz w:val="20"/>
                <w:szCs w:val="20"/>
              </w:rPr>
            </w:pPr>
            <w:del w:id="453" w:author="james" w:date="2016-03-29T11:57:00Z">
              <w:r w:rsidRPr="00514EF9" w:rsidDel="00E57299">
                <w:rPr>
                  <w:sz w:val="20"/>
                  <w:szCs w:val="20"/>
                </w:rPr>
                <w:delText xml:space="preserve">{-2, -1, 0, 1} </w:delText>
              </w:r>
            </w:del>
          </w:p>
        </w:tc>
        <w:tc>
          <w:tcPr>
            <w:tcW w:w="917" w:type="dxa"/>
            <w:shd w:val="clear" w:color="auto" w:fill="DBE5F1" w:themeFill="accent1" w:themeFillTint="33"/>
          </w:tcPr>
          <w:p w14:paraId="77684603" w14:textId="3094E53B" w:rsidR="00FD7FE3" w:rsidRPr="00514EF9" w:rsidDel="00E57299" w:rsidRDefault="00FD7FE3">
            <w:pPr>
              <w:rPr>
                <w:del w:id="454" w:author="james" w:date="2016-03-29T11:57:00Z"/>
                <w:sz w:val="20"/>
                <w:szCs w:val="20"/>
              </w:rPr>
            </w:pPr>
            <w:del w:id="455" w:author="james" w:date="2016-03-29T11:57:00Z">
              <w:r w:rsidRPr="00514EF9" w:rsidDel="00E57299">
                <w:rPr>
                  <w:sz w:val="20"/>
                  <w:szCs w:val="20"/>
                </w:rPr>
                <w:delText>-2</w:delText>
              </w:r>
            </w:del>
          </w:p>
        </w:tc>
        <w:tc>
          <w:tcPr>
            <w:tcW w:w="1530" w:type="dxa"/>
            <w:shd w:val="clear" w:color="auto" w:fill="DBE5F1" w:themeFill="accent1" w:themeFillTint="33"/>
          </w:tcPr>
          <w:p w14:paraId="7652E58F" w14:textId="1762872A" w:rsidR="00FD7FE3" w:rsidRPr="00514EF9" w:rsidDel="00E57299" w:rsidRDefault="00FD7FE3">
            <w:pPr>
              <w:rPr>
                <w:del w:id="456" w:author="james" w:date="2016-03-29T11:57:00Z"/>
                <w:sz w:val="20"/>
                <w:szCs w:val="20"/>
              </w:rPr>
            </w:pPr>
            <w:del w:id="457" w:author="james" w:date="2016-03-29T11:57:00Z">
              <w:r w:rsidRPr="00514EF9" w:rsidDel="00E57299">
                <w:rPr>
                  <w:sz w:val="20"/>
                  <w:szCs w:val="20"/>
                </w:rPr>
                <w:delText>+1</w:delText>
              </w:r>
            </w:del>
          </w:p>
        </w:tc>
      </w:tr>
      <w:tr w:rsidR="00FD7FE3" w:rsidRPr="00DE07CD" w:rsidDel="00E57299" w14:paraId="49A69115" w14:textId="41C15C85" w:rsidTr="00F0495D">
        <w:trPr>
          <w:del w:id="458" w:author="james" w:date="2016-03-29T11:57:00Z"/>
        </w:trPr>
        <w:tc>
          <w:tcPr>
            <w:tcW w:w="534" w:type="dxa"/>
            <w:vMerge/>
            <w:shd w:val="clear" w:color="auto" w:fill="DBE5F1" w:themeFill="accent1" w:themeFillTint="33"/>
          </w:tcPr>
          <w:p w14:paraId="08DE639B" w14:textId="17F50A03" w:rsidR="00FD7FE3" w:rsidRPr="00514EF9" w:rsidDel="00E57299" w:rsidRDefault="00FD7FE3">
            <w:pPr>
              <w:rPr>
                <w:del w:id="459" w:author="james" w:date="2016-03-29T11:57:00Z"/>
                <w:sz w:val="20"/>
                <w:szCs w:val="20"/>
              </w:rPr>
            </w:pPr>
          </w:p>
        </w:tc>
        <w:tc>
          <w:tcPr>
            <w:tcW w:w="1734" w:type="dxa"/>
            <w:gridSpan w:val="2"/>
            <w:shd w:val="clear" w:color="auto" w:fill="DBE5F1" w:themeFill="accent1" w:themeFillTint="33"/>
          </w:tcPr>
          <w:p w14:paraId="569FF57E" w14:textId="11CCC369" w:rsidR="00FD7FE3" w:rsidRPr="00514EF9" w:rsidDel="00E57299" w:rsidRDefault="00FD7FE3">
            <w:pPr>
              <w:rPr>
                <w:del w:id="460" w:author="james" w:date="2016-03-29T11:57:00Z"/>
                <w:sz w:val="20"/>
                <w:szCs w:val="20"/>
              </w:rPr>
            </w:pPr>
            <w:del w:id="461" w:author="james" w:date="2016-03-29T11:57:00Z">
              <w:r w:rsidRPr="00514EF9" w:rsidDel="00E57299">
                <w:rPr>
                  <w:sz w:val="20"/>
                  <w:szCs w:val="20"/>
                </w:rPr>
                <w:delText>offset binary</w:delText>
              </w:r>
            </w:del>
          </w:p>
        </w:tc>
        <w:tc>
          <w:tcPr>
            <w:tcW w:w="3403" w:type="dxa"/>
            <w:shd w:val="clear" w:color="auto" w:fill="DBE5F1" w:themeFill="accent1" w:themeFillTint="33"/>
          </w:tcPr>
          <w:p w14:paraId="5199C7DA" w14:textId="6E958CCA" w:rsidR="00FD7FE3" w:rsidRPr="00514EF9" w:rsidDel="00E57299" w:rsidRDefault="00FD7FE3" w:rsidP="00656B8D">
            <w:pPr>
              <w:rPr>
                <w:del w:id="462" w:author="james" w:date="2016-03-29T11:57:00Z"/>
                <w:sz w:val="20"/>
                <w:szCs w:val="20"/>
              </w:rPr>
            </w:pPr>
            <w:del w:id="463" w:author="james" w:date="2016-03-29T11:57:00Z">
              <w:r w:rsidRPr="00514EF9" w:rsidDel="00E57299">
                <w:rPr>
                  <w:sz w:val="20"/>
                  <w:szCs w:val="20"/>
                </w:rPr>
                <w:delText>{</w:delText>
              </w:r>
              <w:r w:rsidR="00656B8D" w:rsidRPr="00514EF9" w:rsidDel="00E57299">
                <w:rPr>
                  <w:sz w:val="20"/>
                  <w:szCs w:val="20"/>
                </w:rPr>
                <w:delText>0</w:delText>
              </w:r>
              <w:r w:rsidRPr="00514EF9" w:rsidDel="00E57299">
                <w:rPr>
                  <w:sz w:val="20"/>
                  <w:szCs w:val="20"/>
                </w:rPr>
                <w:delText xml:space="preserve">, </w:delText>
              </w:r>
              <w:r w:rsidR="00656B8D" w:rsidRPr="00514EF9" w:rsidDel="00E57299">
                <w:rPr>
                  <w:sz w:val="20"/>
                  <w:szCs w:val="20"/>
                </w:rPr>
                <w:delText>1</w:delText>
              </w:r>
              <w:r w:rsidRPr="00514EF9" w:rsidDel="00E57299">
                <w:rPr>
                  <w:sz w:val="20"/>
                  <w:szCs w:val="20"/>
                </w:rPr>
                <w:delText xml:space="preserve">, </w:delText>
              </w:r>
              <w:r w:rsidR="00656B8D" w:rsidRPr="00514EF9" w:rsidDel="00E57299">
                <w:rPr>
                  <w:sz w:val="20"/>
                  <w:szCs w:val="20"/>
                </w:rPr>
                <w:delText>2</w:delText>
              </w:r>
              <w:r w:rsidRPr="00514EF9" w:rsidDel="00E57299">
                <w:rPr>
                  <w:sz w:val="20"/>
                  <w:szCs w:val="20"/>
                </w:rPr>
                <w:delText xml:space="preserve">, </w:delText>
              </w:r>
              <w:r w:rsidR="00656B8D" w:rsidRPr="00514EF9" w:rsidDel="00E57299">
                <w:rPr>
                  <w:sz w:val="20"/>
                  <w:szCs w:val="20"/>
                </w:rPr>
                <w:delText>3</w:delText>
              </w:r>
              <w:r w:rsidRPr="00514EF9" w:rsidDel="00E57299">
                <w:rPr>
                  <w:sz w:val="20"/>
                  <w:szCs w:val="20"/>
                </w:rPr>
                <w:delText xml:space="preserve">} </w:delText>
              </w:r>
            </w:del>
          </w:p>
        </w:tc>
        <w:tc>
          <w:tcPr>
            <w:tcW w:w="917" w:type="dxa"/>
            <w:shd w:val="clear" w:color="auto" w:fill="DBE5F1" w:themeFill="accent1" w:themeFillTint="33"/>
          </w:tcPr>
          <w:p w14:paraId="1394D150" w14:textId="15E0493E" w:rsidR="00FD7FE3" w:rsidRPr="00514EF9" w:rsidDel="00E57299" w:rsidRDefault="003557CD">
            <w:pPr>
              <w:rPr>
                <w:del w:id="464" w:author="james" w:date="2016-03-29T11:57:00Z"/>
                <w:sz w:val="20"/>
                <w:szCs w:val="20"/>
              </w:rPr>
            </w:pPr>
            <w:del w:id="465" w:author="james" w:date="2016-03-29T11:57:00Z">
              <w:r w:rsidRPr="00514EF9" w:rsidDel="00E57299">
                <w:rPr>
                  <w:sz w:val="20"/>
                  <w:szCs w:val="20"/>
                </w:rPr>
                <w:delText>0</w:delText>
              </w:r>
            </w:del>
          </w:p>
        </w:tc>
        <w:tc>
          <w:tcPr>
            <w:tcW w:w="1530" w:type="dxa"/>
            <w:shd w:val="clear" w:color="auto" w:fill="DBE5F1" w:themeFill="accent1" w:themeFillTint="33"/>
          </w:tcPr>
          <w:p w14:paraId="4F2E98BE" w14:textId="123CCE41" w:rsidR="00FD7FE3" w:rsidRPr="00514EF9" w:rsidDel="00E57299" w:rsidRDefault="00FD7FE3" w:rsidP="003557CD">
            <w:pPr>
              <w:rPr>
                <w:del w:id="466" w:author="james" w:date="2016-03-29T11:57:00Z"/>
                <w:sz w:val="20"/>
                <w:szCs w:val="20"/>
              </w:rPr>
            </w:pPr>
            <w:del w:id="467" w:author="james" w:date="2016-03-29T11:57:00Z">
              <w:r w:rsidRPr="00514EF9" w:rsidDel="00E57299">
                <w:rPr>
                  <w:sz w:val="20"/>
                  <w:szCs w:val="20"/>
                </w:rPr>
                <w:delText>+</w:delText>
              </w:r>
              <w:r w:rsidR="003557CD" w:rsidRPr="00514EF9" w:rsidDel="00E57299">
                <w:rPr>
                  <w:sz w:val="20"/>
                  <w:szCs w:val="20"/>
                </w:rPr>
                <w:delText>3</w:delText>
              </w:r>
            </w:del>
          </w:p>
        </w:tc>
      </w:tr>
      <w:tr w:rsidR="00FD7FE3" w:rsidRPr="00DE07CD" w:rsidDel="00E57299" w14:paraId="567574B9" w14:textId="1B0F9117" w:rsidTr="00F0495D">
        <w:trPr>
          <w:del w:id="468" w:author="james" w:date="2016-03-29T11:57:00Z"/>
        </w:trPr>
        <w:tc>
          <w:tcPr>
            <w:tcW w:w="534" w:type="dxa"/>
            <w:vMerge w:val="restart"/>
          </w:tcPr>
          <w:p w14:paraId="1618A73A" w14:textId="57E4A5A9" w:rsidR="00FD7FE3" w:rsidRPr="001C61A1" w:rsidDel="00E57299" w:rsidRDefault="00FD7FE3" w:rsidP="00A503DE">
            <w:pPr>
              <w:rPr>
                <w:del w:id="469" w:author="james" w:date="2016-03-29T11:57:00Z"/>
                <w:sz w:val="20"/>
                <w:szCs w:val="20"/>
              </w:rPr>
            </w:pPr>
            <w:del w:id="470" w:author="james" w:date="2016-03-29T11:57:00Z">
              <w:r w:rsidRPr="001C61A1" w:rsidDel="00E57299">
                <w:rPr>
                  <w:sz w:val="20"/>
                  <w:szCs w:val="20"/>
                </w:rPr>
                <w:delText>4</w:delText>
              </w:r>
            </w:del>
          </w:p>
        </w:tc>
        <w:tc>
          <w:tcPr>
            <w:tcW w:w="1734" w:type="dxa"/>
            <w:gridSpan w:val="2"/>
          </w:tcPr>
          <w:p w14:paraId="4AD41251" w14:textId="10CA3503" w:rsidR="00FD7FE3" w:rsidRPr="001C61A1" w:rsidDel="00E57299" w:rsidRDefault="00FD7FE3" w:rsidP="00DB344F">
            <w:pPr>
              <w:rPr>
                <w:del w:id="471" w:author="james" w:date="2016-03-29T11:57:00Z"/>
                <w:sz w:val="20"/>
                <w:szCs w:val="20"/>
              </w:rPr>
            </w:pPr>
            <w:del w:id="472" w:author="james" w:date="2016-03-29T11:57:00Z">
              <w:r w:rsidRPr="001C61A1" w:rsidDel="00E57299">
                <w:rPr>
                  <w:sz w:val="20"/>
                  <w:szCs w:val="20"/>
                </w:rPr>
                <w:delText>sign-magnitude</w:delText>
              </w:r>
            </w:del>
          </w:p>
        </w:tc>
        <w:tc>
          <w:tcPr>
            <w:tcW w:w="3403" w:type="dxa"/>
          </w:tcPr>
          <w:p w14:paraId="44CF9ABF" w14:textId="5629E039" w:rsidR="00FD7FE3" w:rsidRPr="001C61A1" w:rsidDel="00E57299" w:rsidRDefault="00FD7FE3" w:rsidP="00DA3431">
            <w:pPr>
              <w:rPr>
                <w:del w:id="473" w:author="james" w:date="2016-03-29T11:57:00Z"/>
                <w:sz w:val="20"/>
                <w:szCs w:val="20"/>
              </w:rPr>
            </w:pPr>
            <w:del w:id="474" w:author="james" w:date="2016-03-29T11:57:00Z">
              <w:r w:rsidRPr="001C61A1" w:rsidDel="00E57299">
                <w:rPr>
                  <w:sz w:val="20"/>
                  <w:szCs w:val="20"/>
                </w:rPr>
                <w:delText>{-</w:delText>
              </w:r>
              <w:r w:rsidR="00DA3431" w:rsidRPr="001C61A1" w:rsidDel="00E57299">
                <w:rPr>
                  <w:sz w:val="20"/>
                  <w:szCs w:val="20"/>
                </w:rPr>
                <w:delText>15</w:delText>
              </w:r>
              <w:r w:rsidRPr="001C61A1" w:rsidDel="00E57299">
                <w:rPr>
                  <w:sz w:val="20"/>
                  <w:szCs w:val="20"/>
                </w:rPr>
                <w:delText>, -</w:delText>
              </w:r>
              <w:r w:rsidR="00DA3431" w:rsidRPr="001C61A1" w:rsidDel="00E57299">
                <w:rPr>
                  <w:sz w:val="20"/>
                  <w:szCs w:val="20"/>
                </w:rPr>
                <w:delText>13</w:delText>
              </w:r>
              <w:r w:rsidRPr="001C61A1" w:rsidDel="00E57299">
                <w:rPr>
                  <w:sz w:val="20"/>
                  <w:szCs w:val="20"/>
                </w:rPr>
                <w:delText>,…,-1,+1,…, +</w:delText>
              </w:r>
              <w:r w:rsidR="00DA3431" w:rsidRPr="001C61A1" w:rsidDel="00E57299">
                <w:rPr>
                  <w:sz w:val="20"/>
                  <w:szCs w:val="20"/>
                </w:rPr>
                <w:delText>13, +15</w:delText>
              </w:r>
              <w:r w:rsidRPr="001C61A1" w:rsidDel="00E57299">
                <w:rPr>
                  <w:sz w:val="20"/>
                  <w:szCs w:val="20"/>
                </w:rPr>
                <w:delText>}</w:delText>
              </w:r>
            </w:del>
          </w:p>
        </w:tc>
        <w:tc>
          <w:tcPr>
            <w:tcW w:w="917" w:type="dxa"/>
          </w:tcPr>
          <w:p w14:paraId="6B706BBF" w14:textId="48634665" w:rsidR="00FD7FE3" w:rsidRPr="001C61A1" w:rsidDel="00E57299" w:rsidRDefault="00514EF9" w:rsidP="00DA3431">
            <w:pPr>
              <w:rPr>
                <w:del w:id="475" w:author="james" w:date="2016-03-29T11:57:00Z"/>
                <w:sz w:val="20"/>
                <w:szCs w:val="20"/>
              </w:rPr>
            </w:pPr>
            <w:del w:id="476" w:author="james" w:date="2016-03-29T11:57:00Z">
              <w:r w:rsidDel="00E57299">
                <w:rPr>
                  <w:sz w:val="20"/>
                  <w:szCs w:val="20"/>
                </w:rPr>
                <w:delText>-</w:delText>
              </w:r>
              <w:r w:rsidR="00DA3431" w:rsidRPr="001C61A1" w:rsidDel="00E57299">
                <w:rPr>
                  <w:sz w:val="20"/>
                  <w:szCs w:val="20"/>
                </w:rPr>
                <w:delText>15</w:delText>
              </w:r>
            </w:del>
          </w:p>
        </w:tc>
        <w:tc>
          <w:tcPr>
            <w:tcW w:w="1530" w:type="dxa"/>
          </w:tcPr>
          <w:p w14:paraId="52E280D6" w14:textId="452AEE95" w:rsidR="00FD7FE3" w:rsidRPr="001C61A1" w:rsidDel="00E57299" w:rsidRDefault="00FD7FE3" w:rsidP="001C1B6B">
            <w:pPr>
              <w:rPr>
                <w:del w:id="477" w:author="james" w:date="2016-03-29T11:57:00Z"/>
                <w:sz w:val="20"/>
                <w:szCs w:val="20"/>
              </w:rPr>
            </w:pPr>
            <w:del w:id="478" w:author="james" w:date="2016-03-29T11:57:00Z">
              <w:r w:rsidRPr="001C61A1" w:rsidDel="00E57299">
                <w:rPr>
                  <w:sz w:val="20"/>
                  <w:szCs w:val="20"/>
                </w:rPr>
                <w:delText>+</w:delText>
              </w:r>
              <w:r w:rsidR="00DA3431" w:rsidRPr="001C61A1" w:rsidDel="00E57299">
                <w:rPr>
                  <w:sz w:val="20"/>
                  <w:szCs w:val="20"/>
                </w:rPr>
                <w:delText>15</w:delText>
              </w:r>
            </w:del>
          </w:p>
        </w:tc>
      </w:tr>
      <w:tr w:rsidR="00FD7FE3" w:rsidRPr="00DE07CD" w:rsidDel="00E57299" w14:paraId="50523C95" w14:textId="5B665602" w:rsidTr="00F0495D">
        <w:trPr>
          <w:del w:id="479" w:author="james" w:date="2016-03-29T11:57:00Z"/>
        </w:trPr>
        <w:tc>
          <w:tcPr>
            <w:tcW w:w="534" w:type="dxa"/>
            <w:vMerge/>
          </w:tcPr>
          <w:p w14:paraId="730BB505" w14:textId="3F3DD35B" w:rsidR="00FD7FE3" w:rsidRPr="00514EF9" w:rsidDel="00E57299" w:rsidRDefault="00FD7FE3">
            <w:pPr>
              <w:rPr>
                <w:del w:id="480" w:author="james" w:date="2016-03-29T11:57:00Z"/>
                <w:sz w:val="20"/>
                <w:szCs w:val="20"/>
              </w:rPr>
            </w:pPr>
          </w:p>
        </w:tc>
        <w:tc>
          <w:tcPr>
            <w:tcW w:w="1734" w:type="dxa"/>
            <w:gridSpan w:val="2"/>
          </w:tcPr>
          <w:p w14:paraId="232C7C86" w14:textId="1BDE3C59" w:rsidR="00FD7FE3" w:rsidRPr="00514EF9" w:rsidDel="00E57299" w:rsidRDefault="00FD7FE3">
            <w:pPr>
              <w:rPr>
                <w:del w:id="481" w:author="james" w:date="2016-03-29T11:57:00Z"/>
                <w:sz w:val="20"/>
                <w:szCs w:val="20"/>
              </w:rPr>
            </w:pPr>
            <w:del w:id="482" w:author="james" w:date="2016-03-29T11:57:00Z">
              <w:r w:rsidRPr="00514EF9" w:rsidDel="00E57299">
                <w:rPr>
                  <w:sz w:val="20"/>
                  <w:szCs w:val="20"/>
                </w:rPr>
                <w:delText>signed integer</w:delText>
              </w:r>
            </w:del>
          </w:p>
        </w:tc>
        <w:tc>
          <w:tcPr>
            <w:tcW w:w="3403" w:type="dxa"/>
          </w:tcPr>
          <w:p w14:paraId="7CB1F652" w14:textId="0D27052E" w:rsidR="00FD7FE3" w:rsidRPr="00514EF9" w:rsidDel="00E57299" w:rsidRDefault="00FD7FE3">
            <w:pPr>
              <w:rPr>
                <w:del w:id="483" w:author="james" w:date="2016-03-29T11:57:00Z"/>
                <w:sz w:val="20"/>
                <w:szCs w:val="20"/>
              </w:rPr>
            </w:pPr>
            <w:del w:id="484" w:author="james" w:date="2016-03-29T11:57:00Z">
              <w:r w:rsidRPr="00514EF9" w:rsidDel="00E57299">
                <w:rPr>
                  <w:sz w:val="20"/>
                  <w:szCs w:val="20"/>
                </w:rPr>
                <w:delText>{-8, …, 0…, +7}</w:delText>
              </w:r>
            </w:del>
          </w:p>
        </w:tc>
        <w:tc>
          <w:tcPr>
            <w:tcW w:w="917" w:type="dxa"/>
          </w:tcPr>
          <w:p w14:paraId="5243993B" w14:textId="3663F021" w:rsidR="00FD7FE3" w:rsidRPr="00514EF9" w:rsidDel="00E57299" w:rsidRDefault="00FD7FE3">
            <w:pPr>
              <w:rPr>
                <w:del w:id="485" w:author="james" w:date="2016-03-29T11:57:00Z"/>
                <w:sz w:val="20"/>
                <w:szCs w:val="20"/>
              </w:rPr>
            </w:pPr>
            <w:del w:id="486" w:author="james" w:date="2016-03-29T11:57:00Z">
              <w:r w:rsidRPr="00514EF9" w:rsidDel="00E57299">
                <w:rPr>
                  <w:sz w:val="20"/>
                  <w:szCs w:val="20"/>
                </w:rPr>
                <w:delText>-8</w:delText>
              </w:r>
            </w:del>
          </w:p>
        </w:tc>
        <w:tc>
          <w:tcPr>
            <w:tcW w:w="1530" w:type="dxa"/>
          </w:tcPr>
          <w:p w14:paraId="065A4694" w14:textId="1F675CF8" w:rsidR="00FD7FE3" w:rsidRPr="00514EF9" w:rsidDel="00E57299" w:rsidRDefault="00FD7FE3">
            <w:pPr>
              <w:rPr>
                <w:del w:id="487" w:author="james" w:date="2016-03-29T11:57:00Z"/>
                <w:sz w:val="20"/>
                <w:szCs w:val="20"/>
              </w:rPr>
            </w:pPr>
            <w:del w:id="488" w:author="james" w:date="2016-03-29T11:57:00Z">
              <w:r w:rsidRPr="00514EF9" w:rsidDel="00E57299">
                <w:rPr>
                  <w:sz w:val="20"/>
                  <w:szCs w:val="20"/>
                </w:rPr>
                <w:delText>+7</w:delText>
              </w:r>
            </w:del>
          </w:p>
        </w:tc>
      </w:tr>
      <w:tr w:rsidR="00FD7FE3" w:rsidRPr="00DE07CD" w:rsidDel="00E57299" w14:paraId="40463ED7" w14:textId="7CF588C3" w:rsidTr="00F0495D">
        <w:trPr>
          <w:del w:id="489" w:author="james" w:date="2016-03-29T11:57:00Z"/>
        </w:trPr>
        <w:tc>
          <w:tcPr>
            <w:tcW w:w="534" w:type="dxa"/>
            <w:vMerge/>
          </w:tcPr>
          <w:p w14:paraId="7DEB0F65" w14:textId="7FFE623D" w:rsidR="00FD7FE3" w:rsidRPr="00514EF9" w:rsidDel="00E57299" w:rsidRDefault="00FD7FE3">
            <w:pPr>
              <w:rPr>
                <w:del w:id="490" w:author="james" w:date="2016-03-29T11:57:00Z"/>
                <w:sz w:val="20"/>
                <w:szCs w:val="20"/>
              </w:rPr>
            </w:pPr>
          </w:p>
        </w:tc>
        <w:tc>
          <w:tcPr>
            <w:tcW w:w="1734" w:type="dxa"/>
            <w:gridSpan w:val="2"/>
          </w:tcPr>
          <w:p w14:paraId="3DBA8BC7" w14:textId="2778BD30" w:rsidR="00FD7FE3" w:rsidRPr="00514EF9" w:rsidDel="00E57299" w:rsidRDefault="00FD7FE3">
            <w:pPr>
              <w:rPr>
                <w:del w:id="491" w:author="james" w:date="2016-03-29T11:57:00Z"/>
                <w:sz w:val="20"/>
                <w:szCs w:val="20"/>
              </w:rPr>
            </w:pPr>
            <w:del w:id="492" w:author="james" w:date="2016-03-29T11:57:00Z">
              <w:r w:rsidRPr="00514EF9" w:rsidDel="00E57299">
                <w:rPr>
                  <w:sz w:val="20"/>
                  <w:szCs w:val="20"/>
                </w:rPr>
                <w:delText>offset binary</w:delText>
              </w:r>
            </w:del>
          </w:p>
        </w:tc>
        <w:tc>
          <w:tcPr>
            <w:tcW w:w="3403" w:type="dxa"/>
          </w:tcPr>
          <w:p w14:paraId="38913553" w14:textId="1F20480A" w:rsidR="00FD7FE3" w:rsidRPr="00514EF9" w:rsidDel="00E57299" w:rsidRDefault="00FD7FE3" w:rsidP="003C22B4">
            <w:pPr>
              <w:rPr>
                <w:del w:id="493" w:author="james" w:date="2016-03-29T11:57:00Z"/>
                <w:sz w:val="20"/>
                <w:szCs w:val="20"/>
              </w:rPr>
            </w:pPr>
            <w:del w:id="494" w:author="james" w:date="2016-03-29T11:57:00Z">
              <w:r w:rsidRPr="00514EF9" w:rsidDel="00E57299">
                <w:rPr>
                  <w:sz w:val="20"/>
                  <w:szCs w:val="20"/>
                </w:rPr>
                <w:delText>{</w:delText>
              </w:r>
              <w:r w:rsidR="003C22B4" w:rsidRPr="00514EF9" w:rsidDel="00E57299">
                <w:rPr>
                  <w:sz w:val="20"/>
                  <w:szCs w:val="20"/>
                </w:rPr>
                <w:delText>0</w:delText>
              </w:r>
              <w:r w:rsidRPr="00514EF9" w:rsidDel="00E57299">
                <w:rPr>
                  <w:sz w:val="20"/>
                  <w:szCs w:val="20"/>
                </w:rPr>
                <w:delText>,</w:delText>
              </w:r>
              <w:r w:rsidR="003C22B4" w:rsidRPr="00514EF9" w:rsidDel="00E57299">
                <w:rPr>
                  <w:sz w:val="20"/>
                  <w:szCs w:val="20"/>
                </w:rPr>
                <w:delText>…,15</w:delText>
              </w:r>
              <w:r w:rsidRPr="00514EF9" w:rsidDel="00E57299">
                <w:rPr>
                  <w:sz w:val="20"/>
                  <w:szCs w:val="20"/>
                </w:rPr>
                <w:delText>}</w:delText>
              </w:r>
            </w:del>
          </w:p>
        </w:tc>
        <w:tc>
          <w:tcPr>
            <w:tcW w:w="917" w:type="dxa"/>
          </w:tcPr>
          <w:p w14:paraId="35B77770" w14:textId="0BAD4BEC" w:rsidR="00FD7FE3" w:rsidRPr="00514EF9" w:rsidDel="00E57299" w:rsidRDefault="00D83541">
            <w:pPr>
              <w:rPr>
                <w:del w:id="495" w:author="james" w:date="2016-03-29T11:57:00Z"/>
                <w:sz w:val="20"/>
                <w:szCs w:val="20"/>
              </w:rPr>
            </w:pPr>
            <w:del w:id="496" w:author="james" w:date="2016-03-29T11:57:00Z">
              <w:r w:rsidRPr="00514EF9" w:rsidDel="00E57299">
                <w:rPr>
                  <w:sz w:val="20"/>
                  <w:szCs w:val="20"/>
                </w:rPr>
                <w:delText>0</w:delText>
              </w:r>
            </w:del>
          </w:p>
        </w:tc>
        <w:tc>
          <w:tcPr>
            <w:tcW w:w="1530" w:type="dxa"/>
          </w:tcPr>
          <w:p w14:paraId="5A6DC5B3" w14:textId="3FDC2EA0" w:rsidR="00FD7FE3" w:rsidRPr="00514EF9" w:rsidDel="00E57299" w:rsidRDefault="00FD7FE3" w:rsidP="00D83541">
            <w:pPr>
              <w:rPr>
                <w:del w:id="497" w:author="james" w:date="2016-03-29T11:57:00Z"/>
                <w:sz w:val="20"/>
                <w:szCs w:val="20"/>
              </w:rPr>
            </w:pPr>
            <w:del w:id="498" w:author="james" w:date="2016-03-29T11:57:00Z">
              <w:r w:rsidRPr="00514EF9" w:rsidDel="00E57299">
                <w:rPr>
                  <w:sz w:val="20"/>
                  <w:szCs w:val="20"/>
                </w:rPr>
                <w:delText>+</w:delText>
              </w:r>
              <w:r w:rsidR="00D83541" w:rsidRPr="00514EF9" w:rsidDel="00E57299">
                <w:rPr>
                  <w:sz w:val="20"/>
                  <w:szCs w:val="20"/>
                </w:rPr>
                <w:delText>15</w:delText>
              </w:r>
            </w:del>
          </w:p>
        </w:tc>
      </w:tr>
      <w:tr w:rsidR="00FD7FE3" w:rsidRPr="00DE07CD" w:rsidDel="00E57299" w14:paraId="515734EF" w14:textId="1F509E8B" w:rsidTr="00F0495D">
        <w:trPr>
          <w:del w:id="499" w:author="james" w:date="2016-03-29T11:57:00Z"/>
        </w:trPr>
        <w:tc>
          <w:tcPr>
            <w:tcW w:w="534" w:type="dxa"/>
            <w:vMerge w:val="restart"/>
            <w:shd w:val="clear" w:color="auto" w:fill="DBE5F1" w:themeFill="accent1" w:themeFillTint="33"/>
          </w:tcPr>
          <w:p w14:paraId="61E59DA3" w14:textId="175B9CB6" w:rsidR="00FD7FE3" w:rsidRPr="001C61A1" w:rsidDel="00E57299" w:rsidRDefault="00FD7FE3" w:rsidP="00A503DE">
            <w:pPr>
              <w:rPr>
                <w:del w:id="500" w:author="james" w:date="2016-03-29T11:57:00Z"/>
                <w:sz w:val="20"/>
                <w:szCs w:val="20"/>
              </w:rPr>
            </w:pPr>
            <w:del w:id="501" w:author="james" w:date="2016-03-29T11:57:00Z">
              <w:r w:rsidRPr="001C61A1" w:rsidDel="00E57299">
                <w:rPr>
                  <w:sz w:val="20"/>
                  <w:szCs w:val="20"/>
                </w:rPr>
                <w:delText>8</w:delText>
              </w:r>
            </w:del>
          </w:p>
        </w:tc>
        <w:tc>
          <w:tcPr>
            <w:tcW w:w="1734" w:type="dxa"/>
            <w:gridSpan w:val="2"/>
            <w:shd w:val="clear" w:color="auto" w:fill="DBE5F1" w:themeFill="accent1" w:themeFillTint="33"/>
          </w:tcPr>
          <w:p w14:paraId="40DD66C2" w14:textId="442E9019" w:rsidR="00FD7FE3" w:rsidRPr="001C61A1" w:rsidDel="00E57299" w:rsidRDefault="00FD7FE3" w:rsidP="00DB344F">
            <w:pPr>
              <w:rPr>
                <w:del w:id="502" w:author="james" w:date="2016-03-29T11:57:00Z"/>
                <w:sz w:val="20"/>
                <w:szCs w:val="20"/>
              </w:rPr>
            </w:pPr>
            <w:del w:id="503" w:author="james" w:date="2016-03-29T11:57:00Z">
              <w:r w:rsidRPr="001C61A1" w:rsidDel="00E57299">
                <w:rPr>
                  <w:sz w:val="20"/>
                  <w:szCs w:val="20"/>
                </w:rPr>
                <w:delText>sign-magnitude</w:delText>
              </w:r>
            </w:del>
          </w:p>
        </w:tc>
        <w:tc>
          <w:tcPr>
            <w:tcW w:w="3403" w:type="dxa"/>
            <w:shd w:val="clear" w:color="auto" w:fill="DBE5F1" w:themeFill="accent1" w:themeFillTint="33"/>
          </w:tcPr>
          <w:p w14:paraId="08BBF393" w14:textId="7E7D42EF" w:rsidR="00FD7FE3" w:rsidRPr="001C61A1" w:rsidDel="00E57299" w:rsidRDefault="00FD7FE3" w:rsidP="00D46E7A">
            <w:pPr>
              <w:rPr>
                <w:del w:id="504" w:author="james" w:date="2016-03-29T11:57:00Z"/>
                <w:sz w:val="20"/>
                <w:szCs w:val="20"/>
              </w:rPr>
            </w:pPr>
            <w:del w:id="505" w:author="james" w:date="2016-03-29T11:57:00Z">
              <w:r w:rsidRPr="001C61A1" w:rsidDel="00E57299">
                <w:rPr>
                  <w:sz w:val="20"/>
                  <w:szCs w:val="20"/>
                </w:rPr>
                <w:delText>{-</w:delText>
              </w:r>
              <w:r w:rsidR="00D46E7A" w:rsidRPr="001C61A1" w:rsidDel="00E57299">
                <w:rPr>
                  <w:sz w:val="20"/>
                  <w:szCs w:val="20"/>
                </w:rPr>
                <w:delText>127</w:delText>
              </w:r>
              <w:r w:rsidRPr="001C61A1" w:rsidDel="00E57299">
                <w:rPr>
                  <w:sz w:val="20"/>
                  <w:szCs w:val="20"/>
                </w:rPr>
                <w:delText>, -</w:delText>
              </w:r>
              <w:r w:rsidR="00D46E7A" w:rsidRPr="001C61A1" w:rsidDel="00E57299">
                <w:rPr>
                  <w:sz w:val="20"/>
                  <w:szCs w:val="20"/>
                </w:rPr>
                <w:delText>125</w:delText>
              </w:r>
              <w:r w:rsidRPr="001C61A1" w:rsidDel="00E57299">
                <w:rPr>
                  <w:sz w:val="20"/>
                  <w:szCs w:val="20"/>
                </w:rPr>
                <w:delText>,…,</w:delText>
              </w:r>
              <w:r w:rsidR="00D46E7A" w:rsidRPr="001C61A1" w:rsidDel="00E57299">
                <w:rPr>
                  <w:sz w:val="20"/>
                  <w:szCs w:val="20"/>
                </w:rPr>
                <w:delText>-1,+1,</w:delText>
              </w:r>
              <w:r w:rsidRPr="001C61A1" w:rsidDel="00E57299">
                <w:rPr>
                  <w:sz w:val="20"/>
                  <w:szCs w:val="20"/>
                </w:rPr>
                <w:delText xml:space="preserve"> +</w:delText>
              </w:r>
              <w:r w:rsidR="00D46E7A" w:rsidRPr="001C61A1" w:rsidDel="00E57299">
                <w:rPr>
                  <w:sz w:val="20"/>
                  <w:szCs w:val="20"/>
                </w:rPr>
                <w:delText>125</w:delText>
              </w:r>
              <w:r w:rsidRPr="001C61A1" w:rsidDel="00E57299">
                <w:rPr>
                  <w:sz w:val="20"/>
                  <w:szCs w:val="20"/>
                </w:rPr>
                <w:delText>, +</w:delText>
              </w:r>
              <w:r w:rsidR="00D46E7A" w:rsidRPr="001C61A1" w:rsidDel="00E57299">
                <w:rPr>
                  <w:sz w:val="20"/>
                  <w:szCs w:val="20"/>
                </w:rPr>
                <w:delText>127</w:delText>
              </w:r>
              <w:r w:rsidRPr="001C61A1" w:rsidDel="00E57299">
                <w:rPr>
                  <w:sz w:val="20"/>
                  <w:szCs w:val="20"/>
                </w:rPr>
                <w:delText>}</w:delText>
              </w:r>
            </w:del>
          </w:p>
        </w:tc>
        <w:tc>
          <w:tcPr>
            <w:tcW w:w="917" w:type="dxa"/>
            <w:shd w:val="clear" w:color="auto" w:fill="DBE5F1" w:themeFill="accent1" w:themeFillTint="33"/>
          </w:tcPr>
          <w:p w14:paraId="2D7C12BD" w14:textId="437DD64E" w:rsidR="00FD7FE3" w:rsidRPr="001C61A1" w:rsidDel="00E57299" w:rsidRDefault="00FD7FE3" w:rsidP="00545F9E">
            <w:pPr>
              <w:rPr>
                <w:del w:id="506" w:author="james" w:date="2016-03-29T11:57:00Z"/>
                <w:sz w:val="20"/>
                <w:szCs w:val="20"/>
              </w:rPr>
            </w:pPr>
            <w:del w:id="507" w:author="james" w:date="2016-03-29T11:57:00Z">
              <w:r w:rsidRPr="001C61A1" w:rsidDel="00E57299">
                <w:rPr>
                  <w:sz w:val="20"/>
                  <w:szCs w:val="20"/>
                </w:rPr>
                <w:delText>-127</w:delText>
              </w:r>
            </w:del>
          </w:p>
        </w:tc>
        <w:tc>
          <w:tcPr>
            <w:tcW w:w="1530" w:type="dxa"/>
            <w:shd w:val="clear" w:color="auto" w:fill="DBE5F1" w:themeFill="accent1" w:themeFillTint="33"/>
          </w:tcPr>
          <w:p w14:paraId="0BE7A951" w14:textId="2863FF94" w:rsidR="00FD7FE3" w:rsidRPr="001C61A1" w:rsidDel="00E57299" w:rsidRDefault="00FD7FE3" w:rsidP="001C1B6B">
            <w:pPr>
              <w:rPr>
                <w:del w:id="508" w:author="james" w:date="2016-03-29T11:57:00Z"/>
                <w:sz w:val="20"/>
                <w:szCs w:val="20"/>
              </w:rPr>
            </w:pPr>
            <w:del w:id="509" w:author="james" w:date="2016-03-29T11:57:00Z">
              <w:r w:rsidRPr="001C61A1" w:rsidDel="00E57299">
                <w:rPr>
                  <w:sz w:val="20"/>
                  <w:szCs w:val="20"/>
                </w:rPr>
                <w:delText>+128</w:delText>
              </w:r>
            </w:del>
          </w:p>
        </w:tc>
      </w:tr>
      <w:tr w:rsidR="00FD7FE3" w:rsidRPr="00DE07CD" w:rsidDel="00E57299" w14:paraId="7A7CC370" w14:textId="337C2BBA" w:rsidTr="00F0495D">
        <w:trPr>
          <w:del w:id="510" w:author="james" w:date="2016-03-29T11:57:00Z"/>
        </w:trPr>
        <w:tc>
          <w:tcPr>
            <w:tcW w:w="534" w:type="dxa"/>
            <w:vMerge/>
            <w:shd w:val="clear" w:color="auto" w:fill="DBE5F1" w:themeFill="accent1" w:themeFillTint="33"/>
          </w:tcPr>
          <w:p w14:paraId="19968A9F" w14:textId="72DF02CD" w:rsidR="00FD7FE3" w:rsidRPr="00514EF9" w:rsidDel="00E57299" w:rsidRDefault="00FD7FE3">
            <w:pPr>
              <w:rPr>
                <w:del w:id="511" w:author="james" w:date="2016-03-29T11:57:00Z"/>
                <w:sz w:val="20"/>
                <w:szCs w:val="20"/>
              </w:rPr>
            </w:pPr>
          </w:p>
        </w:tc>
        <w:tc>
          <w:tcPr>
            <w:tcW w:w="1734" w:type="dxa"/>
            <w:gridSpan w:val="2"/>
            <w:shd w:val="clear" w:color="auto" w:fill="DBE5F1" w:themeFill="accent1" w:themeFillTint="33"/>
          </w:tcPr>
          <w:p w14:paraId="3F50A86A" w14:textId="46CC37FB" w:rsidR="00FD7FE3" w:rsidRPr="00514EF9" w:rsidDel="00E57299" w:rsidRDefault="00FD7FE3">
            <w:pPr>
              <w:rPr>
                <w:del w:id="512" w:author="james" w:date="2016-03-29T11:57:00Z"/>
                <w:sz w:val="20"/>
                <w:szCs w:val="20"/>
              </w:rPr>
            </w:pPr>
            <w:del w:id="513" w:author="james" w:date="2016-03-29T11:57:00Z">
              <w:r w:rsidRPr="00514EF9" w:rsidDel="00E57299">
                <w:rPr>
                  <w:sz w:val="20"/>
                  <w:szCs w:val="20"/>
                </w:rPr>
                <w:delText>signed integer</w:delText>
              </w:r>
            </w:del>
          </w:p>
        </w:tc>
        <w:tc>
          <w:tcPr>
            <w:tcW w:w="3403" w:type="dxa"/>
            <w:shd w:val="clear" w:color="auto" w:fill="DBE5F1" w:themeFill="accent1" w:themeFillTint="33"/>
          </w:tcPr>
          <w:p w14:paraId="1459BC42" w14:textId="6060866F" w:rsidR="00FD7FE3" w:rsidRPr="00514EF9" w:rsidDel="00E57299" w:rsidRDefault="00FD7FE3">
            <w:pPr>
              <w:rPr>
                <w:del w:id="514" w:author="james" w:date="2016-03-29T11:57:00Z"/>
                <w:sz w:val="20"/>
                <w:szCs w:val="20"/>
              </w:rPr>
            </w:pPr>
            <w:del w:id="515" w:author="james" w:date="2016-03-29T11:57:00Z">
              <w:r w:rsidRPr="00514EF9" w:rsidDel="00E57299">
                <w:rPr>
                  <w:sz w:val="20"/>
                  <w:szCs w:val="20"/>
                </w:rPr>
                <w:delText>{-128, …, 0…, 127}</w:delText>
              </w:r>
            </w:del>
          </w:p>
        </w:tc>
        <w:tc>
          <w:tcPr>
            <w:tcW w:w="917" w:type="dxa"/>
            <w:shd w:val="clear" w:color="auto" w:fill="DBE5F1" w:themeFill="accent1" w:themeFillTint="33"/>
          </w:tcPr>
          <w:p w14:paraId="5197E9F8" w14:textId="3F2490B4" w:rsidR="00FD7FE3" w:rsidRPr="00514EF9" w:rsidDel="00E57299" w:rsidRDefault="00FD7FE3">
            <w:pPr>
              <w:rPr>
                <w:del w:id="516" w:author="james" w:date="2016-03-29T11:57:00Z"/>
                <w:sz w:val="20"/>
                <w:szCs w:val="20"/>
              </w:rPr>
            </w:pPr>
            <w:del w:id="517" w:author="james" w:date="2016-03-29T11:57:00Z">
              <w:r w:rsidRPr="00514EF9" w:rsidDel="00E57299">
                <w:rPr>
                  <w:sz w:val="20"/>
                  <w:szCs w:val="20"/>
                </w:rPr>
                <w:delText>-128</w:delText>
              </w:r>
            </w:del>
          </w:p>
        </w:tc>
        <w:tc>
          <w:tcPr>
            <w:tcW w:w="1530" w:type="dxa"/>
            <w:shd w:val="clear" w:color="auto" w:fill="DBE5F1" w:themeFill="accent1" w:themeFillTint="33"/>
          </w:tcPr>
          <w:p w14:paraId="4BF7BF90" w14:textId="64E154B9" w:rsidR="00FD7FE3" w:rsidRPr="00514EF9" w:rsidDel="00E57299" w:rsidRDefault="00FD7FE3">
            <w:pPr>
              <w:rPr>
                <w:del w:id="518" w:author="james" w:date="2016-03-29T11:57:00Z"/>
                <w:sz w:val="20"/>
                <w:szCs w:val="20"/>
              </w:rPr>
            </w:pPr>
            <w:del w:id="519" w:author="james" w:date="2016-03-29T11:57:00Z">
              <w:r w:rsidRPr="00514EF9" w:rsidDel="00E57299">
                <w:rPr>
                  <w:sz w:val="20"/>
                  <w:szCs w:val="20"/>
                </w:rPr>
                <w:delText>+127</w:delText>
              </w:r>
            </w:del>
          </w:p>
        </w:tc>
      </w:tr>
      <w:tr w:rsidR="00FD7FE3" w:rsidRPr="00DE07CD" w:rsidDel="00E57299" w14:paraId="5401A028" w14:textId="6EDD1E5C" w:rsidTr="00F0495D">
        <w:trPr>
          <w:del w:id="520" w:author="james" w:date="2016-03-29T11:57:00Z"/>
        </w:trPr>
        <w:tc>
          <w:tcPr>
            <w:tcW w:w="534" w:type="dxa"/>
            <w:vMerge/>
            <w:shd w:val="clear" w:color="auto" w:fill="DBE5F1" w:themeFill="accent1" w:themeFillTint="33"/>
          </w:tcPr>
          <w:p w14:paraId="1F628E82" w14:textId="3DA65556" w:rsidR="00FD7FE3" w:rsidRPr="00514EF9" w:rsidDel="00E57299" w:rsidRDefault="00FD7FE3">
            <w:pPr>
              <w:rPr>
                <w:del w:id="521" w:author="james" w:date="2016-03-29T11:57:00Z"/>
                <w:sz w:val="20"/>
                <w:szCs w:val="20"/>
              </w:rPr>
            </w:pPr>
          </w:p>
        </w:tc>
        <w:tc>
          <w:tcPr>
            <w:tcW w:w="1734" w:type="dxa"/>
            <w:gridSpan w:val="2"/>
            <w:shd w:val="clear" w:color="auto" w:fill="DBE5F1" w:themeFill="accent1" w:themeFillTint="33"/>
          </w:tcPr>
          <w:p w14:paraId="2301DD95" w14:textId="66C586CC" w:rsidR="00FD7FE3" w:rsidRPr="00514EF9" w:rsidDel="00E57299" w:rsidRDefault="00FD7FE3">
            <w:pPr>
              <w:rPr>
                <w:del w:id="522" w:author="james" w:date="2016-03-29T11:57:00Z"/>
                <w:sz w:val="20"/>
                <w:szCs w:val="20"/>
              </w:rPr>
            </w:pPr>
            <w:del w:id="523" w:author="james" w:date="2016-03-29T11:57:00Z">
              <w:r w:rsidRPr="00514EF9" w:rsidDel="00E57299">
                <w:rPr>
                  <w:sz w:val="20"/>
                  <w:szCs w:val="20"/>
                </w:rPr>
                <w:delText>offset binary</w:delText>
              </w:r>
            </w:del>
          </w:p>
        </w:tc>
        <w:tc>
          <w:tcPr>
            <w:tcW w:w="3403" w:type="dxa"/>
            <w:shd w:val="clear" w:color="auto" w:fill="DBE5F1" w:themeFill="accent1" w:themeFillTint="33"/>
          </w:tcPr>
          <w:p w14:paraId="199E5421" w14:textId="092792A5" w:rsidR="00FD7FE3" w:rsidRPr="0046053E" w:rsidDel="00E57299" w:rsidRDefault="00FD7FE3" w:rsidP="00CA78C2">
            <w:pPr>
              <w:rPr>
                <w:del w:id="524" w:author="james" w:date="2016-03-29T11:57:00Z"/>
                <w:sz w:val="20"/>
                <w:szCs w:val="20"/>
              </w:rPr>
            </w:pPr>
            <w:del w:id="525" w:author="james" w:date="2016-03-29T11:57:00Z">
              <w:r w:rsidRPr="00514EF9" w:rsidDel="00E57299">
                <w:rPr>
                  <w:sz w:val="20"/>
                  <w:szCs w:val="20"/>
                </w:rPr>
                <w:delText>{</w:delText>
              </w:r>
              <w:r w:rsidR="00CA78C2" w:rsidDel="00E57299">
                <w:rPr>
                  <w:sz w:val="20"/>
                  <w:szCs w:val="20"/>
                </w:rPr>
                <w:delText>0</w:delText>
              </w:r>
              <w:r w:rsidRPr="0046053E" w:rsidDel="00E57299">
                <w:rPr>
                  <w:sz w:val="20"/>
                  <w:szCs w:val="20"/>
                </w:rPr>
                <w:delText xml:space="preserve">, …, </w:delText>
              </w:r>
              <w:r w:rsidR="00CA78C2" w:rsidDel="00E57299">
                <w:rPr>
                  <w:sz w:val="20"/>
                  <w:szCs w:val="20"/>
                </w:rPr>
                <w:delText>255</w:delText>
              </w:r>
              <w:r w:rsidRPr="0046053E" w:rsidDel="00E57299">
                <w:rPr>
                  <w:sz w:val="20"/>
                  <w:szCs w:val="20"/>
                </w:rPr>
                <w:delText>}</w:delText>
              </w:r>
            </w:del>
          </w:p>
        </w:tc>
        <w:tc>
          <w:tcPr>
            <w:tcW w:w="917" w:type="dxa"/>
            <w:shd w:val="clear" w:color="auto" w:fill="DBE5F1" w:themeFill="accent1" w:themeFillTint="33"/>
          </w:tcPr>
          <w:p w14:paraId="6A0E35E6" w14:textId="5888CF05" w:rsidR="00FD7FE3" w:rsidRPr="0046053E" w:rsidDel="00E57299" w:rsidRDefault="00FD7FE3">
            <w:pPr>
              <w:rPr>
                <w:del w:id="526" w:author="james" w:date="2016-03-29T11:57:00Z"/>
                <w:sz w:val="20"/>
                <w:szCs w:val="20"/>
              </w:rPr>
            </w:pPr>
            <w:del w:id="527" w:author="james" w:date="2016-03-29T11:57:00Z">
              <w:r w:rsidRPr="0046053E" w:rsidDel="00E57299">
                <w:rPr>
                  <w:sz w:val="20"/>
                  <w:szCs w:val="20"/>
                </w:rPr>
                <w:delText>-128</w:delText>
              </w:r>
            </w:del>
          </w:p>
        </w:tc>
        <w:tc>
          <w:tcPr>
            <w:tcW w:w="1530" w:type="dxa"/>
            <w:shd w:val="clear" w:color="auto" w:fill="DBE5F1" w:themeFill="accent1" w:themeFillTint="33"/>
          </w:tcPr>
          <w:p w14:paraId="3E36B66F" w14:textId="69E770BE" w:rsidR="00FD7FE3" w:rsidRPr="0046053E" w:rsidDel="00E57299" w:rsidRDefault="00FD7FE3">
            <w:pPr>
              <w:rPr>
                <w:del w:id="528" w:author="james" w:date="2016-03-29T11:57:00Z"/>
                <w:sz w:val="20"/>
                <w:szCs w:val="20"/>
              </w:rPr>
            </w:pPr>
            <w:del w:id="529" w:author="james" w:date="2016-03-29T11:57:00Z">
              <w:r w:rsidRPr="0046053E" w:rsidDel="00E57299">
                <w:rPr>
                  <w:sz w:val="20"/>
                  <w:szCs w:val="20"/>
                </w:rPr>
                <w:delText>+127</w:delText>
              </w:r>
            </w:del>
          </w:p>
        </w:tc>
      </w:tr>
      <w:tr w:rsidR="00FD7FE3" w:rsidRPr="00DE07CD" w:rsidDel="00E57299" w14:paraId="338B42B4" w14:textId="1B0C5D74" w:rsidTr="00F0495D">
        <w:trPr>
          <w:del w:id="530" w:author="james" w:date="2016-03-29T11:57:00Z"/>
        </w:trPr>
        <w:tc>
          <w:tcPr>
            <w:tcW w:w="534" w:type="dxa"/>
            <w:vMerge w:val="restart"/>
          </w:tcPr>
          <w:p w14:paraId="5D6A0495" w14:textId="174DC358" w:rsidR="00FD7FE3" w:rsidRPr="001C61A1" w:rsidDel="00E57299" w:rsidRDefault="00FD7FE3" w:rsidP="00A503DE">
            <w:pPr>
              <w:rPr>
                <w:del w:id="531" w:author="james" w:date="2016-03-29T11:57:00Z"/>
                <w:sz w:val="20"/>
                <w:szCs w:val="20"/>
              </w:rPr>
            </w:pPr>
            <w:del w:id="532" w:author="james" w:date="2016-03-29T11:57:00Z">
              <w:r w:rsidRPr="001C61A1" w:rsidDel="00E57299">
                <w:rPr>
                  <w:sz w:val="20"/>
                  <w:szCs w:val="20"/>
                </w:rPr>
                <w:delText>16</w:delText>
              </w:r>
            </w:del>
          </w:p>
        </w:tc>
        <w:tc>
          <w:tcPr>
            <w:tcW w:w="1734" w:type="dxa"/>
            <w:gridSpan w:val="2"/>
          </w:tcPr>
          <w:p w14:paraId="473EB11A" w14:textId="7FE5BA6F" w:rsidR="00FD7FE3" w:rsidRPr="001C61A1" w:rsidDel="00E57299" w:rsidRDefault="00FD7FE3" w:rsidP="00DB344F">
            <w:pPr>
              <w:rPr>
                <w:del w:id="533" w:author="james" w:date="2016-03-29T11:57:00Z"/>
                <w:sz w:val="20"/>
                <w:szCs w:val="20"/>
              </w:rPr>
            </w:pPr>
            <w:del w:id="534" w:author="james" w:date="2016-03-29T11:57:00Z">
              <w:r w:rsidRPr="001C61A1" w:rsidDel="00E57299">
                <w:rPr>
                  <w:sz w:val="20"/>
                  <w:szCs w:val="20"/>
                </w:rPr>
                <w:delText>sign-magnitude</w:delText>
              </w:r>
            </w:del>
          </w:p>
        </w:tc>
        <w:tc>
          <w:tcPr>
            <w:tcW w:w="3403" w:type="dxa"/>
          </w:tcPr>
          <w:p w14:paraId="4B1D1EA4" w14:textId="25746C46" w:rsidR="00FD7FE3" w:rsidRPr="001C61A1" w:rsidDel="00E57299" w:rsidRDefault="00FD7FE3" w:rsidP="00545F9E">
            <w:pPr>
              <w:rPr>
                <w:del w:id="535" w:author="james" w:date="2016-03-29T11:57:00Z"/>
                <w:sz w:val="20"/>
                <w:szCs w:val="20"/>
              </w:rPr>
            </w:pPr>
            <w:del w:id="536" w:author="james" w:date="2016-03-29T11:57:00Z">
              <w:r w:rsidRPr="001C61A1" w:rsidDel="00E57299">
                <w:rPr>
                  <w:sz w:val="20"/>
                  <w:szCs w:val="20"/>
                </w:rPr>
                <w:delText>{-2</w:delText>
              </w:r>
              <w:r w:rsidRPr="001C61A1" w:rsidDel="00E57299">
                <w:rPr>
                  <w:sz w:val="20"/>
                  <w:szCs w:val="20"/>
                  <w:vertAlign w:val="superscript"/>
                </w:rPr>
                <w:delText>15</w:delText>
              </w:r>
              <w:r w:rsidRPr="001C61A1" w:rsidDel="00E57299">
                <w:rPr>
                  <w:sz w:val="20"/>
                  <w:szCs w:val="20"/>
                </w:rPr>
                <w:delText>,… ,-1,+1,…, +2</w:delText>
              </w:r>
              <w:r w:rsidRPr="001C61A1" w:rsidDel="00E57299">
                <w:rPr>
                  <w:sz w:val="20"/>
                  <w:szCs w:val="20"/>
                  <w:vertAlign w:val="superscript"/>
                </w:rPr>
                <w:delText>15</w:delText>
              </w:r>
              <w:r w:rsidRPr="001C61A1" w:rsidDel="00E57299">
                <w:rPr>
                  <w:sz w:val="20"/>
                  <w:szCs w:val="20"/>
                </w:rPr>
                <w:delText>}</w:delText>
              </w:r>
            </w:del>
          </w:p>
        </w:tc>
        <w:tc>
          <w:tcPr>
            <w:tcW w:w="917" w:type="dxa"/>
          </w:tcPr>
          <w:p w14:paraId="372D5E82" w14:textId="5505B9F8" w:rsidR="00FD7FE3" w:rsidRPr="001C61A1" w:rsidDel="00E57299" w:rsidRDefault="00FD7FE3" w:rsidP="00545F9E">
            <w:pPr>
              <w:rPr>
                <w:del w:id="537" w:author="james" w:date="2016-03-29T11:57:00Z"/>
                <w:sz w:val="20"/>
                <w:szCs w:val="20"/>
              </w:rPr>
            </w:pPr>
            <w:del w:id="538" w:author="james" w:date="2016-03-29T11:57:00Z">
              <w:r w:rsidRPr="001C61A1" w:rsidDel="00E57299">
                <w:rPr>
                  <w:sz w:val="20"/>
                  <w:szCs w:val="20"/>
                </w:rPr>
                <w:delText>-2</w:delText>
              </w:r>
              <w:r w:rsidRPr="001C61A1" w:rsidDel="00E57299">
                <w:rPr>
                  <w:sz w:val="20"/>
                  <w:szCs w:val="20"/>
                  <w:vertAlign w:val="superscript"/>
                </w:rPr>
                <w:delText>15</w:delText>
              </w:r>
            </w:del>
          </w:p>
        </w:tc>
        <w:tc>
          <w:tcPr>
            <w:tcW w:w="1530" w:type="dxa"/>
          </w:tcPr>
          <w:p w14:paraId="628F6E67" w14:textId="7CC1349D" w:rsidR="00FD7FE3" w:rsidRPr="001C61A1" w:rsidDel="00E57299" w:rsidRDefault="00FD7FE3" w:rsidP="001C1B6B">
            <w:pPr>
              <w:rPr>
                <w:del w:id="539" w:author="james" w:date="2016-03-29T11:57:00Z"/>
                <w:sz w:val="20"/>
                <w:szCs w:val="20"/>
              </w:rPr>
            </w:pPr>
            <w:del w:id="540" w:author="james" w:date="2016-03-29T11:57:00Z">
              <w:r w:rsidRPr="001C61A1" w:rsidDel="00E57299">
                <w:rPr>
                  <w:sz w:val="20"/>
                  <w:szCs w:val="20"/>
                </w:rPr>
                <w:delText>+2</w:delText>
              </w:r>
              <w:r w:rsidRPr="001C61A1" w:rsidDel="00E57299">
                <w:rPr>
                  <w:sz w:val="20"/>
                  <w:szCs w:val="20"/>
                  <w:vertAlign w:val="superscript"/>
                </w:rPr>
                <w:delText>15</w:delText>
              </w:r>
            </w:del>
          </w:p>
        </w:tc>
      </w:tr>
      <w:tr w:rsidR="00FD7FE3" w:rsidRPr="00DE07CD" w:rsidDel="00E57299" w14:paraId="52F165CF" w14:textId="78D3C381" w:rsidTr="00F0495D">
        <w:trPr>
          <w:del w:id="541" w:author="james" w:date="2016-03-29T11:57:00Z"/>
        </w:trPr>
        <w:tc>
          <w:tcPr>
            <w:tcW w:w="534" w:type="dxa"/>
            <w:vMerge/>
          </w:tcPr>
          <w:p w14:paraId="008AD2B4" w14:textId="4469ECB4" w:rsidR="00FD7FE3" w:rsidRPr="00514EF9" w:rsidDel="00E57299" w:rsidRDefault="00FD7FE3">
            <w:pPr>
              <w:rPr>
                <w:del w:id="542" w:author="james" w:date="2016-03-29T11:57:00Z"/>
                <w:sz w:val="20"/>
                <w:szCs w:val="20"/>
              </w:rPr>
            </w:pPr>
          </w:p>
        </w:tc>
        <w:tc>
          <w:tcPr>
            <w:tcW w:w="1734" w:type="dxa"/>
            <w:gridSpan w:val="2"/>
          </w:tcPr>
          <w:p w14:paraId="68C1F8AA" w14:textId="5FE6C05F" w:rsidR="00FD7FE3" w:rsidRPr="00514EF9" w:rsidDel="00E57299" w:rsidRDefault="00FD7FE3">
            <w:pPr>
              <w:rPr>
                <w:del w:id="543" w:author="james" w:date="2016-03-29T11:57:00Z"/>
                <w:sz w:val="20"/>
                <w:szCs w:val="20"/>
              </w:rPr>
            </w:pPr>
            <w:del w:id="544" w:author="james" w:date="2016-03-29T11:57:00Z">
              <w:r w:rsidRPr="00514EF9" w:rsidDel="00E57299">
                <w:rPr>
                  <w:sz w:val="20"/>
                  <w:szCs w:val="20"/>
                </w:rPr>
                <w:delText>signed integer</w:delText>
              </w:r>
            </w:del>
          </w:p>
        </w:tc>
        <w:tc>
          <w:tcPr>
            <w:tcW w:w="3403" w:type="dxa"/>
          </w:tcPr>
          <w:p w14:paraId="746D7137" w14:textId="339BD7C9" w:rsidR="00FD7FE3" w:rsidRPr="00514EF9" w:rsidDel="00E57299" w:rsidRDefault="00FD7FE3">
            <w:pPr>
              <w:rPr>
                <w:del w:id="545" w:author="james" w:date="2016-03-29T11:57:00Z"/>
                <w:sz w:val="20"/>
                <w:szCs w:val="20"/>
              </w:rPr>
            </w:pPr>
            <w:del w:id="546"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 …, 0…, 2</w:delText>
              </w:r>
              <w:r w:rsidRPr="00514EF9" w:rsidDel="00E57299">
                <w:rPr>
                  <w:sz w:val="20"/>
                  <w:szCs w:val="20"/>
                  <w:vertAlign w:val="superscript"/>
                </w:rPr>
                <w:delText>15</w:delText>
              </w:r>
              <w:r w:rsidRPr="00514EF9" w:rsidDel="00E57299">
                <w:rPr>
                  <w:sz w:val="20"/>
                  <w:szCs w:val="20"/>
                </w:rPr>
                <w:delText>-1}</w:delText>
              </w:r>
            </w:del>
          </w:p>
        </w:tc>
        <w:tc>
          <w:tcPr>
            <w:tcW w:w="917" w:type="dxa"/>
          </w:tcPr>
          <w:p w14:paraId="259D4005" w14:textId="10F691E9" w:rsidR="00FD7FE3" w:rsidRPr="00514EF9" w:rsidDel="00E57299" w:rsidRDefault="00FD7FE3">
            <w:pPr>
              <w:rPr>
                <w:del w:id="547" w:author="james" w:date="2016-03-29T11:57:00Z"/>
                <w:sz w:val="20"/>
                <w:szCs w:val="20"/>
              </w:rPr>
            </w:pPr>
            <w:del w:id="548" w:author="james" w:date="2016-03-29T11:57:00Z">
              <w:r w:rsidRPr="00514EF9" w:rsidDel="00E57299">
                <w:rPr>
                  <w:sz w:val="20"/>
                  <w:szCs w:val="20"/>
                </w:rPr>
                <w:delText>-2</w:delText>
              </w:r>
              <w:r w:rsidRPr="00514EF9" w:rsidDel="00E57299">
                <w:rPr>
                  <w:sz w:val="20"/>
                  <w:szCs w:val="20"/>
                  <w:vertAlign w:val="superscript"/>
                </w:rPr>
                <w:delText>15</w:delText>
              </w:r>
            </w:del>
          </w:p>
        </w:tc>
        <w:tc>
          <w:tcPr>
            <w:tcW w:w="1530" w:type="dxa"/>
          </w:tcPr>
          <w:p w14:paraId="1CADCF2B" w14:textId="7A17A9A3" w:rsidR="00FD7FE3" w:rsidRPr="00514EF9" w:rsidDel="00E57299" w:rsidRDefault="00FD7FE3">
            <w:pPr>
              <w:rPr>
                <w:del w:id="549" w:author="james" w:date="2016-03-29T11:57:00Z"/>
                <w:sz w:val="20"/>
                <w:szCs w:val="20"/>
              </w:rPr>
            </w:pPr>
            <w:del w:id="550"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-1</w:delText>
              </w:r>
            </w:del>
          </w:p>
        </w:tc>
      </w:tr>
      <w:tr w:rsidR="00FD7FE3" w:rsidRPr="00DE07CD" w:rsidDel="00E57299" w14:paraId="09CB4EF5" w14:textId="0CAB9164" w:rsidTr="00F0495D">
        <w:trPr>
          <w:del w:id="551" w:author="james" w:date="2016-03-29T11:57:00Z"/>
        </w:trPr>
        <w:tc>
          <w:tcPr>
            <w:tcW w:w="534" w:type="dxa"/>
            <w:vMerge/>
          </w:tcPr>
          <w:p w14:paraId="11DB9117" w14:textId="6F001E47" w:rsidR="00FD7FE3" w:rsidRPr="000B368D" w:rsidDel="00E57299" w:rsidRDefault="00FD7FE3">
            <w:pPr>
              <w:rPr>
                <w:del w:id="552" w:author="james" w:date="2016-03-29T11:57:00Z"/>
                <w:sz w:val="20"/>
                <w:szCs w:val="20"/>
              </w:rPr>
            </w:pPr>
          </w:p>
        </w:tc>
        <w:tc>
          <w:tcPr>
            <w:tcW w:w="1734" w:type="dxa"/>
            <w:gridSpan w:val="2"/>
          </w:tcPr>
          <w:p w14:paraId="2F59DF7F" w14:textId="1095774A" w:rsidR="00FD7FE3" w:rsidRPr="000B368D" w:rsidDel="00E57299" w:rsidRDefault="00FD7FE3">
            <w:pPr>
              <w:rPr>
                <w:del w:id="553" w:author="james" w:date="2016-03-29T11:57:00Z"/>
                <w:sz w:val="20"/>
                <w:szCs w:val="20"/>
              </w:rPr>
            </w:pPr>
            <w:del w:id="554" w:author="james" w:date="2016-03-29T11:57:00Z">
              <w:r w:rsidRPr="000B368D" w:rsidDel="00E57299">
                <w:rPr>
                  <w:sz w:val="20"/>
                  <w:szCs w:val="20"/>
                </w:rPr>
                <w:delText>offset binary</w:delText>
              </w:r>
            </w:del>
          </w:p>
        </w:tc>
        <w:tc>
          <w:tcPr>
            <w:tcW w:w="3403" w:type="dxa"/>
          </w:tcPr>
          <w:p w14:paraId="25DFD132" w14:textId="274850C5" w:rsidR="00FD7FE3" w:rsidRPr="000B368D" w:rsidDel="00E57299" w:rsidRDefault="00FD7FE3" w:rsidP="000B368D">
            <w:pPr>
              <w:rPr>
                <w:del w:id="555" w:author="james" w:date="2016-03-29T11:57:00Z"/>
                <w:sz w:val="20"/>
                <w:szCs w:val="20"/>
              </w:rPr>
            </w:pPr>
            <w:del w:id="556" w:author="james" w:date="2016-03-29T11:57:00Z">
              <w:r w:rsidRPr="000B368D" w:rsidDel="00E57299">
                <w:rPr>
                  <w:sz w:val="20"/>
                  <w:szCs w:val="20"/>
                </w:rPr>
                <w:delText>{0</w:delText>
              </w:r>
              <w:r w:rsidR="000B368D" w:rsidDel="00E57299">
                <w:rPr>
                  <w:sz w:val="20"/>
                  <w:szCs w:val="20"/>
                </w:rPr>
                <w:delText>,1</w:delText>
              </w:r>
              <w:r w:rsidRPr="000B368D" w:rsidDel="00E57299">
                <w:rPr>
                  <w:sz w:val="20"/>
                  <w:szCs w:val="20"/>
                </w:rPr>
                <w:delText xml:space="preserve">…, </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c>
          <w:tcPr>
            <w:tcW w:w="917" w:type="dxa"/>
          </w:tcPr>
          <w:p w14:paraId="16693EA3" w14:textId="296CD443" w:rsidR="00FD7FE3" w:rsidRPr="000B368D" w:rsidDel="00E57299" w:rsidRDefault="000B368D">
            <w:pPr>
              <w:rPr>
                <w:del w:id="557" w:author="james" w:date="2016-03-29T11:57:00Z"/>
                <w:sz w:val="20"/>
                <w:szCs w:val="20"/>
              </w:rPr>
            </w:pPr>
            <w:del w:id="558" w:author="james" w:date="2016-03-29T11:57:00Z">
              <w:r w:rsidDel="00E57299">
                <w:rPr>
                  <w:sz w:val="20"/>
                  <w:szCs w:val="20"/>
                </w:rPr>
                <w:delText>0</w:delText>
              </w:r>
            </w:del>
          </w:p>
        </w:tc>
        <w:tc>
          <w:tcPr>
            <w:tcW w:w="1530" w:type="dxa"/>
          </w:tcPr>
          <w:p w14:paraId="5E94B407" w14:textId="7B7683CF" w:rsidR="00FD7FE3" w:rsidRPr="000B368D" w:rsidDel="00E57299" w:rsidRDefault="00FD7FE3" w:rsidP="000B368D">
            <w:pPr>
              <w:rPr>
                <w:del w:id="559" w:author="james" w:date="2016-03-29T11:57:00Z"/>
                <w:sz w:val="20"/>
                <w:szCs w:val="20"/>
              </w:rPr>
            </w:pPr>
            <w:del w:id="560" w:author="james" w:date="2016-03-29T11:57:00Z">
              <w:r w:rsidRPr="000B368D" w:rsidDel="00E57299">
                <w:rPr>
                  <w:sz w:val="20"/>
                  <w:szCs w:val="20"/>
                </w:rPr>
                <w:delText>+</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r>
      <w:tr w:rsidR="00FD7FE3" w:rsidRPr="00DE07CD" w:rsidDel="00E57299" w14:paraId="2BCCC837" w14:textId="0041A79A" w:rsidTr="00F0495D">
        <w:trPr>
          <w:del w:id="561" w:author="james" w:date="2016-03-29T11:57:00Z"/>
        </w:trPr>
        <w:tc>
          <w:tcPr>
            <w:tcW w:w="534" w:type="dxa"/>
            <w:vMerge/>
          </w:tcPr>
          <w:p w14:paraId="57A0BB62" w14:textId="2CF5601A" w:rsidR="00FD7FE3" w:rsidRPr="00514EF9" w:rsidDel="00E57299" w:rsidRDefault="00FD7FE3">
            <w:pPr>
              <w:rPr>
                <w:del w:id="562" w:author="james" w:date="2016-03-29T11:57:00Z"/>
                <w:sz w:val="20"/>
                <w:szCs w:val="20"/>
              </w:rPr>
            </w:pPr>
          </w:p>
        </w:tc>
        <w:tc>
          <w:tcPr>
            <w:tcW w:w="1734" w:type="dxa"/>
            <w:gridSpan w:val="2"/>
          </w:tcPr>
          <w:p w14:paraId="4C418926" w14:textId="7FCAB3CD" w:rsidR="00FD7FE3" w:rsidRPr="00514EF9" w:rsidDel="00E57299" w:rsidRDefault="00FD7FE3">
            <w:pPr>
              <w:rPr>
                <w:del w:id="563" w:author="james" w:date="2016-03-29T11:57:00Z"/>
                <w:sz w:val="20"/>
                <w:szCs w:val="20"/>
              </w:rPr>
            </w:pPr>
            <w:del w:id="564" w:author="james" w:date="2016-03-29T11:57:00Z">
              <w:r w:rsidRPr="00514EF9" w:rsidDel="00E57299">
                <w:rPr>
                  <w:sz w:val="20"/>
                  <w:szCs w:val="20"/>
                </w:rPr>
                <w:delText>floating point</w:delText>
              </w:r>
            </w:del>
          </w:p>
        </w:tc>
        <w:tc>
          <w:tcPr>
            <w:tcW w:w="5850" w:type="dxa"/>
            <w:gridSpan w:val="3"/>
          </w:tcPr>
          <w:p w14:paraId="09375BE3" w14:textId="0160F91E" w:rsidR="00FD7FE3" w:rsidRPr="00514EF9" w:rsidDel="00E57299" w:rsidRDefault="00FD7FE3">
            <w:pPr>
              <w:jc w:val="center"/>
              <w:rPr>
                <w:del w:id="565" w:author="james" w:date="2016-03-29T11:57:00Z"/>
                <w:sz w:val="20"/>
                <w:szCs w:val="20"/>
              </w:rPr>
            </w:pPr>
            <w:del w:id="566" w:author="james" w:date="2016-03-29T11:57:00Z">
              <w:r w:rsidRPr="00514EF9" w:rsidDel="00E57299">
                <w:rPr>
                  <w:sz w:val="20"/>
                  <w:szCs w:val="20"/>
                </w:rPr>
                <w:delText>IEEE 754-2008, FP16</w:delText>
              </w:r>
            </w:del>
          </w:p>
        </w:tc>
      </w:tr>
      <w:tr w:rsidR="00FD7FE3" w:rsidRPr="00DE07CD" w:rsidDel="00E57299" w14:paraId="680C0868" w14:textId="264CEABE" w:rsidTr="00F0495D">
        <w:trPr>
          <w:del w:id="567" w:author="james" w:date="2016-03-29T11:57:00Z"/>
        </w:trPr>
        <w:tc>
          <w:tcPr>
            <w:tcW w:w="534" w:type="dxa"/>
            <w:vMerge w:val="restart"/>
            <w:shd w:val="clear" w:color="auto" w:fill="DBE5F1" w:themeFill="accent1" w:themeFillTint="33"/>
          </w:tcPr>
          <w:p w14:paraId="6A29BB06" w14:textId="0D66206C" w:rsidR="00FD7FE3" w:rsidRPr="001C61A1" w:rsidDel="00E57299" w:rsidRDefault="00FD7FE3" w:rsidP="00A503DE">
            <w:pPr>
              <w:rPr>
                <w:del w:id="568" w:author="james" w:date="2016-03-29T11:57:00Z"/>
                <w:sz w:val="20"/>
                <w:szCs w:val="20"/>
              </w:rPr>
            </w:pPr>
            <w:del w:id="569" w:author="james" w:date="2016-03-29T11:57:00Z">
              <w:r w:rsidRPr="001C61A1" w:rsidDel="00E57299">
                <w:rPr>
                  <w:sz w:val="20"/>
                  <w:szCs w:val="20"/>
                </w:rPr>
                <w:delText>32</w:delText>
              </w:r>
            </w:del>
          </w:p>
        </w:tc>
        <w:tc>
          <w:tcPr>
            <w:tcW w:w="1734" w:type="dxa"/>
            <w:gridSpan w:val="2"/>
            <w:shd w:val="clear" w:color="auto" w:fill="DBE5F1" w:themeFill="accent1" w:themeFillTint="33"/>
          </w:tcPr>
          <w:p w14:paraId="5DF8B53C" w14:textId="0C5FAAFF" w:rsidR="00FD7FE3" w:rsidRPr="001C61A1" w:rsidDel="00E57299" w:rsidRDefault="00FD7FE3" w:rsidP="00DB344F">
            <w:pPr>
              <w:rPr>
                <w:del w:id="570" w:author="james" w:date="2016-03-29T11:57:00Z"/>
                <w:sz w:val="20"/>
                <w:szCs w:val="20"/>
              </w:rPr>
            </w:pPr>
            <w:del w:id="571" w:author="james" w:date="2016-03-29T11:57:00Z">
              <w:r w:rsidRPr="001C61A1" w:rsidDel="00E57299">
                <w:rPr>
                  <w:sz w:val="20"/>
                  <w:szCs w:val="20"/>
                </w:rPr>
                <w:delText>sign-magnitude</w:delText>
              </w:r>
            </w:del>
          </w:p>
        </w:tc>
        <w:tc>
          <w:tcPr>
            <w:tcW w:w="3403" w:type="dxa"/>
            <w:shd w:val="clear" w:color="auto" w:fill="DBE5F1" w:themeFill="accent1" w:themeFillTint="33"/>
          </w:tcPr>
          <w:p w14:paraId="294DB9C2" w14:textId="2CDDB545" w:rsidR="00FD7FE3" w:rsidRPr="001C61A1" w:rsidDel="00E57299" w:rsidRDefault="00FD7FE3" w:rsidP="00545F9E">
            <w:pPr>
              <w:rPr>
                <w:del w:id="572" w:author="james" w:date="2016-03-29T11:57:00Z"/>
                <w:sz w:val="20"/>
                <w:szCs w:val="20"/>
              </w:rPr>
            </w:pPr>
            <w:del w:id="573" w:author="james" w:date="2016-03-29T11:57:00Z">
              <w:r w:rsidRPr="001C61A1" w:rsidDel="00E57299">
                <w:rPr>
                  <w:sz w:val="20"/>
                  <w:szCs w:val="20"/>
                </w:rPr>
                <w:delText>{-2</w:delText>
              </w:r>
              <w:r w:rsidRPr="001C61A1" w:rsidDel="00E57299">
                <w:rPr>
                  <w:sz w:val="20"/>
                  <w:szCs w:val="20"/>
                  <w:vertAlign w:val="superscript"/>
                </w:rPr>
                <w:delText>31</w:delText>
              </w:r>
              <w:r w:rsidRPr="001C61A1" w:rsidDel="00E57299">
                <w:rPr>
                  <w:sz w:val="20"/>
                  <w:szCs w:val="20"/>
                </w:rPr>
                <w:delText>,… ,-1,+1,…, +2</w:delText>
              </w:r>
              <w:r w:rsidRPr="001C61A1" w:rsidDel="00E57299">
                <w:rPr>
                  <w:sz w:val="20"/>
                  <w:szCs w:val="20"/>
                  <w:vertAlign w:val="superscript"/>
                </w:rPr>
                <w:delText>31</w:delText>
              </w:r>
              <w:r w:rsidRPr="001C61A1" w:rsidDel="00E57299">
                <w:rPr>
                  <w:sz w:val="20"/>
                  <w:szCs w:val="20"/>
                </w:rPr>
                <w:delText>}</w:delText>
              </w:r>
            </w:del>
          </w:p>
        </w:tc>
        <w:tc>
          <w:tcPr>
            <w:tcW w:w="917" w:type="dxa"/>
            <w:shd w:val="clear" w:color="auto" w:fill="DBE5F1" w:themeFill="accent1" w:themeFillTint="33"/>
          </w:tcPr>
          <w:p w14:paraId="25DBFDBA" w14:textId="6F0DF753" w:rsidR="00FD7FE3" w:rsidRPr="001C61A1" w:rsidDel="00E57299" w:rsidRDefault="00FD7FE3" w:rsidP="00545F9E">
            <w:pPr>
              <w:rPr>
                <w:del w:id="574" w:author="james" w:date="2016-03-29T11:57:00Z"/>
                <w:sz w:val="20"/>
                <w:szCs w:val="20"/>
              </w:rPr>
            </w:pPr>
            <w:del w:id="575" w:author="james" w:date="2016-03-29T11:57:00Z">
              <w:r w:rsidRPr="001C61A1" w:rsidDel="00E57299">
                <w:rPr>
                  <w:sz w:val="20"/>
                  <w:szCs w:val="20"/>
                </w:rPr>
                <w:delText>-2</w:delText>
              </w:r>
              <w:r w:rsidRPr="001C61A1" w:rsidDel="00E57299">
                <w:rPr>
                  <w:sz w:val="20"/>
                  <w:szCs w:val="20"/>
                  <w:vertAlign w:val="superscript"/>
                </w:rPr>
                <w:delText>31</w:delText>
              </w:r>
            </w:del>
          </w:p>
        </w:tc>
        <w:tc>
          <w:tcPr>
            <w:tcW w:w="1530" w:type="dxa"/>
            <w:shd w:val="clear" w:color="auto" w:fill="DBE5F1" w:themeFill="accent1" w:themeFillTint="33"/>
          </w:tcPr>
          <w:p w14:paraId="03A18F88" w14:textId="2EF5C9D6" w:rsidR="00FD7FE3" w:rsidRPr="001C61A1" w:rsidDel="00E57299" w:rsidRDefault="00FD7FE3" w:rsidP="001C1B6B">
            <w:pPr>
              <w:rPr>
                <w:del w:id="576" w:author="james" w:date="2016-03-29T11:57:00Z"/>
                <w:sz w:val="20"/>
                <w:szCs w:val="20"/>
              </w:rPr>
            </w:pPr>
            <w:del w:id="577" w:author="james" w:date="2016-03-29T11:57:00Z">
              <w:r w:rsidRPr="001C61A1" w:rsidDel="00E57299">
                <w:rPr>
                  <w:sz w:val="20"/>
                  <w:szCs w:val="20"/>
                </w:rPr>
                <w:delText>+2</w:delText>
              </w:r>
              <w:r w:rsidRPr="001C61A1" w:rsidDel="00E57299">
                <w:rPr>
                  <w:sz w:val="20"/>
                  <w:szCs w:val="20"/>
                  <w:vertAlign w:val="superscript"/>
                </w:rPr>
                <w:delText>31</w:delText>
              </w:r>
            </w:del>
          </w:p>
        </w:tc>
      </w:tr>
      <w:tr w:rsidR="00FD7FE3" w:rsidRPr="00DE07CD" w:rsidDel="00E57299" w14:paraId="29686E24" w14:textId="6684B420" w:rsidTr="00F0495D">
        <w:trPr>
          <w:del w:id="578" w:author="james" w:date="2016-03-29T11:57:00Z"/>
        </w:trPr>
        <w:tc>
          <w:tcPr>
            <w:tcW w:w="534" w:type="dxa"/>
            <w:vMerge/>
            <w:shd w:val="clear" w:color="auto" w:fill="DBE5F1" w:themeFill="accent1" w:themeFillTint="33"/>
          </w:tcPr>
          <w:p w14:paraId="30AB59DF" w14:textId="6FD636E3" w:rsidR="00FD7FE3" w:rsidRPr="00514EF9" w:rsidDel="00E57299" w:rsidRDefault="00FD7FE3">
            <w:pPr>
              <w:rPr>
                <w:del w:id="579" w:author="james" w:date="2016-03-29T11:57:00Z"/>
                <w:sz w:val="20"/>
                <w:szCs w:val="20"/>
              </w:rPr>
            </w:pPr>
          </w:p>
        </w:tc>
        <w:tc>
          <w:tcPr>
            <w:tcW w:w="1734" w:type="dxa"/>
            <w:gridSpan w:val="2"/>
            <w:shd w:val="clear" w:color="auto" w:fill="DBE5F1" w:themeFill="accent1" w:themeFillTint="33"/>
          </w:tcPr>
          <w:p w14:paraId="38A37C8E" w14:textId="1E98FA8E" w:rsidR="00FD7FE3" w:rsidRPr="00514EF9" w:rsidDel="00E57299" w:rsidRDefault="00FD7FE3">
            <w:pPr>
              <w:rPr>
                <w:del w:id="580" w:author="james" w:date="2016-03-29T11:57:00Z"/>
                <w:sz w:val="20"/>
                <w:szCs w:val="20"/>
              </w:rPr>
            </w:pPr>
            <w:del w:id="581" w:author="james" w:date="2016-03-29T11:57:00Z">
              <w:r w:rsidRPr="00514EF9" w:rsidDel="00E57299">
                <w:rPr>
                  <w:sz w:val="20"/>
                  <w:szCs w:val="20"/>
                </w:rPr>
                <w:delText>signed integer</w:delText>
              </w:r>
            </w:del>
          </w:p>
        </w:tc>
        <w:tc>
          <w:tcPr>
            <w:tcW w:w="3403" w:type="dxa"/>
            <w:shd w:val="clear" w:color="auto" w:fill="DBE5F1" w:themeFill="accent1" w:themeFillTint="33"/>
          </w:tcPr>
          <w:p w14:paraId="72EE246E" w14:textId="095E422A" w:rsidR="00FD7FE3" w:rsidRPr="00514EF9" w:rsidDel="00E57299" w:rsidRDefault="00FD7FE3">
            <w:pPr>
              <w:rPr>
                <w:del w:id="582" w:author="james" w:date="2016-03-29T11:57:00Z"/>
                <w:sz w:val="20"/>
                <w:szCs w:val="20"/>
              </w:rPr>
            </w:pPr>
            <w:del w:id="583"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 …, 0…, 2</w:delText>
              </w:r>
              <w:r w:rsidRPr="00514EF9" w:rsidDel="00E57299">
                <w:rPr>
                  <w:sz w:val="20"/>
                  <w:szCs w:val="20"/>
                  <w:vertAlign w:val="superscript"/>
                </w:rPr>
                <w:delText>31</w:delText>
              </w:r>
              <w:r w:rsidRPr="00514EF9" w:rsidDel="00E57299">
                <w:rPr>
                  <w:sz w:val="20"/>
                  <w:szCs w:val="20"/>
                </w:rPr>
                <w:delText>-1}</w:delText>
              </w:r>
            </w:del>
          </w:p>
        </w:tc>
        <w:tc>
          <w:tcPr>
            <w:tcW w:w="917" w:type="dxa"/>
            <w:shd w:val="clear" w:color="auto" w:fill="DBE5F1" w:themeFill="accent1" w:themeFillTint="33"/>
          </w:tcPr>
          <w:p w14:paraId="34F88FCA" w14:textId="57BE543E" w:rsidR="00FD7FE3" w:rsidRPr="00514EF9" w:rsidDel="00E57299" w:rsidRDefault="00FD7FE3">
            <w:pPr>
              <w:rPr>
                <w:del w:id="584" w:author="james" w:date="2016-03-29T11:57:00Z"/>
                <w:sz w:val="20"/>
                <w:szCs w:val="20"/>
              </w:rPr>
            </w:pPr>
            <w:del w:id="585" w:author="james" w:date="2016-03-29T11:57:00Z">
              <w:r w:rsidRPr="00514EF9" w:rsidDel="00E57299">
                <w:rPr>
                  <w:sz w:val="20"/>
                  <w:szCs w:val="20"/>
                </w:rPr>
                <w:delText>-2</w:delText>
              </w:r>
              <w:r w:rsidRPr="00514EF9" w:rsidDel="00E57299">
                <w:rPr>
                  <w:sz w:val="20"/>
                  <w:szCs w:val="20"/>
                  <w:vertAlign w:val="superscript"/>
                </w:rPr>
                <w:delText>31</w:delText>
              </w:r>
            </w:del>
          </w:p>
        </w:tc>
        <w:tc>
          <w:tcPr>
            <w:tcW w:w="1530" w:type="dxa"/>
            <w:shd w:val="clear" w:color="auto" w:fill="DBE5F1" w:themeFill="accent1" w:themeFillTint="33"/>
          </w:tcPr>
          <w:p w14:paraId="3EB10DBA" w14:textId="0E86DACD" w:rsidR="00FD7FE3" w:rsidRPr="00514EF9" w:rsidDel="00E57299" w:rsidRDefault="00FD7FE3">
            <w:pPr>
              <w:rPr>
                <w:del w:id="586" w:author="james" w:date="2016-03-29T11:57:00Z"/>
                <w:sz w:val="20"/>
                <w:szCs w:val="20"/>
              </w:rPr>
            </w:pPr>
            <w:del w:id="587"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-1</w:delText>
              </w:r>
            </w:del>
          </w:p>
        </w:tc>
      </w:tr>
      <w:tr w:rsidR="000B368D" w:rsidRPr="00DE07CD" w:rsidDel="00E57299" w14:paraId="48E9BBB2" w14:textId="2716D89B" w:rsidTr="00F0495D">
        <w:trPr>
          <w:del w:id="588" w:author="james" w:date="2016-03-29T11:57:00Z"/>
        </w:trPr>
        <w:tc>
          <w:tcPr>
            <w:tcW w:w="534" w:type="dxa"/>
            <w:vMerge/>
            <w:shd w:val="clear" w:color="auto" w:fill="DBE5F1" w:themeFill="accent1" w:themeFillTint="33"/>
          </w:tcPr>
          <w:p w14:paraId="26561F31" w14:textId="0BFF1EAC" w:rsidR="000B368D" w:rsidRPr="00514EF9" w:rsidDel="00E57299" w:rsidRDefault="000B368D" w:rsidP="000B368D">
            <w:pPr>
              <w:rPr>
                <w:del w:id="589" w:author="james" w:date="2016-03-29T11:57:00Z"/>
                <w:sz w:val="20"/>
                <w:szCs w:val="20"/>
              </w:rPr>
            </w:pPr>
          </w:p>
        </w:tc>
        <w:tc>
          <w:tcPr>
            <w:tcW w:w="1734" w:type="dxa"/>
            <w:gridSpan w:val="2"/>
            <w:shd w:val="clear" w:color="auto" w:fill="DBE5F1" w:themeFill="accent1" w:themeFillTint="33"/>
          </w:tcPr>
          <w:p w14:paraId="50F7528C" w14:textId="55AFE55D" w:rsidR="000B368D" w:rsidRPr="00514EF9" w:rsidDel="00E57299" w:rsidRDefault="000B368D" w:rsidP="000B368D">
            <w:pPr>
              <w:rPr>
                <w:del w:id="590" w:author="james" w:date="2016-03-29T11:57:00Z"/>
                <w:sz w:val="20"/>
                <w:szCs w:val="20"/>
              </w:rPr>
            </w:pPr>
            <w:del w:id="591" w:author="james" w:date="2016-03-29T11:57:00Z">
              <w:r w:rsidRPr="00514EF9" w:rsidDel="00E57299">
                <w:rPr>
                  <w:sz w:val="20"/>
                  <w:szCs w:val="20"/>
                </w:rPr>
                <w:delText>offset binary</w:delText>
              </w:r>
            </w:del>
          </w:p>
        </w:tc>
        <w:tc>
          <w:tcPr>
            <w:tcW w:w="3403" w:type="dxa"/>
            <w:shd w:val="clear" w:color="auto" w:fill="DBE5F1" w:themeFill="accent1" w:themeFillTint="33"/>
          </w:tcPr>
          <w:p w14:paraId="3B26A418" w14:textId="39C672D0" w:rsidR="000B368D" w:rsidRPr="000B368D" w:rsidDel="00E57299" w:rsidRDefault="000B368D" w:rsidP="000B368D">
            <w:pPr>
              <w:rPr>
                <w:del w:id="592" w:author="james" w:date="2016-03-29T11:57:00Z"/>
                <w:sz w:val="20"/>
                <w:szCs w:val="20"/>
              </w:rPr>
            </w:pPr>
            <w:del w:id="593" w:author="james" w:date="2016-03-29T11:57:00Z">
              <w:r w:rsidRPr="000B368D" w:rsidDel="00E57299">
                <w:rPr>
                  <w:sz w:val="20"/>
                  <w:szCs w:val="20"/>
                </w:rPr>
                <w:delText>{0</w:delText>
              </w:r>
              <w:r w:rsidDel="00E57299">
                <w:rPr>
                  <w:sz w:val="20"/>
                  <w:szCs w:val="20"/>
                </w:rPr>
                <w:delText>,1</w:delText>
              </w:r>
              <w:r w:rsidRPr="000B368D" w:rsidDel="00E57299">
                <w:rPr>
                  <w:sz w:val="20"/>
                  <w:szCs w:val="20"/>
                </w:rPr>
                <w:delText>…, 2</w:delText>
              </w:r>
              <w:r w:rsidDel="00E57299">
                <w:rPr>
                  <w:sz w:val="20"/>
                  <w:szCs w:val="20"/>
                  <w:vertAlign w:val="superscript"/>
                </w:rPr>
                <w:delText>32</w:delText>
              </w:r>
              <w:r w:rsidRPr="000B368D" w:rsidDel="00E57299">
                <w:rPr>
                  <w:sz w:val="20"/>
                  <w:szCs w:val="20"/>
                </w:rPr>
                <w:delText>-1}</w:delText>
              </w:r>
            </w:del>
          </w:p>
        </w:tc>
        <w:tc>
          <w:tcPr>
            <w:tcW w:w="917" w:type="dxa"/>
            <w:shd w:val="clear" w:color="auto" w:fill="DBE5F1" w:themeFill="accent1" w:themeFillTint="33"/>
          </w:tcPr>
          <w:p w14:paraId="54720163" w14:textId="6D92ADF4" w:rsidR="000B368D" w:rsidRPr="000B368D" w:rsidDel="00E57299" w:rsidRDefault="000B368D" w:rsidP="000B368D">
            <w:pPr>
              <w:rPr>
                <w:del w:id="594" w:author="james" w:date="2016-03-29T11:57:00Z"/>
                <w:sz w:val="20"/>
                <w:szCs w:val="20"/>
              </w:rPr>
            </w:pPr>
            <w:del w:id="595" w:author="james" w:date="2016-03-29T11:57:00Z">
              <w:r w:rsidDel="00E57299">
                <w:rPr>
                  <w:sz w:val="20"/>
                  <w:szCs w:val="20"/>
                </w:rPr>
                <w:delText>0</w:delText>
              </w:r>
            </w:del>
          </w:p>
        </w:tc>
        <w:tc>
          <w:tcPr>
            <w:tcW w:w="1530" w:type="dxa"/>
            <w:shd w:val="clear" w:color="auto" w:fill="DBE5F1" w:themeFill="accent1" w:themeFillTint="33"/>
          </w:tcPr>
          <w:p w14:paraId="34AC168C" w14:textId="4F91CA9D" w:rsidR="000B368D" w:rsidRPr="000B368D" w:rsidDel="00E57299" w:rsidRDefault="000B368D" w:rsidP="000B368D">
            <w:pPr>
              <w:rPr>
                <w:del w:id="596" w:author="james" w:date="2016-03-29T11:57:00Z"/>
                <w:sz w:val="20"/>
                <w:szCs w:val="20"/>
              </w:rPr>
            </w:pPr>
            <w:del w:id="597" w:author="james" w:date="2016-03-29T11:57:00Z">
              <w:r w:rsidRPr="000B368D" w:rsidDel="00E57299">
                <w:rPr>
                  <w:sz w:val="20"/>
                  <w:szCs w:val="20"/>
                </w:rPr>
                <w:delText>+2</w:delText>
              </w:r>
              <w:r w:rsidRPr="000B368D" w:rsidDel="00E57299">
                <w:rPr>
                  <w:sz w:val="20"/>
                  <w:szCs w:val="20"/>
                  <w:vertAlign w:val="superscript"/>
                </w:rPr>
                <w:delText>3</w:delText>
              </w:r>
              <w:r w:rsidDel="00E57299">
                <w:rPr>
                  <w:sz w:val="20"/>
                  <w:szCs w:val="20"/>
                  <w:vertAlign w:val="superscript"/>
                </w:rPr>
                <w:delText>2</w:delText>
              </w:r>
              <w:r w:rsidRPr="000B368D" w:rsidDel="00E57299">
                <w:rPr>
                  <w:sz w:val="20"/>
                  <w:szCs w:val="20"/>
                </w:rPr>
                <w:delText>-1</w:delText>
              </w:r>
            </w:del>
          </w:p>
        </w:tc>
      </w:tr>
      <w:tr w:rsidR="00FD7FE3" w:rsidRPr="00DE07CD" w:rsidDel="00E57299" w14:paraId="3FFD118E" w14:textId="2743BCEB" w:rsidTr="00F0495D">
        <w:trPr>
          <w:del w:id="598" w:author="james" w:date="2016-03-29T11:57:00Z"/>
        </w:trPr>
        <w:tc>
          <w:tcPr>
            <w:tcW w:w="534" w:type="dxa"/>
            <w:vMerge/>
            <w:shd w:val="clear" w:color="auto" w:fill="DBE5F1" w:themeFill="accent1" w:themeFillTint="33"/>
          </w:tcPr>
          <w:p w14:paraId="49D27667" w14:textId="3280778B" w:rsidR="00FD7FE3" w:rsidRPr="00514EF9" w:rsidDel="00E57299" w:rsidRDefault="00FD7FE3">
            <w:pPr>
              <w:rPr>
                <w:del w:id="599" w:author="james" w:date="2016-03-29T11:57:00Z"/>
                <w:sz w:val="20"/>
                <w:szCs w:val="20"/>
              </w:rPr>
            </w:pPr>
          </w:p>
        </w:tc>
        <w:tc>
          <w:tcPr>
            <w:tcW w:w="1734" w:type="dxa"/>
            <w:gridSpan w:val="2"/>
            <w:shd w:val="clear" w:color="auto" w:fill="DBE5F1" w:themeFill="accent1" w:themeFillTint="33"/>
          </w:tcPr>
          <w:p w14:paraId="2A1525FC" w14:textId="3CF0E4C7" w:rsidR="00FD7FE3" w:rsidRPr="00514EF9" w:rsidDel="00E57299" w:rsidRDefault="00FD7FE3">
            <w:pPr>
              <w:rPr>
                <w:del w:id="600" w:author="james" w:date="2016-03-29T11:57:00Z"/>
                <w:sz w:val="20"/>
                <w:szCs w:val="20"/>
              </w:rPr>
            </w:pPr>
            <w:del w:id="601" w:author="james" w:date="2016-03-29T11:57:00Z">
              <w:r w:rsidRPr="00514EF9" w:rsidDel="00E57299">
                <w:rPr>
                  <w:sz w:val="20"/>
                  <w:szCs w:val="20"/>
                </w:rPr>
                <w:delText>floating point</w:delText>
              </w:r>
            </w:del>
          </w:p>
        </w:tc>
        <w:tc>
          <w:tcPr>
            <w:tcW w:w="5850" w:type="dxa"/>
            <w:gridSpan w:val="3"/>
            <w:shd w:val="clear" w:color="auto" w:fill="DBE5F1" w:themeFill="accent1" w:themeFillTint="33"/>
          </w:tcPr>
          <w:p w14:paraId="085F02DA" w14:textId="1CA2A940" w:rsidR="00FD7FE3" w:rsidRPr="00514EF9" w:rsidDel="00E57299" w:rsidRDefault="00FD7FE3">
            <w:pPr>
              <w:jc w:val="center"/>
              <w:rPr>
                <w:del w:id="602" w:author="james" w:date="2016-03-29T11:57:00Z"/>
                <w:sz w:val="20"/>
                <w:szCs w:val="20"/>
              </w:rPr>
            </w:pPr>
            <w:del w:id="603" w:author="james" w:date="2016-03-29T11:57:00Z">
              <w:r w:rsidRPr="00514EF9" w:rsidDel="00E57299">
                <w:rPr>
                  <w:sz w:val="20"/>
                  <w:szCs w:val="20"/>
                </w:rPr>
                <w:delText>IEEE 754-2008, FP32</w:delText>
              </w:r>
            </w:del>
          </w:p>
        </w:tc>
      </w:tr>
      <w:tr w:rsidR="00FD7FE3" w:rsidRPr="00DE07CD" w:rsidDel="00E57299" w14:paraId="443EE25E" w14:textId="553DD3AF" w:rsidTr="00F0495D">
        <w:trPr>
          <w:del w:id="604" w:author="james" w:date="2016-03-29T11:57:00Z"/>
        </w:trPr>
        <w:tc>
          <w:tcPr>
            <w:tcW w:w="534" w:type="dxa"/>
            <w:vMerge w:val="restart"/>
          </w:tcPr>
          <w:p w14:paraId="6A973C71" w14:textId="329DE0D2" w:rsidR="00FD7FE3" w:rsidRPr="001C61A1" w:rsidDel="00E57299" w:rsidRDefault="00FD7FE3" w:rsidP="00A503DE">
            <w:pPr>
              <w:rPr>
                <w:del w:id="605" w:author="james" w:date="2016-03-29T11:57:00Z"/>
                <w:sz w:val="20"/>
                <w:szCs w:val="20"/>
              </w:rPr>
            </w:pPr>
            <w:del w:id="606" w:author="james" w:date="2016-03-29T11:57:00Z">
              <w:r w:rsidRPr="001C61A1" w:rsidDel="00E57299">
                <w:rPr>
                  <w:sz w:val="20"/>
                  <w:szCs w:val="20"/>
                </w:rPr>
                <w:delText>64</w:delText>
              </w:r>
            </w:del>
          </w:p>
        </w:tc>
        <w:tc>
          <w:tcPr>
            <w:tcW w:w="1734" w:type="dxa"/>
            <w:gridSpan w:val="2"/>
          </w:tcPr>
          <w:p w14:paraId="46F69C4F" w14:textId="7765136C" w:rsidR="00FD7FE3" w:rsidRPr="001C61A1" w:rsidDel="00E57299" w:rsidRDefault="00FD7FE3" w:rsidP="00DB344F">
            <w:pPr>
              <w:rPr>
                <w:del w:id="607" w:author="james" w:date="2016-03-29T11:57:00Z"/>
                <w:sz w:val="20"/>
                <w:szCs w:val="20"/>
              </w:rPr>
            </w:pPr>
            <w:del w:id="608" w:author="james" w:date="2016-03-29T11:57:00Z">
              <w:r w:rsidRPr="001C61A1" w:rsidDel="00E57299">
                <w:rPr>
                  <w:sz w:val="20"/>
                  <w:szCs w:val="20"/>
                </w:rPr>
                <w:delText>sign-magnitude</w:delText>
              </w:r>
            </w:del>
          </w:p>
        </w:tc>
        <w:tc>
          <w:tcPr>
            <w:tcW w:w="3403" w:type="dxa"/>
          </w:tcPr>
          <w:p w14:paraId="7DD753B1" w14:textId="029328B2" w:rsidR="00FD7FE3" w:rsidRPr="001C61A1" w:rsidDel="00E57299" w:rsidRDefault="00FD7FE3" w:rsidP="00545F9E">
            <w:pPr>
              <w:rPr>
                <w:del w:id="609" w:author="james" w:date="2016-03-29T11:57:00Z"/>
                <w:sz w:val="20"/>
                <w:szCs w:val="20"/>
              </w:rPr>
            </w:pPr>
            <w:del w:id="610" w:author="james" w:date="2016-03-29T11:57:00Z">
              <w:r w:rsidRPr="001C61A1" w:rsidDel="00E57299">
                <w:rPr>
                  <w:sz w:val="20"/>
                  <w:szCs w:val="20"/>
                </w:rPr>
                <w:delText>{-2</w:delText>
              </w:r>
              <w:r w:rsidRPr="001C61A1" w:rsidDel="00E57299">
                <w:rPr>
                  <w:sz w:val="20"/>
                  <w:szCs w:val="20"/>
                  <w:vertAlign w:val="superscript"/>
                </w:rPr>
                <w:delText>63</w:delText>
              </w:r>
              <w:r w:rsidRPr="001C61A1" w:rsidDel="00E57299">
                <w:rPr>
                  <w:sz w:val="20"/>
                  <w:szCs w:val="20"/>
                </w:rPr>
                <w:delText>,… ,-1,+1,…, +2</w:delText>
              </w:r>
              <w:r w:rsidRPr="001C61A1" w:rsidDel="00E57299">
                <w:rPr>
                  <w:sz w:val="20"/>
                  <w:szCs w:val="20"/>
                  <w:vertAlign w:val="superscript"/>
                </w:rPr>
                <w:delText>63</w:delText>
              </w:r>
              <w:r w:rsidRPr="001C61A1" w:rsidDel="00E57299">
                <w:rPr>
                  <w:sz w:val="20"/>
                  <w:szCs w:val="20"/>
                </w:rPr>
                <w:delText>}</w:delText>
              </w:r>
            </w:del>
          </w:p>
        </w:tc>
        <w:tc>
          <w:tcPr>
            <w:tcW w:w="917" w:type="dxa"/>
          </w:tcPr>
          <w:p w14:paraId="48B2BB11" w14:textId="265E25FF" w:rsidR="00FD7FE3" w:rsidRPr="001C61A1" w:rsidDel="00E57299" w:rsidRDefault="00FD7FE3" w:rsidP="00545F9E">
            <w:pPr>
              <w:rPr>
                <w:del w:id="611" w:author="james" w:date="2016-03-29T11:57:00Z"/>
                <w:sz w:val="20"/>
                <w:szCs w:val="20"/>
              </w:rPr>
            </w:pPr>
            <w:del w:id="612" w:author="james" w:date="2016-03-29T11:57:00Z">
              <w:r w:rsidRPr="001C61A1" w:rsidDel="00E57299">
                <w:rPr>
                  <w:sz w:val="20"/>
                  <w:szCs w:val="20"/>
                </w:rPr>
                <w:delText>-2</w:delText>
              </w:r>
              <w:r w:rsidRPr="001C61A1" w:rsidDel="00E57299">
                <w:rPr>
                  <w:sz w:val="20"/>
                  <w:szCs w:val="20"/>
                  <w:vertAlign w:val="superscript"/>
                </w:rPr>
                <w:delText>63</w:delText>
              </w:r>
            </w:del>
          </w:p>
        </w:tc>
        <w:tc>
          <w:tcPr>
            <w:tcW w:w="1530" w:type="dxa"/>
          </w:tcPr>
          <w:p w14:paraId="0BBF4821" w14:textId="6794DF0D" w:rsidR="00FD7FE3" w:rsidRPr="001C61A1" w:rsidDel="00E57299" w:rsidRDefault="00FD7FE3" w:rsidP="001C1B6B">
            <w:pPr>
              <w:rPr>
                <w:del w:id="613" w:author="james" w:date="2016-03-29T11:57:00Z"/>
                <w:sz w:val="20"/>
                <w:szCs w:val="20"/>
              </w:rPr>
            </w:pPr>
            <w:del w:id="614" w:author="james" w:date="2016-03-29T11:57:00Z">
              <w:r w:rsidRPr="001C61A1" w:rsidDel="00E57299">
                <w:rPr>
                  <w:sz w:val="20"/>
                  <w:szCs w:val="20"/>
                </w:rPr>
                <w:delText>+2</w:delText>
              </w:r>
              <w:r w:rsidRPr="001C61A1" w:rsidDel="00E57299">
                <w:rPr>
                  <w:sz w:val="20"/>
                  <w:szCs w:val="20"/>
                  <w:vertAlign w:val="superscript"/>
                </w:rPr>
                <w:delText>63</w:delText>
              </w:r>
            </w:del>
          </w:p>
        </w:tc>
      </w:tr>
      <w:tr w:rsidR="00FD7FE3" w:rsidRPr="00DE07CD" w:rsidDel="00E57299" w14:paraId="135633F7" w14:textId="50BB8476" w:rsidTr="00F0495D">
        <w:trPr>
          <w:del w:id="615" w:author="james" w:date="2016-03-29T11:57:00Z"/>
        </w:trPr>
        <w:tc>
          <w:tcPr>
            <w:tcW w:w="534" w:type="dxa"/>
            <w:vMerge/>
          </w:tcPr>
          <w:p w14:paraId="3B7F1BD2" w14:textId="3FEEB1DF" w:rsidR="00FD7FE3" w:rsidRPr="00514EF9" w:rsidDel="00E57299" w:rsidRDefault="00FD7FE3">
            <w:pPr>
              <w:rPr>
                <w:del w:id="616" w:author="james" w:date="2016-03-29T11:57:00Z"/>
                <w:sz w:val="20"/>
                <w:szCs w:val="20"/>
              </w:rPr>
            </w:pPr>
          </w:p>
        </w:tc>
        <w:tc>
          <w:tcPr>
            <w:tcW w:w="1734" w:type="dxa"/>
            <w:gridSpan w:val="2"/>
          </w:tcPr>
          <w:p w14:paraId="165B21CE" w14:textId="53A00490" w:rsidR="00FD7FE3" w:rsidRPr="00514EF9" w:rsidDel="00E57299" w:rsidRDefault="00FD7FE3">
            <w:pPr>
              <w:rPr>
                <w:del w:id="617" w:author="james" w:date="2016-03-29T11:57:00Z"/>
                <w:sz w:val="20"/>
                <w:szCs w:val="20"/>
              </w:rPr>
            </w:pPr>
            <w:del w:id="618" w:author="james" w:date="2016-03-29T11:57:00Z">
              <w:r w:rsidRPr="00514EF9" w:rsidDel="00E57299">
                <w:rPr>
                  <w:sz w:val="20"/>
                  <w:szCs w:val="20"/>
                </w:rPr>
                <w:delText>signed integer</w:delText>
              </w:r>
            </w:del>
          </w:p>
        </w:tc>
        <w:tc>
          <w:tcPr>
            <w:tcW w:w="3403" w:type="dxa"/>
          </w:tcPr>
          <w:p w14:paraId="412C9F7F" w14:textId="5BF31C22" w:rsidR="00FD7FE3" w:rsidRPr="00514EF9" w:rsidDel="00E57299" w:rsidRDefault="00FD7FE3">
            <w:pPr>
              <w:rPr>
                <w:del w:id="619" w:author="james" w:date="2016-03-29T11:57:00Z"/>
                <w:sz w:val="20"/>
                <w:szCs w:val="20"/>
              </w:rPr>
            </w:pPr>
            <w:del w:id="620"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 …, 0…,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67EFA5CC" w14:textId="08344C82" w:rsidR="00FD7FE3" w:rsidRPr="00514EF9" w:rsidDel="00E57299" w:rsidRDefault="00FD7FE3">
            <w:pPr>
              <w:rPr>
                <w:del w:id="621" w:author="james" w:date="2016-03-29T11:57:00Z"/>
                <w:sz w:val="20"/>
                <w:szCs w:val="20"/>
              </w:rPr>
            </w:pPr>
            <w:del w:id="622" w:author="james" w:date="2016-03-29T11:57:00Z">
              <w:r w:rsidRPr="00514EF9" w:rsidDel="00E57299">
                <w:rPr>
                  <w:sz w:val="20"/>
                  <w:szCs w:val="20"/>
                </w:rPr>
                <w:delText>-2</w:delText>
              </w:r>
              <w:r w:rsidRPr="00514EF9" w:rsidDel="00E57299">
                <w:rPr>
                  <w:sz w:val="20"/>
                  <w:szCs w:val="20"/>
                  <w:vertAlign w:val="superscript"/>
                </w:rPr>
                <w:delText>63</w:delText>
              </w:r>
            </w:del>
          </w:p>
        </w:tc>
        <w:tc>
          <w:tcPr>
            <w:tcW w:w="1530" w:type="dxa"/>
          </w:tcPr>
          <w:p w14:paraId="6FB87B11" w14:textId="20E6C90C" w:rsidR="00FD7FE3" w:rsidRPr="00514EF9" w:rsidDel="00E57299" w:rsidRDefault="00FD7FE3">
            <w:pPr>
              <w:rPr>
                <w:del w:id="623" w:author="james" w:date="2016-03-29T11:57:00Z"/>
                <w:sz w:val="20"/>
                <w:szCs w:val="20"/>
              </w:rPr>
            </w:pPr>
            <w:del w:id="624"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3274F5D5" w14:textId="7E2B4E03" w:rsidTr="00F0495D">
        <w:trPr>
          <w:del w:id="625" w:author="james" w:date="2016-03-29T11:57:00Z"/>
        </w:trPr>
        <w:tc>
          <w:tcPr>
            <w:tcW w:w="534" w:type="dxa"/>
            <w:vMerge/>
          </w:tcPr>
          <w:p w14:paraId="6D1436B6" w14:textId="44D57810" w:rsidR="00FD7FE3" w:rsidRPr="00514EF9" w:rsidDel="00E57299" w:rsidRDefault="00FD7FE3">
            <w:pPr>
              <w:rPr>
                <w:del w:id="626" w:author="james" w:date="2016-03-29T11:57:00Z"/>
                <w:sz w:val="20"/>
                <w:szCs w:val="20"/>
              </w:rPr>
            </w:pPr>
          </w:p>
        </w:tc>
        <w:tc>
          <w:tcPr>
            <w:tcW w:w="1734" w:type="dxa"/>
            <w:gridSpan w:val="2"/>
          </w:tcPr>
          <w:p w14:paraId="3B83D5DC" w14:textId="5D8272C4" w:rsidR="00FD7FE3" w:rsidRPr="00514EF9" w:rsidDel="00E57299" w:rsidRDefault="00FD7FE3">
            <w:pPr>
              <w:rPr>
                <w:del w:id="627" w:author="james" w:date="2016-03-29T11:57:00Z"/>
                <w:sz w:val="20"/>
                <w:szCs w:val="20"/>
              </w:rPr>
            </w:pPr>
            <w:del w:id="628" w:author="james" w:date="2016-03-29T11:57:00Z">
              <w:r w:rsidRPr="00514EF9" w:rsidDel="00E57299">
                <w:rPr>
                  <w:sz w:val="20"/>
                  <w:szCs w:val="20"/>
                </w:rPr>
                <w:delText>offset binary</w:delText>
              </w:r>
            </w:del>
          </w:p>
        </w:tc>
        <w:tc>
          <w:tcPr>
            <w:tcW w:w="3403" w:type="dxa"/>
          </w:tcPr>
          <w:p w14:paraId="4BB02892" w14:textId="7607B457" w:rsidR="00FD7FE3" w:rsidRPr="00514EF9" w:rsidDel="00E57299" w:rsidRDefault="00FD7FE3" w:rsidP="005F243D">
            <w:pPr>
              <w:rPr>
                <w:del w:id="629" w:author="james" w:date="2016-03-29T11:57:00Z"/>
                <w:sz w:val="20"/>
                <w:szCs w:val="20"/>
              </w:rPr>
            </w:pPr>
            <w:del w:id="630" w:author="james" w:date="2016-03-29T11:57:00Z">
              <w:r w:rsidRPr="00514EF9" w:rsidDel="00E57299">
                <w:rPr>
                  <w:sz w:val="20"/>
                  <w:szCs w:val="20"/>
                </w:rPr>
                <w:delText>{</w:delText>
              </w:r>
              <w:r w:rsidR="005F243D" w:rsidDel="00E57299">
                <w:rPr>
                  <w:sz w:val="20"/>
                  <w:szCs w:val="20"/>
                </w:rPr>
                <w:delText>0</w:delText>
              </w:r>
              <w:r w:rsidRPr="00514EF9" w:rsidDel="00E57299">
                <w:rPr>
                  <w:sz w:val="20"/>
                  <w:szCs w:val="20"/>
                </w:rPr>
                <w:delText>,</w:delText>
              </w:r>
              <w:r w:rsidR="005F243D" w:rsidDel="00E57299">
                <w:rPr>
                  <w:sz w:val="20"/>
                  <w:szCs w:val="20"/>
                </w:rPr>
                <w:delText>,1</w:delText>
              </w:r>
              <w:r w:rsidRPr="00514EF9" w:rsidDel="00E57299">
                <w:rPr>
                  <w:sz w:val="20"/>
                  <w:szCs w:val="20"/>
                </w:rPr>
                <w:delText xml:space="preserve"> ……,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4011461A" w14:textId="77E1670A" w:rsidR="00FD7FE3" w:rsidRPr="00514EF9" w:rsidDel="00E57299" w:rsidRDefault="00FD7FE3" w:rsidP="00C11C58">
            <w:pPr>
              <w:rPr>
                <w:del w:id="631" w:author="james" w:date="2016-03-29T11:57:00Z"/>
                <w:sz w:val="20"/>
                <w:szCs w:val="20"/>
              </w:rPr>
            </w:pPr>
            <w:del w:id="632" w:author="james" w:date="2016-03-29T11:57:00Z">
              <w:r w:rsidRPr="00514EF9" w:rsidDel="00E57299">
                <w:rPr>
                  <w:sz w:val="20"/>
                  <w:szCs w:val="20"/>
                </w:rPr>
                <w:delText>-</w:delText>
              </w:r>
              <w:r w:rsidR="00C11C58" w:rsidDel="00E57299">
                <w:rPr>
                  <w:sz w:val="20"/>
                  <w:szCs w:val="20"/>
                </w:rPr>
                <w:delText>0</w:delText>
              </w:r>
            </w:del>
          </w:p>
        </w:tc>
        <w:tc>
          <w:tcPr>
            <w:tcW w:w="1530" w:type="dxa"/>
          </w:tcPr>
          <w:p w14:paraId="71BB1DD9" w14:textId="2D24F72D" w:rsidR="00FD7FE3" w:rsidRPr="00514EF9" w:rsidDel="00E57299" w:rsidRDefault="00FD7FE3">
            <w:pPr>
              <w:rPr>
                <w:del w:id="633" w:author="james" w:date="2016-03-29T11:57:00Z"/>
                <w:sz w:val="20"/>
                <w:szCs w:val="20"/>
              </w:rPr>
            </w:pPr>
            <w:del w:id="634"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2B3AA6DD" w14:textId="6756778E" w:rsidTr="00F0495D">
        <w:trPr>
          <w:del w:id="635" w:author="james" w:date="2016-03-29T11:57:00Z"/>
        </w:trPr>
        <w:tc>
          <w:tcPr>
            <w:tcW w:w="534" w:type="dxa"/>
            <w:vMerge/>
          </w:tcPr>
          <w:p w14:paraId="4C07CAB7" w14:textId="5E5CD308" w:rsidR="00FD7FE3" w:rsidRPr="00514EF9" w:rsidDel="00E57299" w:rsidRDefault="00FD7FE3">
            <w:pPr>
              <w:rPr>
                <w:del w:id="636" w:author="james" w:date="2016-03-29T11:57:00Z"/>
                <w:sz w:val="20"/>
                <w:szCs w:val="20"/>
              </w:rPr>
            </w:pPr>
            <w:commentRangeStart w:id="637"/>
          </w:p>
        </w:tc>
        <w:tc>
          <w:tcPr>
            <w:tcW w:w="1734" w:type="dxa"/>
            <w:gridSpan w:val="2"/>
          </w:tcPr>
          <w:p w14:paraId="61F89C41" w14:textId="13049D6C" w:rsidR="00FD7FE3" w:rsidRPr="00514EF9" w:rsidDel="00E57299" w:rsidRDefault="00FD7FE3">
            <w:pPr>
              <w:rPr>
                <w:del w:id="638" w:author="james" w:date="2016-03-29T11:57:00Z"/>
                <w:sz w:val="20"/>
                <w:szCs w:val="20"/>
              </w:rPr>
            </w:pPr>
            <w:del w:id="639" w:author="james" w:date="2016-03-29T11:57:00Z">
              <w:r w:rsidRPr="00514EF9" w:rsidDel="00E57299">
                <w:rPr>
                  <w:sz w:val="20"/>
                  <w:szCs w:val="20"/>
                </w:rPr>
                <w:delText>floating point</w:delText>
              </w:r>
            </w:del>
          </w:p>
        </w:tc>
        <w:tc>
          <w:tcPr>
            <w:tcW w:w="5850" w:type="dxa"/>
            <w:gridSpan w:val="3"/>
          </w:tcPr>
          <w:p w14:paraId="198F5849" w14:textId="039E34A6" w:rsidR="00FD7FE3" w:rsidRPr="00514EF9" w:rsidDel="00E57299" w:rsidRDefault="00FD7FE3">
            <w:pPr>
              <w:jc w:val="center"/>
              <w:rPr>
                <w:del w:id="640" w:author="james" w:date="2016-03-29T11:57:00Z"/>
                <w:sz w:val="20"/>
                <w:szCs w:val="20"/>
              </w:rPr>
            </w:pPr>
            <w:del w:id="641" w:author="james" w:date="2016-03-29T11:57:00Z">
              <w:r w:rsidRPr="00514EF9" w:rsidDel="00E57299">
                <w:rPr>
                  <w:sz w:val="20"/>
                  <w:szCs w:val="20"/>
                </w:rPr>
                <w:delText>IEEE 754-2008, FP64</w:delText>
              </w:r>
              <w:commentRangeEnd w:id="637"/>
              <w:r w:rsidR="00B54F44" w:rsidDel="00E57299">
                <w:rPr>
                  <w:rStyle w:val="CommentReference"/>
                </w:rPr>
                <w:commentReference w:id="637"/>
              </w:r>
            </w:del>
          </w:p>
        </w:tc>
      </w:tr>
    </w:tbl>
    <w:p w14:paraId="18BAF51A" w14:textId="756DF109" w:rsidR="0096189C" w:rsidRDefault="0096189C" w:rsidP="0096189C">
      <w:pPr>
        <w:pStyle w:val="Caption"/>
        <w:keepNext/>
        <w:rPr>
          <w:ins w:id="642" w:author="james" w:date="2016-03-29T12:02:00Z"/>
        </w:rPr>
        <w:pPrChange w:id="643" w:author="james" w:date="2016-03-29T12:02:00Z">
          <w:pPr/>
        </w:pPrChange>
      </w:pPr>
      <w:bookmarkStart w:id="644" w:name="_Ref447016384"/>
      <w:ins w:id="645" w:author="james" w:date="2016-03-29T12:02:00Z">
        <w:r>
          <w:t xml:space="preserve">Table </w:t>
        </w:r>
        <w:r>
          <w:fldChar w:fldCharType="begin"/>
        </w:r>
        <w:r>
          <w:instrText xml:space="preserve"> SEQ Table \* ARABIC </w:instrText>
        </w:r>
      </w:ins>
      <w:r>
        <w:fldChar w:fldCharType="separate"/>
      </w:r>
      <w:ins w:id="646" w:author="james" w:date="2016-03-29T13:09:00Z">
        <w:r w:rsidR="00807010">
          <w:rPr>
            <w:noProof/>
          </w:rPr>
          <w:t>8</w:t>
        </w:r>
      </w:ins>
      <w:ins w:id="647" w:author="james" w:date="2016-03-29T12:02:00Z">
        <w:r>
          <w:fldChar w:fldCharType="end"/>
        </w:r>
        <w:bookmarkEnd w:id="644"/>
        <w:r>
          <w:t xml:space="preserve"> Enumeration of Stream `ENCODING' attribute</w:t>
        </w:r>
      </w:ins>
    </w:p>
    <w:tbl>
      <w:tblPr>
        <w:tblStyle w:val="TableGrid"/>
        <w:tblW w:w="0" w:type="auto"/>
        <w:jc w:val="center"/>
        <w:tblLook w:val="04A0" w:firstRow="1" w:lastRow="0" w:firstColumn="1" w:lastColumn="0" w:noHBand="0" w:noVBand="1"/>
        <w:tblPrChange w:id="648" w:author="james" w:date="2016-03-29T12:03:00Z">
          <w:tblPr>
            <w:tblStyle w:val="TableGrid"/>
            <w:tblW w:w="0" w:type="auto"/>
            <w:tblInd w:w="720" w:type="dxa"/>
            <w:tblLook w:val="04A0" w:firstRow="1" w:lastRow="0" w:firstColumn="1" w:lastColumn="0" w:noHBand="0" w:noVBand="1"/>
          </w:tblPr>
        </w:tblPrChange>
      </w:tblPr>
      <w:tblGrid>
        <w:gridCol w:w="1117"/>
        <w:gridCol w:w="2499"/>
        <w:tblGridChange w:id="649">
          <w:tblGrid>
            <w:gridCol w:w="4428"/>
            <w:gridCol w:w="4428"/>
          </w:tblGrid>
        </w:tblGridChange>
      </w:tblGrid>
      <w:tr w:rsidR="0096189C" w14:paraId="23EEA4C2" w14:textId="77777777" w:rsidTr="001F3E27">
        <w:trPr>
          <w:trHeight w:val="396"/>
          <w:jc w:val="center"/>
          <w:ins w:id="650" w:author="james" w:date="2016-03-29T12:00:00Z"/>
        </w:trPr>
        <w:tc>
          <w:tcPr>
            <w:tcW w:w="0" w:type="auto"/>
            <w:shd w:val="clear" w:color="auto" w:fill="548DD4" w:themeFill="text2" w:themeFillTint="99"/>
            <w:tcPrChange w:id="651" w:author="james" w:date="2016-03-29T12:03:00Z">
              <w:tcPr>
                <w:tcW w:w="4428" w:type="dxa"/>
              </w:tcPr>
            </w:tcPrChange>
          </w:tcPr>
          <w:p w14:paraId="1178FC22" w14:textId="4A1C7FB9" w:rsidR="0096189C" w:rsidRPr="00E26761" w:rsidRDefault="0096189C" w:rsidP="001F3E27">
            <w:pPr>
              <w:pStyle w:val="Heading3"/>
              <w:numPr>
                <w:ilvl w:val="0"/>
                <w:numId w:val="0"/>
              </w:numPr>
              <w:rPr>
                <w:ins w:id="652" w:author="james" w:date="2016-03-29T12:00:00Z"/>
                <w:rFonts w:asciiTheme="minorHAnsi" w:hAnsiTheme="minorHAnsi"/>
                <w:color w:val="FFFFFF" w:themeColor="background1"/>
                <w:sz w:val="20"/>
                <w:szCs w:val="20"/>
                <w:rPrChange w:id="653" w:author="james" w:date="2016-03-29T12:02:00Z">
                  <w:rPr>
                    <w:ins w:id="654" w:author="james" w:date="2016-03-29T12:00:00Z"/>
                  </w:rPr>
                </w:rPrChange>
              </w:rPr>
            </w:pPr>
            <w:bookmarkStart w:id="655" w:name="_Toc447021271"/>
            <w:ins w:id="656" w:author="james" w:date="2016-03-29T12:00:00Z">
              <w:r w:rsidRPr="00E26761">
                <w:rPr>
                  <w:rFonts w:asciiTheme="minorHAnsi" w:hAnsiTheme="minorHAnsi"/>
                  <w:color w:val="FFFFFF" w:themeColor="background1"/>
                  <w:sz w:val="20"/>
                  <w:szCs w:val="20"/>
                  <w:rPrChange w:id="657" w:author="james" w:date="2016-03-29T12:02:00Z">
                    <w:rPr/>
                  </w:rPrChange>
                </w:rPr>
                <w:t>XML String</w:t>
              </w:r>
              <w:bookmarkEnd w:id="655"/>
            </w:ins>
          </w:p>
        </w:tc>
        <w:tc>
          <w:tcPr>
            <w:tcW w:w="0" w:type="auto"/>
            <w:shd w:val="clear" w:color="auto" w:fill="548DD4" w:themeFill="text2" w:themeFillTint="99"/>
            <w:tcPrChange w:id="658" w:author="james" w:date="2016-03-29T12:03:00Z">
              <w:tcPr>
                <w:tcW w:w="4428" w:type="dxa"/>
              </w:tcPr>
            </w:tcPrChange>
          </w:tcPr>
          <w:p w14:paraId="696D5F51" w14:textId="425CC5EE" w:rsidR="0096189C" w:rsidRPr="00E26761" w:rsidRDefault="0096189C" w:rsidP="001F3E27">
            <w:pPr>
              <w:pStyle w:val="Heading3"/>
              <w:numPr>
                <w:ilvl w:val="0"/>
                <w:numId w:val="0"/>
              </w:numPr>
              <w:rPr>
                <w:ins w:id="659" w:author="james" w:date="2016-03-29T12:00:00Z"/>
                <w:rFonts w:asciiTheme="minorHAnsi" w:hAnsiTheme="minorHAnsi"/>
                <w:color w:val="FFFFFF" w:themeColor="background1"/>
                <w:sz w:val="20"/>
                <w:szCs w:val="20"/>
                <w:rPrChange w:id="660" w:author="james" w:date="2016-03-29T12:02:00Z">
                  <w:rPr>
                    <w:ins w:id="661" w:author="james" w:date="2016-03-29T12:00:00Z"/>
                  </w:rPr>
                </w:rPrChange>
              </w:rPr>
            </w:pPr>
            <w:bookmarkStart w:id="662" w:name="_Toc447021272"/>
            <w:ins w:id="663" w:author="james" w:date="2016-03-29T12:00:00Z">
              <w:r w:rsidRPr="00E26761">
                <w:rPr>
                  <w:rFonts w:asciiTheme="minorHAnsi" w:hAnsiTheme="minorHAnsi"/>
                  <w:color w:val="FFFFFF" w:themeColor="background1"/>
                  <w:sz w:val="20"/>
                  <w:szCs w:val="20"/>
                  <w:rPrChange w:id="664" w:author="james" w:date="2016-03-29T12:02:00Z">
                    <w:rPr/>
                  </w:rPrChange>
                </w:rPr>
                <w:t>Description</w:t>
              </w:r>
              <w:bookmarkEnd w:id="662"/>
            </w:ins>
          </w:p>
        </w:tc>
      </w:tr>
      <w:tr w:rsidR="0096189C" w14:paraId="0C436FAE" w14:textId="77777777" w:rsidTr="001F3E27">
        <w:trPr>
          <w:trHeight w:val="396"/>
          <w:jc w:val="center"/>
          <w:ins w:id="665" w:author="james" w:date="2016-03-29T12:00:00Z"/>
        </w:trPr>
        <w:tc>
          <w:tcPr>
            <w:tcW w:w="0" w:type="auto"/>
            <w:tcPrChange w:id="666" w:author="james" w:date="2016-03-29T12:03:00Z">
              <w:tcPr>
                <w:tcW w:w="4428" w:type="dxa"/>
              </w:tcPr>
            </w:tcPrChange>
          </w:tcPr>
          <w:p w14:paraId="15336365" w14:textId="7C22209C" w:rsidR="0096189C" w:rsidRPr="0096189C" w:rsidRDefault="0096189C" w:rsidP="001F3E27">
            <w:pPr>
              <w:pStyle w:val="Heading3"/>
              <w:numPr>
                <w:ilvl w:val="0"/>
                <w:numId w:val="0"/>
              </w:numPr>
              <w:rPr>
                <w:ins w:id="667" w:author="james" w:date="2016-03-29T12:00:00Z"/>
                <w:rFonts w:asciiTheme="minorHAnsi" w:hAnsiTheme="minorHAnsi"/>
                <w:b w:val="0"/>
                <w:sz w:val="20"/>
                <w:szCs w:val="20"/>
                <w:rPrChange w:id="668" w:author="james" w:date="2016-03-29T12:01:00Z">
                  <w:rPr>
                    <w:ins w:id="669" w:author="james" w:date="2016-03-29T12:00:00Z"/>
                  </w:rPr>
                </w:rPrChange>
              </w:rPr>
            </w:pPr>
            <w:bookmarkStart w:id="670" w:name="_Toc447021273"/>
            <w:ins w:id="671" w:author="james" w:date="2016-03-29T12:00:00Z">
              <w:r w:rsidRPr="0096189C">
                <w:rPr>
                  <w:rFonts w:asciiTheme="minorHAnsi" w:hAnsiTheme="minorHAnsi"/>
                  <w:b w:val="0"/>
                  <w:sz w:val="20"/>
                  <w:szCs w:val="20"/>
                  <w:rPrChange w:id="672" w:author="james" w:date="2016-03-29T12:01:00Z">
                    <w:rPr/>
                  </w:rPrChange>
                </w:rPr>
                <w:t>SIGN</w:t>
              </w:r>
              <w:bookmarkEnd w:id="670"/>
            </w:ins>
          </w:p>
        </w:tc>
        <w:tc>
          <w:tcPr>
            <w:tcW w:w="0" w:type="auto"/>
            <w:tcPrChange w:id="673" w:author="james" w:date="2016-03-29T12:03:00Z">
              <w:tcPr>
                <w:tcW w:w="4428" w:type="dxa"/>
              </w:tcPr>
            </w:tcPrChange>
          </w:tcPr>
          <w:p w14:paraId="6F78E704" w14:textId="4294279A" w:rsidR="0096189C" w:rsidRPr="0096189C" w:rsidRDefault="0096189C" w:rsidP="001F3E27">
            <w:pPr>
              <w:pStyle w:val="Heading3"/>
              <w:numPr>
                <w:ilvl w:val="0"/>
                <w:numId w:val="0"/>
              </w:numPr>
              <w:rPr>
                <w:ins w:id="674" w:author="james" w:date="2016-03-29T12:00:00Z"/>
                <w:rFonts w:asciiTheme="minorHAnsi" w:hAnsiTheme="minorHAnsi"/>
                <w:b w:val="0"/>
                <w:sz w:val="20"/>
                <w:szCs w:val="20"/>
                <w:rPrChange w:id="675" w:author="james" w:date="2016-03-29T12:01:00Z">
                  <w:rPr>
                    <w:ins w:id="676" w:author="james" w:date="2016-03-29T12:00:00Z"/>
                  </w:rPr>
                </w:rPrChange>
              </w:rPr>
            </w:pPr>
            <w:bookmarkStart w:id="677" w:name="_Toc447021274"/>
            <w:ins w:id="678" w:author="james" w:date="2016-03-29T12:00:00Z">
              <w:r w:rsidRPr="0096189C">
                <w:rPr>
                  <w:rFonts w:asciiTheme="minorHAnsi" w:hAnsiTheme="minorHAnsi"/>
                  <w:b w:val="0"/>
                  <w:sz w:val="20"/>
                  <w:szCs w:val="20"/>
                  <w:rPrChange w:id="679" w:author="james" w:date="2016-03-29T12:01:00Z">
                    <w:rPr/>
                  </w:rPrChange>
                </w:rPr>
                <w:t>Sign</w:t>
              </w:r>
              <w:bookmarkEnd w:id="677"/>
            </w:ins>
          </w:p>
        </w:tc>
      </w:tr>
      <w:tr w:rsidR="0096189C" w14:paraId="5C68C3FF" w14:textId="77777777" w:rsidTr="001F3E27">
        <w:trPr>
          <w:trHeight w:val="396"/>
          <w:jc w:val="center"/>
          <w:ins w:id="680" w:author="james" w:date="2016-03-29T12:00:00Z"/>
        </w:trPr>
        <w:tc>
          <w:tcPr>
            <w:tcW w:w="0" w:type="auto"/>
            <w:tcPrChange w:id="681" w:author="james" w:date="2016-03-29T12:03:00Z">
              <w:tcPr>
                <w:tcW w:w="4428" w:type="dxa"/>
              </w:tcPr>
            </w:tcPrChange>
          </w:tcPr>
          <w:p w14:paraId="122016FE" w14:textId="674C94E5" w:rsidR="0096189C" w:rsidRPr="0096189C" w:rsidRDefault="0096189C" w:rsidP="001F3E27">
            <w:pPr>
              <w:pStyle w:val="Heading3"/>
              <w:numPr>
                <w:ilvl w:val="0"/>
                <w:numId w:val="0"/>
              </w:numPr>
              <w:rPr>
                <w:ins w:id="682" w:author="james" w:date="2016-03-29T12:00:00Z"/>
                <w:rFonts w:asciiTheme="minorHAnsi" w:hAnsiTheme="minorHAnsi"/>
                <w:b w:val="0"/>
                <w:sz w:val="20"/>
                <w:szCs w:val="20"/>
                <w:rPrChange w:id="683" w:author="james" w:date="2016-03-29T12:01:00Z">
                  <w:rPr>
                    <w:ins w:id="684" w:author="james" w:date="2016-03-29T12:00:00Z"/>
                  </w:rPr>
                </w:rPrChange>
              </w:rPr>
            </w:pPr>
            <w:bookmarkStart w:id="685" w:name="_Toc447021275"/>
            <w:ins w:id="686" w:author="james" w:date="2016-03-29T12:00:00Z">
              <w:r w:rsidRPr="0096189C">
                <w:rPr>
                  <w:rFonts w:asciiTheme="minorHAnsi" w:hAnsiTheme="minorHAnsi"/>
                  <w:b w:val="0"/>
                  <w:sz w:val="20"/>
                  <w:szCs w:val="20"/>
                  <w:rPrChange w:id="687" w:author="james" w:date="2016-03-29T12:01:00Z">
                    <w:rPr/>
                  </w:rPrChange>
                </w:rPr>
                <w:t>OB</w:t>
              </w:r>
              <w:bookmarkEnd w:id="685"/>
            </w:ins>
          </w:p>
        </w:tc>
        <w:tc>
          <w:tcPr>
            <w:tcW w:w="0" w:type="auto"/>
            <w:tcPrChange w:id="688" w:author="james" w:date="2016-03-29T12:03:00Z">
              <w:tcPr>
                <w:tcW w:w="4428" w:type="dxa"/>
              </w:tcPr>
            </w:tcPrChange>
          </w:tcPr>
          <w:p w14:paraId="741ECB43" w14:textId="7FF8FC97" w:rsidR="0096189C" w:rsidRPr="0096189C" w:rsidRDefault="0096189C" w:rsidP="001F3E27">
            <w:pPr>
              <w:pStyle w:val="Heading3"/>
              <w:numPr>
                <w:ilvl w:val="0"/>
                <w:numId w:val="0"/>
              </w:numPr>
              <w:rPr>
                <w:ins w:id="689" w:author="james" w:date="2016-03-29T12:00:00Z"/>
                <w:rFonts w:asciiTheme="minorHAnsi" w:hAnsiTheme="minorHAnsi"/>
                <w:b w:val="0"/>
                <w:sz w:val="20"/>
                <w:szCs w:val="20"/>
                <w:rPrChange w:id="690" w:author="james" w:date="2016-03-29T12:01:00Z">
                  <w:rPr>
                    <w:ins w:id="691" w:author="james" w:date="2016-03-29T12:00:00Z"/>
                  </w:rPr>
                </w:rPrChange>
              </w:rPr>
            </w:pPr>
            <w:bookmarkStart w:id="692" w:name="_Toc447021276"/>
            <w:ins w:id="693" w:author="james" w:date="2016-03-29T12:00:00Z">
              <w:r w:rsidRPr="0096189C">
                <w:rPr>
                  <w:rFonts w:asciiTheme="minorHAnsi" w:hAnsiTheme="minorHAnsi"/>
                  <w:b w:val="0"/>
                  <w:sz w:val="20"/>
                  <w:szCs w:val="20"/>
                  <w:rPrChange w:id="694" w:author="james" w:date="2016-03-29T12:01:00Z">
                    <w:rPr/>
                  </w:rPrChange>
                </w:rPr>
                <w:t>Offset-Binary</w:t>
              </w:r>
              <w:bookmarkEnd w:id="692"/>
            </w:ins>
          </w:p>
        </w:tc>
      </w:tr>
      <w:tr w:rsidR="0096189C" w14:paraId="1D75FE34" w14:textId="77777777" w:rsidTr="001F3E27">
        <w:trPr>
          <w:trHeight w:val="396"/>
          <w:jc w:val="center"/>
          <w:ins w:id="695" w:author="james" w:date="2016-03-29T12:00:00Z"/>
        </w:trPr>
        <w:tc>
          <w:tcPr>
            <w:tcW w:w="0" w:type="auto"/>
            <w:tcPrChange w:id="696" w:author="james" w:date="2016-03-29T12:03:00Z">
              <w:tcPr>
                <w:tcW w:w="4428" w:type="dxa"/>
              </w:tcPr>
            </w:tcPrChange>
          </w:tcPr>
          <w:p w14:paraId="3A33F4D0" w14:textId="0DFF202C" w:rsidR="0096189C" w:rsidRPr="0096189C" w:rsidRDefault="0096189C" w:rsidP="001F3E27">
            <w:pPr>
              <w:pStyle w:val="Heading3"/>
              <w:numPr>
                <w:ilvl w:val="0"/>
                <w:numId w:val="0"/>
              </w:numPr>
              <w:rPr>
                <w:ins w:id="697" w:author="james" w:date="2016-03-29T12:00:00Z"/>
                <w:rFonts w:asciiTheme="minorHAnsi" w:hAnsiTheme="minorHAnsi"/>
                <w:b w:val="0"/>
                <w:sz w:val="20"/>
                <w:szCs w:val="20"/>
                <w:rPrChange w:id="698" w:author="james" w:date="2016-03-29T12:01:00Z">
                  <w:rPr>
                    <w:ins w:id="699" w:author="james" w:date="2016-03-29T12:00:00Z"/>
                  </w:rPr>
                </w:rPrChange>
              </w:rPr>
            </w:pPr>
            <w:bookmarkStart w:id="700" w:name="_Toc447021277"/>
            <w:ins w:id="701" w:author="james" w:date="2016-03-29T12:00:00Z">
              <w:r w:rsidRPr="0096189C">
                <w:rPr>
                  <w:rFonts w:asciiTheme="minorHAnsi" w:hAnsiTheme="minorHAnsi"/>
                  <w:b w:val="0"/>
                  <w:sz w:val="20"/>
                  <w:szCs w:val="20"/>
                  <w:rPrChange w:id="702" w:author="james" w:date="2016-03-29T12:01:00Z">
                    <w:rPr/>
                  </w:rPrChange>
                </w:rPr>
                <w:t>SM</w:t>
              </w:r>
              <w:bookmarkEnd w:id="700"/>
            </w:ins>
          </w:p>
        </w:tc>
        <w:tc>
          <w:tcPr>
            <w:tcW w:w="0" w:type="auto"/>
            <w:tcPrChange w:id="703" w:author="james" w:date="2016-03-29T12:03:00Z">
              <w:tcPr>
                <w:tcW w:w="4428" w:type="dxa"/>
              </w:tcPr>
            </w:tcPrChange>
          </w:tcPr>
          <w:p w14:paraId="7643ADF8" w14:textId="0F820071" w:rsidR="0096189C" w:rsidRPr="0096189C" w:rsidRDefault="0096189C" w:rsidP="001F3E27">
            <w:pPr>
              <w:pStyle w:val="Heading3"/>
              <w:numPr>
                <w:ilvl w:val="0"/>
                <w:numId w:val="0"/>
              </w:numPr>
              <w:rPr>
                <w:ins w:id="704" w:author="james" w:date="2016-03-29T12:00:00Z"/>
                <w:rFonts w:asciiTheme="minorHAnsi" w:hAnsiTheme="minorHAnsi"/>
                <w:b w:val="0"/>
                <w:sz w:val="20"/>
                <w:szCs w:val="20"/>
                <w:rPrChange w:id="705" w:author="james" w:date="2016-03-29T12:01:00Z">
                  <w:rPr>
                    <w:ins w:id="706" w:author="james" w:date="2016-03-29T12:00:00Z"/>
                  </w:rPr>
                </w:rPrChange>
              </w:rPr>
            </w:pPr>
            <w:bookmarkStart w:id="707" w:name="_Toc447021278"/>
            <w:ins w:id="708" w:author="james" w:date="2016-03-29T12:00:00Z">
              <w:r w:rsidRPr="0096189C">
                <w:rPr>
                  <w:rFonts w:asciiTheme="minorHAnsi" w:hAnsiTheme="minorHAnsi"/>
                  <w:b w:val="0"/>
                  <w:sz w:val="20"/>
                  <w:szCs w:val="20"/>
                  <w:rPrChange w:id="709" w:author="james" w:date="2016-03-29T12:01:00Z">
                    <w:rPr/>
                  </w:rPrChange>
                </w:rPr>
                <w:t>Sign-Magnitude</w:t>
              </w:r>
              <w:bookmarkEnd w:id="707"/>
            </w:ins>
          </w:p>
        </w:tc>
      </w:tr>
      <w:tr w:rsidR="0096189C" w14:paraId="71B3C82F" w14:textId="77777777" w:rsidTr="001F3E27">
        <w:trPr>
          <w:trHeight w:val="396"/>
          <w:jc w:val="center"/>
          <w:ins w:id="710" w:author="james" w:date="2016-03-29T12:00:00Z"/>
        </w:trPr>
        <w:tc>
          <w:tcPr>
            <w:tcW w:w="0" w:type="auto"/>
            <w:tcPrChange w:id="711" w:author="james" w:date="2016-03-29T12:03:00Z">
              <w:tcPr>
                <w:tcW w:w="4428" w:type="dxa"/>
              </w:tcPr>
            </w:tcPrChange>
          </w:tcPr>
          <w:p w14:paraId="52A5D526" w14:textId="0957BB55" w:rsidR="0096189C" w:rsidRPr="0096189C" w:rsidRDefault="0096189C" w:rsidP="001F3E27">
            <w:pPr>
              <w:pStyle w:val="Heading3"/>
              <w:numPr>
                <w:ilvl w:val="0"/>
                <w:numId w:val="0"/>
              </w:numPr>
              <w:rPr>
                <w:ins w:id="712" w:author="james" w:date="2016-03-29T12:00:00Z"/>
                <w:rFonts w:asciiTheme="minorHAnsi" w:hAnsiTheme="minorHAnsi"/>
                <w:b w:val="0"/>
                <w:sz w:val="20"/>
                <w:szCs w:val="20"/>
                <w:rPrChange w:id="713" w:author="james" w:date="2016-03-29T12:01:00Z">
                  <w:rPr>
                    <w:ins w:id="714" w:author="james" w:date="2016-03-29T12:00:00Z"/>
                  </w:rPr>
                </w:rPrChange>
              </w:rPr>
            </w:pPr>
            <w:bookmarkStart w:id="715" w:name="_Toc447021279"/>
            <w:ins w:id="716" w:author="james" w:date="2016-03-29T12:00:00Z">
              <w:r w:rsidRPr="0096189C">
                <w:rPr>
                  <w:rFonts w:asciiTheme="minorHAnsi" w:hAnsiTheme="minorHAnsi"/>
                  <w:b w:val="0"/>
                  <w:sz w:val="20"/>
                  <w:szCs w:val="20"/>
                  <w:rPrChange w:id="717" w:author="james" w:date="2016-03-29T12:01:00Z">
                    <w:rPr/>
                  </w:rPrChange>
                </w:rPr>
                <w:t>TC</w:t>
              </w:r>
              <w:bookmarkEnd w:id="715"/>
            </w:ins>
          </w:p>
        </w:tc>
        <w:tc>
          <w:tcPr>
            <w:tcW w:w="0" w:type="auto"/>
            <w:tcPrChange w:id="718" w:author="james" w:date="2016-03-29T12:03:00Z">
              <w:tcPr>
                <w:tcW w:w="4428" w:type="dxa"/>
              </w:tcPr>
            </w:tcPrChange>
          </w:tcPr>
          <w:p w14:paraId="3EEEFEDA" w14:textId="05BA5BE9" w:rsidR="0096189C" w:rsidRPr="0096189C" w:rsidRDefault="0096189C" w:rsidP="001F3E27">
            <w:pPr>
              <w:pStyle w:val="Heading3"/>
              <w:numPr>
                <w:ilvl w:val="0"/>
                <w:numId w:val="0"/>
              </w:numPr>
              <w:rPr>
                <w:ins w:id="719" w:author="james" w:date="2016-03-29T12:00:00Z"/>
                <w:rFonts w:asciiTheme="minorHAnsi" w:hAnsiTheme="minorHAnsi"/>
                <w:b w:val="0"/>
                <w:sz w:val="20"/>
                <w:szCs w:val="20"/>
                <w:rPrChange w:id="720" w:author="james" w:date="2016-03-29T12:01:00Z">
                  <w:rPr>
                    <w:ins w:id="721" w:author="james" w:date="2016-03-29T12:00:00Z"/>
                  </w:rPr>
                </w:rPrChange>
              </w:rPr>
            </w:pPr>
            <w:bookmarkStart w:id="722" w:name="_Toc447021280"/>
            <w:ins w:id="723" w:author="james" w:date="2016-03-29T12:00:00Z">
              <w:r w:rsidRPr="0096189C">
                <w:rPr>
                  <w:rFonts w:asciiTheme="minorHAnsi" w:hAnsiTheme="minorHAnsi"/>
                  <w:b w:val="0"/>
                  <w:sz w:val="20"/>
                  <w:szCs w:val="20"/>
                  <w:rPrChange w:id="724" w:author="james" w:date="2016-03-29T12:01:00Z">
                    <w:rPr/>
                  </w:rPrChange>
                </w:rPr>
                <w:t>Two's Compliment</w:t>
              </w:r>
              <w:bookmarkEnd w:id="722"/>
            </w:ins>
          </w:p>
        </w:tc>
      </w:tr>
      <w:tr w:rsidR="0096189C" w14:paraId="4C665312" w14:textId="77777777" w:rsidTr="001F3E27">
        <w:trPr>
          <w:trHeight w:val="396"/>
          <w:jc w:val="center"/>
          <w:ins w:id="725" w:author="james" w:date="2016-03-29T12:00:00Z"/>
        </w:trPr>
        <w:tc>
          <w:tcPr>
            <w:tcW w:w="0" w:type="auto"/>
            <w:tcPrChange w:id="726" w:author="james" w:date="2016-03-29T12:03:00Z">
              <w:tcPr>
                <w:tcW w:w="4428" w:type="dxa"/>
              </w:tcPr>
            </w:tcPrChange>
          </w:tcPr>
          <w:p w14:paraId="1913AEDC" w14:textId="5964BDAE" w:rsidR="0096189C" w:rsidRPr="0096189C" w:rsidRDefault="0096189C" w:rsidP="001F3E27">
            <w:pPr>
              <w:pStyle w:val="Heading3"/>
              <w:numPr>
                <w:ilvl w:val="0"/>
                <w:numId w:val="0"/>
              </w:numPr>
              <w:rPr>
                <w:ins w:id="727" w:author="james" w:date="2016-03-29T12:00:00Z"/>
                <w:rFonts w:asciiTheme="minorHAnsi" w:hAnsiTheme="minorHAnsi"/>
                <w:b w:val="0"/>
                <w:sz w:val="20"/>
                <w:szCs w:val="20"/>
                <w:rPrChange w:id="728" w:author="james" w:date="2016-03-29T12:01:00Z">
                  <w:rPr>
                    <w:ins w:id="729" w:author="james" w:date="2016-03-29T12:00:00Z"/>
                  </w:rPr>
                </w:rPrChange>
              </w:rPr>
            </w:pPr>
            <w:bookmarkStart w:id="730" w:name="_Toc447021281"/>
            <w:ins w:id="731" w:author="james" w:date="2016-03-29T12:00:00Z">
              <w:r w:rsidRPr="0096189C">
                <w:rPr>
                  <w:rFonts w:asciiTheme="minorHAnsi" w:hAnsiTheme="minorHAnsi"/>
                  <w:b w:val="0"/>
                  <w:sz w:val="20"/>
                  <w:szCs w:val="20"/>
                  <w:rPrChange w:id="732" w:author="james" w:date="2016-03-29T12:01:00Z">
                    <w:rPr/>
                  </w:rPrChange>
                </w:rPr>
                <w:t>OG</w:t>
              </w:r>
              <w:bookmarkEnd w:id="730"/>
            </w:ins>
          </w:p>
        </w:tc>
        <w:tc>
          <w:tcPr>
            <w:tcW w:w="0" w:type="auto"/>
            <w:tcPrChange w:id="733" w:author="james" w:date="2016-03-29T12:03:00Z">
              <w:tcPr>
                <w:tcW w:w="4428" w:type="dxa"/>
              </w:tcPr>
            </w:tcPrChange>
          </w:tcPr>
          <w:p w14:paraId="2327E419" w14:textId="08CD935B" w:rsidR="0096189C" w:rsidRPr="0096189C" w:rsidRDefault="0096189C" w:rsidP="001F3E27">
            <w:pPr>
              <w:pStyle w:val="Heading3"/>
              <w:numPr>
                <w:ilvl w:val="0"/>
                <w:numId w:val="0"/>
              </w:numPr>
              <w:rPr>
                <w:ins w:id="734" w:author="james" w:date="2016-03-29T12:00:00Z"/>
                <w:rFonts w:asciiTheme="minorHAnsi" w:hAnsiTheme="minorHAnsi"/>
                <w:b w:val="0"/>
                <w:sz w:val="20"/>
                <w:szCs w:val="20"/>
                <w:rPrChange w:id="735" w:author="james" w:date="2016-03-29T12:01:00Z">
                  <w:rPr>
                    <w:ins w:id="736" w:author="james" w:date="2016-03-29T12:00:00Z"/>
                  </w:rPr>
                </w:rPrChange>
              </w:rPr>
            </w:pPr>
            <w:bookmarkStart w:id="737" w:name="_Toc447021282"/>
            <w:ins w:id="738" w:author="james" w:date="2016-03-29T12:00:00Z">
              <w:r w:rsidRPr="0096189C">
                <w:rPr>
                  <w:rFonts w:asciiTheme="minorHAnsi" w:hAnsiTheme="minorHAnsi"/>
                  <w:b w:val="0"/>
                  <w:sz w:val="20"/>
                  <w:szCs w:val="20"/>
                  <w:rPrChange w:id="739" w:author="james" w:date="2016-03-29T12:01:00Z">
                    <w:rPr/>
                  </w:rPrChange>
                </w:rPr>
                <w:t>Offset-Gray Code</w:t>
              </w:r>
              <w:bookmarkEnd w:id="737"/>
            </w:ins>
          </w:p>
        </w:tc>
      </w:tr>
      <w:tr w:rsidR="0096189C" w14:paraId="3DF1A641" w14:textId="77777777" w:rsidTr="001F3E27">
        <w:trPr>
          <w:trHeight w:val="396"/>
          <w:jc w:val="center"/>
          <w:ins w:id="740" w:author="james" w:date="2016-03-29T12:00:00Z"/>
        </w:trPr>
        <w:tc>
          <w:tcPr>
            <w:tcW w:w="0" w:type="auto"/>
            <w:tcPrChange w:id="741" w:author="james" w:date="2016-03-29T12:03:00Z">
              <w:tcPr>
                <w:tcW w:w="4428" w:type="dxa"/>
              </w:tcPr>
            </w:tcPrChange>
          </w:tcPr>
          <w:p w14:paraId="0C8DB807" w14:textId="519AC70D" w:rsidR="0096189C" w:rsidRPr="0096189C" w:rsidRDefault="0096189C" w:rsidP="001F3E27">
            <w:pPr>
              <w:pStyle w:val="Heading3"/>
              <w:numPr>
                <w:ilvl w:val="0"/>
                <w:numId w:val="0"/>
              </w:numPr>
              <w:rPr>
                <w:ins w:id="742" w:author="james" w:date="2016-03-29T12:00:00Z"/>
                <w:rFonts w:asciiTheme="minorHAnsi" w:hAnsiTheme="minorHAnsi"/>
                <w:b w:val="0"/>
                <w:sz w:val="20"/>
                <w:szCs w:val="20"/>
                <w:rPrChange w:id="743" w:author="james" w:date="2016-03-29T12:01:00Z">
                  <w:rPr>
                    <w:ins w:id="744" w:author="james" w:date="2016-03-29T12:00:00Z"/>
                  </w:rPr>
                </w:rPrChange>
              </w:rPr>
            </w:pPr>
            <w:bookmarkStart w:id="745" w:name="_Toc447021283"/>
            <w:ins w:id="746" w:author="james" w:date="2016-03-29T12:00:00Z">
              <w:r w:rsidRPr="0096189C">
                <w:rPr>
                  <w:rFonts w:asciiTheme="minorHAnsi" w:hAnsiTheme="minorHAnsi"/>
                  <w:b w:val="0"/>
                  <w:sz w:val="20"/>
                  <w:szCs w:val="20"/>
                  <w:rPrChange w:id="747" w:author="james" w:date="2016-03-29T12:01:00Z">
                    <w:rPr/>
                  </w:rPrChange>
                </w:rPr>
                <w:t>OBA</w:t>
              </w:r>
              <w:bookmarkEnd w:id="745"/>
            </w:ins>
          </w:p>
        </w:tc>
        <w:tc>
          <w:tcPr>
            <w:tcW w:w="0" w:type="auto"/>
            <w:tcPrChange w:id="748" w:author="james" w:date="2016-03-29T12:03:00Z">
              <w:tcPr>
                <w:tcW w:w="4428" w:type="dxa"/>
              </w:tcPr>
            </w:tcPrChange>
          </w:tcPr>
          <w:p w14:paraId="33D999E5" w14:textId="39D31205" w:rsidR="0096189C" w:rsidRPr="0096189C" w:rsidRDefault="0096189C" w:rsidP="001F3E27">
            <w:pPr>
              <w:pStyle w:val="Heading3"/>
              <w:numPr>
                <w:ilvl w:val="0"/>
                <w:numId w:val="0"/>
              </w:numPr>
              <w:rPr>
                <w:ins w:id="749" w:author="james" w:date="2016-03-29T12:00:00Z"/>
                <w:rFonts w:asciiTheme="minorHAnsi" w:hAnsiTheme="minorHAnsi"/>
                <w:b w:val="0"/>
                <w:sz w:val="20"/>
                <w:szCs w:val="20"/>
                <w:rPrChange w:id="750" w:author="james" w:date="2016-03-29T12:01:00Z">
                  <w:rPr>
                    <w:ins w:id="751" w:author="james" w:date="2016-03-29T12:00:00Z"/>
                  </w:rPr>
                </w:rPrChange>
              </w:rPr>
            </w:pPr>
            <w:bookmarkStart w:id="752" w:name="_Toc447021284"/>
            <w:ins w:id="753" w:author="james" w:date="2016-03-29T12:00:00Z">
              <w:r w:rsidRPr="0096189C">
                <w:rPr>
                  <w:rFonts w:asciiTheme="minorHAnsi" w:hAnsiTheme="minorHAnsi"/>
                  <w:b w:val="0"/>
                  <w:sz w:val="20"/>
                  <w:szCs w:val="20"/>
                  <w:rPrChange w:id="754" w:author="james" w:date="2016-03-29T12:01:00Z">
                    <w:rPr/>
                  </w:rPrChange>
                </w:rPr>
                <w:t>Offset-Binary Adjusted</w:t>
              </w:r>
              <w:bookmarkEnd w:id="752"/>
            </w:ins>
          </w:p>
        </w:tc>
      </w:tr>
      <w:tr w:rsidR="0096189C" w14:paraId="21F87615" w14:textId="77777777" w:rsidTr="001F3E27">
        <w:trPr>
          <w:trHeight w:val="406"/>
          <w:jc w:val="center"/>
          <w:ins w:id="755" w:author="james" w:date="2016-03-29T12:00:00Z"/>
        </w:trPr>
        <w:tc>
          <w:tcPr>
            <w:tcW w:w="0" w:type="auto"/>
            <w:tcPrChange w:id="756" w:author="james" w:date="2016-03-29T12:03:00Z">
              <w:tcPr>
                <w:tcW w:w="4428" w:type="dxa"/>
              </w:tcPr>
            </w:tcPrChange>
          </w:tcPr>
          <w:p w14:paraId="7A83F110" w14:textId="71670A8D" w:rsidR="0096189C" w:rsidRPr="0096189C" w:rsidRDefault="0096189C" w:rsidP="001F3E27">
            <w:pPr>
              <w:pStyle w:val="Heading3"/>
              <w:numPr>
                <w:ilvl w:val="0"/>
                <w:numId w:val="0"/>
              </w:numPr>
              <w:rPr>
                <w:ins w:id="757" w:author="james" w:date="2016-03-29T12:00:00Z"/>
                <w:rFonts w:asciiTheme="minorHAnsi" w:hAnsiTheme="minorHAnsi"/>
                <w:b w:val="0"/>
                <w:sz w:val="20"/>
                <w:szCs w:val="20"/>
                <w:rPrChange w:id="758" w:author="james" w:date="2016-03-29T12:01:00Z">
                  <w:rPr>
                    <w:ins w:id="759" w:author="james" w:date="2016-03-29T12:00:00Z"/>
                  </w:rPr>
                </w:rPrChange>
              </w:rPr>
            </w:pPr>
            <w:bookmarkStart w:id="760" w:name="_Toc447021285"/>
            <w:ins w:id="761" w:author="james" w:date="2016-03-29T12:00:00Z">
              <w:r w:rsidRPr="0096189C">
                <w:rPr>
                  <w:rFonts w:asciiTheme="minorHAnsi" w:hAnsiTheme="minorHAnsi"/>
                  <w:b w:val="0"/>
                  <w:sz w:val="20"/>
                  <w:szCs w:val="20"/>
                  <w:rPrChange w:id="762" w:author="james" w:date="2016-03-29T12:01:00Z">
                    <w:rPr/>
                  </w:rPrChange>
                </w:rPr>
                <w:t>SMA</w:t>
              </w:r>
              <w:bookmarkEnd w:id="760"/>
            </w:ins>
          </w:p>
        </w:tc>
        <w:tc>
          <w:tcPr>
            <w:tcW w:w="0" w:type="auto"/>
            <w:tcPrChange w:id="763" w:author="james" w:date="2016-03-29T12:03:00Z">
              <w:tcPr>
                <w:tcW w:w="4428" w:type="dxa"/>
              </w:tcPr>
            </w:tcPrChange>
          </w:tcPr>
          <w:p w14:paraId="32C3F0C5" w14:textId="190CC108" w:rsidR="0096189C" w:rsidRPr="0096189C" w:rsidRDefault="0096189C" w:rsidP="001F3E27">
            <w:pPr>
              <w:pStyle w:val="Heading3"/>
              <w:numPr>
                <w:ilvl w:val="0"/>
                <w:numId w:val="0"/>
              </w:numPr>
              <w:rPr>
                <w:ins w:id="764" w:author="james" w:date="2016-03-29T12:00:00Z"/>
                <w:rFonts w:asciiTheme="minorHAnsi" w:hAnsiTheme="minorHAnsi"/>
                <w:b w:val="0"/>
                <w:sz w:val="20"/>
                <w:szCs w:val="20"/>
                <w:rPrChange w:id="765" w:author="james" w:date="2016-03-29T12:01:00Z">
                  <w:rPr>
                    <w:ins w:id="766" w:author="james" w:date="2016-03-29T12:00:00Z"/>
                  </w:rPr>
                </w:rPrChange>
              </w:rPr>
            </w:pPr>
            <w:bookmarkStart w:id="767" w:name="_Toc447021286"/>
            <w:ins w:id="768" w:author="james" w:date="2016-03-29T12:00:00Z">
              <w:r w:rsidRPr="0096189C">
                <w:rPr>
                  <w:rFonts w:asciiTheme="minorHAnsi" w:hAnsiTheme="minorHAnsi"/>
                  <w:b w:val="0"/>
                  <w:sz w:val="20"/>
                  <w:szCs w:val="20"/>
                  <w:rPrChange w:id="769" w:author="james" w:date="2016-03-29T12:01:00Z">
                    <w:rPr/>
                  </w:rPrChange>
                </w:rPr>
                <w:t>Sign-Magnitude Adjusted</w:t>
              </w:r>
              <w:bookmarkEnd w:id="767"/>
            </w:ins>
          </w:p>
        </w:tc>
      </w:tr>
      <w:tr w:rsidR="0096189C" w14:paraId="68076418" w14:textId="77777777" w:rsidTr="001F3E27">
        <w:trPr>
          <w:trHeight w:val="396"/>
          <w:jc w:val="center"/>
          <w:ins w:id="770" w:author="james" w:date="2016-03-29T12:00:00Z"/>
        </w:trPr>
        <w:tc>
          <w:tcPr>
            <w:tcW w:w="0" w:type="auto"/>
            <w:tcPrChange w:id="771" w:author="james" w:date="2016-03-29T12:03:00Z">
              <w:tcPr>
                <w:tcW w:w="4428" w:type="dxa"/>
              </w:tcPr>
            </w:tcPrChange>
          </w:tcPr>
          <w:p w14:paraId="53D6C62A" w14:textId="1956027C" w:rsidR="0096189C" w:rsidRPr="0096189C" w:rsidRDefault="0096189C" w:rsidP="001F3E27">
            <w:pPr>
              <w:pStyle w:val="Heading3"/>
              <w:numPr>
                <w:ilvl w:val="0"/>
                <w:numId w:val="0"/>
              </w:numPr>
              <w:rPr>
                <w:ins w:id="772" w:author="james" w:date="2016-03-29T12:00:00Z"/>
                <w:rFonts w:asciiTheme="minorHAnsi" w:hAnsiTheme="minorHAnsi"/>
                <w:b w:val="0"/>
                <w:sz w:val="20"/>
                <w:szCs w:val="20"/>
                <w:rPrChange w:id="773" w:author="james" w:date="2016-03-29T12:01:00Z">
                  <w:rPr>
                    <w:ins w:id="774" w:author="james" w:date="2016-03-29T12:00:00Z"/>
                  </w:rPr>
                </w:rPrChange>
              </w:rPr>
            </w:pPr>
            <w:bookmarkStart w:id="775" w:name="_Toc447021287"/>
            <w:ins w:id="776" w:author="james" w:date="2016-03-29T12:00:00Z">
              <w:r w:rsidRPr="0096189C">
                <w:rPr>
                  <w:rFonts w:asciiTheme="minorHAnsi" w:hAnsiTheme="minorHAnsi"/>
                  <w:b w:val="0"/>
                  <w:sz w:val="20"/>
                  <w:szCs w:val="20"/>
                  <w:rPrChange w:id="777" w:author="james" w:date="2016-03-29T12:01:00Z">
                    <w:rPr/>
                  </w:rPrChange>
                </w:rPr>
                <w:t>TCA</w:t>
              </w:r>
              <w:bookmarkEnd w:id="775"/>
            </w:ins>
          </w:p>
        </w:tc>
        <w:tc>
          <w:tcPr>
            <w:tcW w:w="0" w:type="auto"/>
            <w:tcPrChange w:id="778" w:author="james" w:date="2016-03-29T12:03:00Z">
              <w:tcPr>
                <w:tcW w:w="4428" w:type="dxa"/>
              </w:tcPr>
            </w:tcPrChange>
          </w:tcPr>
          <w:p w14:paraId="717D1E7C" w14:textId="13AA19D4" w:rsidR="0096189C" w:rsidRPr="0096189C" w:rsidRDefault="0096189C" w:rsidP="001F3E27">
            <w:pPr>
              <w:pStyle w:val="Heading3"/>
              <w:numPr>
                <w:ilvl w:val="0"/>
                <w:numId w:val="0"/>
              </w:numPr>
              <w:rPr>
                <w:ins w:id="779" w:author="james" w:date="2016-03-29T12:00:00Z"/>
                <w:rFonts w:asciiTheme="minorHAnsi" w:hAnsiTheme="minorHAnsi"/>
                <w:b w:val="0"/>
                <w:sz w:val="20"/>
                <w:szCs w:val="20"/>
                <w:rPrChange w:id="780" w:author="james" w:date="2016-03-29T12:01:00Z">
                  <w:rPr>
                    <w:ins w:id="781" w:author="james" w:date="2016-03-29T12:00:00Z"/>
                  </w:rPr>
                </w:rPrChange>
              </w:rPr>
            </w:pPr>
            <w:bookmarkStart w:id="782" w:name="_Toc447021288"/>
            <w:ins w:id="783" w:author="james" w:date="2016-03-29T12:00:00Z">
              <w:r w:rsidRPr="0096189C">
                <w:rPr>
                  <w:rFonts w:asciiTheme="minorHAnsi" w:hAnsiTheme="minorHAnsi"/>
                  <w:b w:val="0"/>
                  <w:sz w:val="20"/>
                  <w:szCs w:val="20"/>
                  <w:rPrChange w:id="784" w:author="james" w:date="2016-03-29T12:01:00Z">
                    <w:rPr/>
                  </w:rPrChange>
                </w:rPr>
                <w:t>Two's Compliment Adjusted</w:t>
              </w:r>
              <w:bookmarkEnd w:id="782"/>
            </w:ins>
          </w:p>
        </w:tc>
      </w:tr>
      <w:tr w:rsidR="0096189C" w14:paraId="2DCCA921" w14:textId="77777777" w:rsidTr="001F3E27">
        <w:trPr>
          <w:trHeight w:val="396"/>
          <w:jc w:val="center"/>
          <w:ins w:id="785" w:author="james" w:date="2016-03-29T12:00:00Z"/>
        </w:trPr>
        <w:tc>
          <w:tcPr>
            <w:tcW w:w="0" w:type="auto"/>
            <w:tcPrChange w:id="786" w:author="james" w:date="2016-03-29T12:03:00Z">
              <w:tcPr>
                <w:tcW w:w="4428" w:type="dxa"/>
              </w:tcPr>
            </w:tcPrChange>
          </w:tcPr>
          <w:p w14:paraId="7E97E008" w14:textId="48C02572" w:rsidR="0096189C" w:rsidRPr="0096189C" w:rsidRDefault="0096189C" w:rsidP="001F3E27">
            <w:pPr>
              <w:pStyle w:val="Heading3"/>
              <w:numPr>
                <w:ilvl w:val="0"/>
                <w:numId w:val="0"/>
              </w:numPr>
              <w:rPr>
                <w:ins w:id="787" w:author="james" w:date="2016-03-29T12:00:00Z"/>
                <w:rFonts w:asciiTheme="minorHAnsi" w:hAnsiTheme="minorHAnsi"/>
                <w:b w:val="0"/>
                <w:sz w:val="20"/>
                <w:szCs w:val="20"/>
                <w:rPrChange w:id="788" w:author="james" w:date="2016-03-29T12:01:00Z">
                  <w:rPr>
                    <w:ins w:id="789" w:author="james" w:date="2016-03-29T12:00:00Z"/>
                  </w:rPr>
                </w:rPrChange>
              </w:rPr>
            </w:pPr>
            <w:bookmarkStart w:id="790" w:name="_Toc447021289"/>
            <w:ins w:id="791" w:author="james" w:date="2016-03-29T12:00:00Z">
              <w:r w:rsidRPr="0096189C">
                <w:rPr>
                  <w:rFonts w:asciiTheme="minorHAnsi" w:hAnsiTheme="minorHAnsi"/>
                  <w:b w:val="0"/>
                  <w:sz w:val="20"/>
                  <w:szCs w:val="20"/>
                  <w:rPrChange w:id="792" w:author="james" w:date="2016-03-29T12:01:00Z">
                    <w:rPr/>
                  </w:rPrChange>
                </w:rPr>
                <w:t>OGA</w:t>
              </w:r>
              <w:bookmarkEnd w:id="790"/>
            </w:ins>
          </w:p>
        </w:tc>
        <w:tc>
          <w:tcPr>
            <w:tcW w:w="0" w:type="auto"/>
            <w:tcPrChange w:id="793" w:author="james" w:date="2016-03-29T12:03:00Z">
              <w:tcPr>
                <w:tcW w:w="4428" w:type="dxa"/>
              </w:tcPr>
            </w:tcPrChange>
          </w:tcPr>
          <w:p w14:paraId="237A81A7" w14:textId="41B21A15" w:rsidR="0096189C" w:rsidRPr="0096189C" w:rsidRDefault="0096189C" w:rsidP="001F3E27">
            <w:pPr>
              <w:pStyle w:val="Heading3"/>
              <w:numPr>
                <w:ilvl w:val="0"/>
                <w:numId w:val="0"/>
              </w:numPr>
              <w:rPr>
                <w:ins w:id="794" w:author="james" w:date="2016-03-29T12:00:00Z"/>
                <w:rFonts w:asciiTheme="minorHAnsi" w:hAnsiTheme="minorHAnsi"/>
                <w:b w:val="0"/>
                <w:sz w:val="20"/>
                <w:szCs w:val="20"/>
                <w:rPrChange w:id="795" w:author="james" w:date="2016-03-29T12:01:00Z">
                  <w:rPr>
                    <w:ins w:id="796" w:author="james" w:date="2016-03-29T12:00:00Z"/>
                  </w:rPr>
                </w:rPrChange>
              </w:rPr>
            </w:pPr>
            <w:bookmarkStart w:id="797" w:name="_Toc447021290"/>
            <w:ins w:id="798" w:author="james" w:date="2016-03-29T12:00:00Z">
              <w:r w:rsidRPr="0096189C">
                <w:rPr>
                  <w:rFonts w:asciiTheme="minorHAnsi" w:hAnsiTheme="minorHAnsi"/>
                  <w:b w:val="0"/>
                  <w:sz w:val="20"/>
                  <w:szCs w:val="20"/>
                  <w:rPrChange w:id="799" w:author="james" w:date="2016-03-29T12:01:00Z">
                    <w:rPr/>
                  </w:rPrChange>
                </w:rPr>
                <w:t>Offset-Gray Code Adjustes</w:t>
              </w:r>
              <w:bookmarkEnd w:id="797"/>
            </w:ins>
          </w:p>
        </w:tc>
      </w:tr>
    </w:tbl>
    <w:p w14:paraId="0420248F" w14:textId="77777777" w:rsidR="00736472" w:rsidRDefault="00736472" w:rsidP="00736472">
      <w:pPr>
        <w:pStyle w:val="Heading3"/>
        <w:numPr>
          <w:ilvl w:val="0"/>
          <w:numId w:val="0"/>
        </w:numPr>
        <w:ind w:left="720"/>
      </w:pPr>
    </w:p>
    <w:p w14:paraId="6027453C" w14:textId="212C8758" w:rsidR="00736472" w:rsidDel="00DF3248" w:rsidRDefault="00736472">
      <w:pPr>
        <w:rPr>
          <w:del w:id="800" w:author="james" w:date="2016-03-29T11:57:00Z"/>
          <w:rFonts w:cs="Arial"/>
          <w:b/>
          <w:bCs/>
          <w:szCs w:val="26"/>
        </w:rPr>
      </w:pPr>
      <w:del w:id="801" w:author="james" w:date="2016-03-29T11:57:00Z">
        <w:r w:rsidDel="00DF3248">
          <w:br w:type="page"/>
        </w:r>
      </w:del>
    </w:p>
    <w:p w14:paraId="5D97ECFB" w14:textId="77777777" w:rsidR="00F0495D" w:rsidRDefault="00F0495D" w:rsidP="00367133">
      <w:pPr>
        <w:pStyle w:val="Heading3"/>
      </w:pPr>
      <w:bookmarkStart w:id="802" w:name="_Toc447021291"/>
      <w:r>
        <w:t>Lump</w:t>
      </w:r>
      <w:r w:rsidRPr="00DE07CD">
        <w:t xml:space="preserve"> </w:t>
      </w:r>
      <w:r w:rsidR="00D63103">
        <w:t>Object</w:t>
      </w:r>
      <w:bookmarkEnd w:id="802"/>
    </w:p>
    <w:p w14:paraId="286B3F63" w14:textId="77777777"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p w14:paraId="79874A8A" w14:textId="77777777" w:rsidR="00E66B51" w:rsidRDefault="00E66B51">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807010">
        <w:t xml:space="preserve">Figure </w:t>
      </w:r>
      <w:r w:rsidR="00807010">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lastRenderedPageBreak/>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803" w:name="_Ref408765721"/>
      <w:r>
        <w:t xml:space="preserve">Figure </w:t>
      </w:r>
      <w:fldSimple w:instr=" SEQ Figure \* ARABIC ">
        <w:r w:rsidR="00807010">
          <w:rPr>
            <w:noProof/>
          </w:rPr>
          <w:t>7</w:t>
        </w:r>
      </w:fldSimple>
      <w:bookmarkEnd w:id="803"/>
      <w:r>
        <w:t xml:space="preserve"> - Illustration of a lump Containing Samples from N Streams</w:t>
      </w:r>
    </w:p>
    <w:p w14:paraId="1CE0FB6A" w14:textId="77777777" w:rsidR="00F0495D" w:rsidRPr="00AF54E4" w:rsidRDefault="00F0495D"/>
    <w:p w14:paraId="7E19DF34" w14:textId="77777777"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134E884"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804" w:name="_Toc447021292"/>
      <w:r>
        <w:lastRenderedPageBreak/>
        <w:t>Chunk</w:t>
      </w:r>
      <w:r w:rsidRPr="00DE07CD">
        <w:t xml:space="preserve"> </w:t>
      </w:r>
      <w:r w:rsidR="00D63103">
        <w:t>Object</w:t>
      </w:r>
      <w:bookmarkEnd w:id="804"/>
    </w:p>
    <w:p w14:paraId="5DF34BCD" w14:textId="77777777"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777777"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14:paraId="7832B380" w14:textId="77777777" w:rsidR="00DA653D" w:rsidRDefault="00DA653D"/>
    <w:p w14:paraId="4C1D2332" w14:textId="77777777"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commentRangeStart w:id="805"/>
            <w:r>
              <w:rPr>
                <w:rFonts w:asciiTheme="minorHAnsi" w:hAnsiTheme="minorHAnsi"/>
                <w:sz w:val="20"/>
                <w:szCs w:val="20"/>
              </w:rPr>
              <w:t>LUMP</w:t>
            </w:r>
          </w:p>
        </w:tc>
        <w:tc>
          <w:tcPr>
            <w:tcW w:w="180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commentRangeEnd w:id="805"/>
        <w:tc>
          <w:tcPr>
            <w:tcW w:w="1375" w:type="dxa"/>
          </w:tcPr>
          <w:p w14:paraId="559C39D6" w14:textId="77777777" w:rsidR="00DF0B3F" w:rsidRPr="00DE07CD" w:rsidRDefault="009E24F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Style w:val="CommentReference"/>
              </w:rPr>
              <w:commentReference w:id="805"/>
            </w:r>
          </w:p>
        </w:tc>
      </w:tr>
      <w:tr w:rsidR="00DF0B3F"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77777777"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14:paraId="3B4149CB" w14:textId="77777777"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52B8BD8C" w14:textId="77777777"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14:paraId="144C84AB" w14:textId="77777777"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14:paraId="76C713BD" w14:textId="77777777"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14:paraId="4E4D2FAC" w14:textId="77777777"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commentRangeStart w:id="806"/>
            <w:r>
              <w:rPr>
                <w:rFonts w:asciiTheme="minorHAnsi" w:hAnsiTheme="minorHAnsi"/>
                <w:sz w:val="20"/>
                <w:szCs w:val="20"/>
              </w:rPr>
              <w:t>N’ – not applicable</w:t>
            </w:r>
            <w:commentRangeEnd w:id="806"/>
            <w:r w:rsidR="00154E69">
              <w:rPr>
                <w:rStyle w:val="CommentReference"/>
              </w:rPr>
              <w:commentReference w:id="806"/>
            </w:r>
          </w:p>
        </w:tc>
        <w:tc>
          <w:tcPr>
            <w:tcW w:w="955" w:type="dxa"/>
          </w:tcPr>
          <w:p w14:paraId="022AB6A0" w14:textId="77777777"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BACC322" w14:textId="77777777"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807"/>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14:paraId="746E3934" w14:textId="77777777"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14:paraId="439576A7" w14:textId="77777777"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14:paraId="57F5BAC2" w14:textId="77777777"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90A995E" w14:textId="77777777"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commentRangeEnd w:id="807"/>
            <w:r w:rsidR="00966E45">
              <w:rPr>
                <w:rStyle w:val="CommentReference"/>
              </w:rPr>
              <w:commentReference w:id="807"/>
            </w:r>
          </w:p>
        </w:tc>
      </w:tr>
      <w:tr w:rsidR="00DF0B3F"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14:paraId="5ADE3E9E" w14:textId="77777777"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14:paraId="1B150D77" w14:textId="77777777"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807010">
        <w:t xml:space="preserve">Figure </w:t>
      </w:r>
      <w:r w:rsidR="00807010">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808" w:name="_Ref408773662"/>
      <w:r>
        <w:t xml:space="preserve">Figure </w:t>
      </w:r>
      <w:fldSimple w:instr=" SEQ Figure \* ARABIC ">
        <w:r w:rsidR="00807010">
          <w:rPr>
            <w:noProof/>
          </w:rPr>
          <w:t>8</w:t>
        </w:r>
      </w:fldSimple>
      <w:bookmarkEnd w:id="808"/>
      <w:r>
        <w:t xml:space="preserve"> - Encoding Schemes for a single Lump within a single Chunk</w:t>
      </w:r>
    </w:p>
    <w:p w14:paraId="71248D40" w14:textId="77777777" w:rsidR="00B42F79" w:rsidRDefault="00AA65AD" w:rsidP="00522E0E">
      <w:r>
        <w:fldChar w:fldCharType="begin"/>
      </w:r>
      <w:r>
        <w:instrText xml:space="preserve"> REF _Ref408774904 \h </w:instrText>
      </w:r>
      <w:r>
        <w:fldChar w:fldCharType="separate"/>
      </w:r>
      <w:r w:rsidR="00807010">
        <w:t xml:space="preserve">Figure </w:t>
      </w:r>
      <w:r w:rsidR="00807010">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809"/>
      <w:commentRangeStart w:id="810"/>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809"/>
      <w:commentRangeEnd w:id="810"/>
      <w:r w:rsidR="00E52ED5">
        <w:rPr>
          <w:rStyle w:val="CommentReference"/>
        </w:rPr>
        <w:commentReference w:id="809"/>
      </w:r>
      <w:r w:rsidR="00473A49">
        <w:rPr>
          <w:rStyle w:val="CommentReference"/>
        </w:rPr>
        <w:commentReference w:id="810"/>
      </w:r>
    </w:p>
    <w:p w14:paraId="4D4FF483" w14:textId="77777777" w:rsidR="00023550" w:rsidRDefault="00023550" w:rsidP="00522E0E">
      <w:pPr>
        <w:pStyle w:val="Caption"/>
      </w:pPr>
      <w:bookmarkStart w:id="811" w:name="_Ref408774904"/>
      <w:r>
        <w:t xml:space="preserve">Figure </w:t>
      </w:r>
      <w:fldSimple w:instr=" SEQ Figure \* ARABIC ">
        <w:r w:rsidR="00807010">
          <w:rPr>
            <w:noProof/>
          </w:rPr>
          <w:t>9</w:t>
        </w:r>
      </w:fldSimple>
      <w:bookmarkEnd w:id="811"/>
      <w:r>
        <w:t xml:space="preserve"> - Encoding Schemes for a </w:t>
      </w:r>
      <w:r w:rsidR="00AA65AD">
        <w:t>Chunk containing 10 Lumps</w:t>
      </w:r>
    </w:p>
    <w:p w14:paraId="0F6434F0" w14:textId="77777777" w:rsidR="00E34801" w:rsidRDefault="00E34801" w:rsidP="00022D60">
      <w:pPr>
        <w:pStyle w:val="Heading3"/>
      </w:pPr>
      <w:bookmarkStart w:id="812" w:name="_Toc447021293"/>
      <w:r>
        <w:lastRenderedPageBreak/>
        <w:t>Block</w:t>
      </w:r>
      <w:r w:rsidRPr="00DE07CD">
        <w:t xml:space="preserve"> </w:t>
      </w:r>
      <w:r w:rsidR="00D63103">
        <w:t>Object</w:t>
      </w:r>
      <w:bookmarkEnd w:id="812"/>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2C4AD63B" w:rsidR="00E34801" w:rsidRDefault="00DB31C3" w:rsidP="0095604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77777777"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77777777"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813" w:name="_Toc447021294"/>
      <w:r>
        <w:lastRenderedPageBreak/>
        <w:t>Lane</w:t>
      </w:r>
      <w:r w:rsidRPr="00DE07CD">
        <w:t xml:space="preserve"> </w:t>
      </w:r>
      <w:r w:rsidR="00A503DE">
        <w:t>Object</w:t>
      </w:r>
      <w:bookmarkEnd w:id="813"/>
    </w:p>
    <w:p w14:paraId="6133021E" w14:textId="77777777" w:rsidR="00B27B4B" w:rsidRDefault="00B27B4B"/>
    <w:p w14:paraId="7CE52863" w14:textId="77777777" w:rsidR="00B27B4B" w:rsidRDefault="00B27B4B">
      <w:commentRangeStart w:id="814"/>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814"/>
      <w:r w:rsidR="00214CED">
        <w:rPr>
          <w:rStyle w:val="CommentReference"/>
        </w:rPr>
        <w:commentReference w:id="814"/>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815" w:name="_Toc447021295"/>
      <w:r>
        <w:lastRenderedPageBreak/>
        <w:t>File</w:t>
      </w:r>
      <w:r w:rsidRPr="00DE07CD">
        <w:t xml:space="preserve"> </w:t>
      </w:r>
      <w:r w:rsidR="00A503DE">
        <w:t>Object</w:t>
      </w:r>
      <w:bookmarkEnd w:id="815"/>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59A2D1C0" w:rsidR="00C42311" w:rsidRPr="00DE07CD" w:rsidRDefault="005B6B3A"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816" w:name="_Toc447021296"/>
      <w:r>
        <w:lastRenderedPageBreak/>
        <w:t xml:space="preserve">FileSet </w:t>
      </w:r>
      <w:r w:rsidR="00A503DE">
        <w:t>Object</w:t>
      </w:r>
      <w:bookmarkEnd w:id="816"/>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6558C10" w:rsidR="00D76D77" w:rsidRPr="00DE07CD" w:rsidRDefault="00D76D77" w:rsidP="00D103E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Required for </w:t>
            </w:r>
            <w:r w:rsidR="00D103E0">
              <w:rPr>
                <w:rFonts w:asciiTheme="minorHAnsi" w:hAnsiTheme="minorHAnsi"/>
                <w:sz w:val="20"/>
                <w:szCs w:val="20"/>
              </w:rPr>
              <w:t xml:space="preserve">spatial </w:t>
            </w:r>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817" w:name="_Toc447021297"/>
      <w:r>
        <w:lastRenderedPageBreak/>
        <w:t xml:space="preserve">Foundation </w:t>
      </w:r>
      <w:r w:rsidR="00496985">
        <w:t>Classes</w:t>
      </w:r>
      <w:bookmarkEnd w:id="817"/>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818" w:name="_Toc447021298"/>
      <w:r>
        <w:t>URI</w:t>
      </w:r>
      <w:bookmarkEnd w:id="818"/>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819" w:name="_Toc447021299"/>
      <w:r>
        <w:t>DateTime</w:t>
      </w:r>
      <w:bookmarkEnd w:id="819"/>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r w:rsidR="0096189C">
        <w:fldChar w:fldCharType="begin"/>
      </w:r>
      <w:r w:rsidR="0096189C">
        <w:instrText xml:space="preserve"> HYPERLINK "http://www.w3schools.com/schema/schema_dtypes_date.asp" </w:instrText>
      </w:r>
      <w:ins w:id="820" w:author="james" w:date="2016-03-29T12:10:00Z"/>
      <w:r w:rsidR="0096189C">
        <w:fldChar w:fldCharType="separate"/>
      </w:r>
      <w:r w:rsidRPr="00144168">
        <w:rPr>
          <w:rStyle w:val="Hyperlink"/>
        </w:rPr>
        <w:t>http://www.w3schools.com/schema/schema_dtypes_date.asp</w:t>
      </w:r>
      <w:r w:rsidR="0096189C">
        <w:rPr>
          <w:rStyle w:val="Hyperlink"/>
        </w:rPr>
        <w:fldChar w:fldCharType="end"/>
      </w:r>
      <w:r w:rsidR="006C6BC3" w:rsidRPr="00144168">
        <w:rPr>
          <w:rStyle w:val="Hyperlink"/>
        </w:rPr>
        <w:t xml:space="preserve"> for details</w:t>
      </w:r>
    </w:p>
    <w:p w14:paraId="6EAA40C0" w14:textId="77777777" w:rsidR="00A503DE" w:rsidRDefault="00A503DE" w:rsidP="00144168">
      <w:pPr>
        <w:pStyle w:val="Heading3"/>
      </w:pPr>
      <w:bookmarkStart w:id="821" w:name="_Toc447021300"/>
      <w:r>
        <w:t>Frequency</w:t>
      </w:r>
      <w:bookmarkEnd w:id="821"/>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822" w:name="_Toc447021301"/>
      <w:r>
        <w:t>Duration</w:t>
      </w:r>
      <w:bookmarkEnd w:id="822"/>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823" w:name="_Toc447021302"/>
      <w:r>
        <w:t>Location</w:t>
      </w:r>
      <w:bookmarkEnd w:id="823"/>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14:paraId="1FE0A1F8" w14:textId="26C623FE" w:rsidR="009238AE" w:rsidRPr="00DE07CD" w:rsidRDefault="00494A0B"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9238AE">
              <w:rPr>
                <w:rFonts w:asciiTheme="minorHAnsi" w:hAnsiTheme="minorHAnsi"/>
                <w:sz w:val="20"/>
                <w:szCs w:val="20"/>
              </w:rPr>
              <w:t>es</w:t>
            </w:r>
          </w:p>
        </w:tc>
        <w:tc>
          <w:tcPr>
            <w:tcW w:w="1341" w:type="dxa"/>
          </w:tcPr>
          <w:p w14:paraId="07B264B0"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14:paraId="239FD56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5CBB9D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01D3D823" w:rsidR="009238AE" w:rsidRPr="00DE07CD" w:rsidRDefault="009238AE" w:rsidP="007E5CD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w:t>
            </w:r>
            <w:ins w:id="824" w:author="james" w:date="2016-03-29T13:31:00Z">
              <w:r w:rsidR="007E5CD9">
                <w:rPr>
                  <w:rFonts w:asciiTheme="minorHAnsi" w:hAnsiTheme="minorHAnsi"/>
                  <w:sz w:val="20"/>
                  <w:szCs w:val="20"/>
                </w:rPr>
                <w:t>x3</w:t>
              </w:r>
            </w:ins>
            <w:del w:id="825" w:author="james" w:date="2016-03-29T13:31:00Z">
              <w:r w:rsidDel="007E5CD9">
                <w:rPr>
                  <w:rFonts w:asciiTheme="minorHAnsi" w:hAnsiTheme="minorHAnsi"/>
                  <w:sz w:val="20"/>
                  <w:szCs w:val="20"/>
                </w:rPr>
                <w:delText>3 x 1</w:delText>
              </w:r>
            </w:del>
            <w:ins w:id="826" w:author="james" w:date="2016-03-29T13:31:00Z">
              <w:r w:rsidR="007E5CD9">
                <w:rPr>
                  <w:rFonts w:asciiTheme="minorHAnsi" w:hAnsiTheme="minorHAnsi"/>
                  <w:sz w:val="20"/>
                  <w:szCs w:val="20"/>
                </w:rPr>
                <w:t>)</w:t>
              </w:r>
            </w:ins>
            <w:del w:id="827" w:author="james" w:date="2016-03-29T13:31:00Z">
              <w:r w:rsidDel="007E5CD9">
                <w:rPr>
                  <w:rFonts w:asciiTheme="minorHAnsi" w:hAnsiTheme="minorHAnsi"/>
                  <w:sz w:val="20"/>
                  <w:szCs w:val="20"/>
                </w:rPr>
                <w:delText xml:space="preserve"> vector)</w:delText>
              </w:r>
            </w:del>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828" w:name="_Toc447021303"/>
      <w:r>
        <w:lastRenderedPageBreak/>
        <w:t>Origin</w:t>
      </w:r>
      <w:bookmarkEnd w:id="828"/>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14:paraId="3DA571DE"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F0E178F"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829" w:name="_Toc447021304"/>
      <w:r>
        <w:t>Orientation</w:t>
      </w:r>
      <w:bookmarkEnd w:id="829"/>
    </w:p>
    <w:p w14:paraId="74EEAF05" w14:textId="77777777"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807010">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14:paraId="73BFC05C"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E437D90"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7777777"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14:paraId="69724EDC"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14:paraId="6148385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14:paraId="2AA578EF"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14:paraId="291D25D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2E64A485" w:rsidR="00141D81" w:rsidDel="00C10E51" w:rsidRDefault="00141D81" w:rsidP="00141D81">
      <w:pPr>
        <w:pStyle w:val="Heading1"/>
        <w:rPr>
          <w:del w:id="830" w:author="james" w:date="2016-03-29T11:53:00Z"/>
        </w:rPr>
      </w:pPr>
      <w:del w:id="831" w:author="james" w:date="2016-03-29T11:53:00Z">
        <w:r w:rsidRPr="00DE07CD" w:rsidDel="00C10E51">
          <w:lastRenderedPageBreak/>
          <w:delText xml:space="preserve">Working </w:delText>
        </w:r>
        <w:commentRangeStart w:id="832"/>
        <w:r w:rsidRPr="00DE07CD" w:rsidDel="00C10E51">
          <w:delText>Group</w:delText>
        </w:r>
      </w:del>
      <w:bookmarkStart w:id="833" w:name="_Toc447016829"/>
      <w:bookmarkStart w:id="834" w:name="_Toc447020200"/>
      <w:bookmarkStart w:id="835" w:name="_Toc447020511"/>
      <w:bookmarkStart w:id="836" w:name="_Toc447020567"/>
      <w:bookmarkStart w:id="837" w:name="_Toc447021247"/>
      <w:bookmarkStart w:id="838" w:name="_Toc447021305"/>
      <w:commentRangeEnd w:id="832"/>
      <w:r w:rsidR="00C10E51">
        <w:rPr>
          <w:rStyle w:val="CommentReference"/>
          <w:rFonts w:cs="Times New Roman"/>
          <w:b w:val="0"/>
          <w:bCs w:val="0"/>
          <w:kern w:val="0"/>
        </w:rPr>
        <w:commentReference w:id="832"/>
      </w:r>
      <w:bookmarkEnd w:id="833"/>
      <w:bookmarkEnd w:id="834"/>
      <w:bookmarkEnd w:id="835"/>
      <w:bookmarkEnd w:id="836"/>
      <w:bookmarkEnd w:id="837"/>
      <w:bookmarkEnd w:id="838"/>
      <w:del w:id="839" w:author="james" w:date="2016-03-29T11:53:00Z">
        <w:r w:rsidRPr="00DE07CD" w:rsidDel="00C10E51">
          <w:delText xml:space="preserve"> Membership</w:delText>
        </w:r>
      </w:del>
    </w:p>
    <w:p w14:paraId="2302C7C0" w14:textId="75229626" w:rsidR="009D2239" w:rsidDel="00C10E51" w:rsidRDefault="009D2239" w:rsidP="00144168">
      <w:pPr>
        <w:rPr>
          <w:del w:id="840" w:author="james" w:date="2016-03-29T11:53:00Z"/>
        </w:rPr>
      </w:pPr>
      <w:bookmarkStart w:id="841" w:name="_Toc447016830"/>
      <w:bookmarkStart w:id="842" w:name="_Toc447020201"/>
      <w:bookmarkStart w:id="843" w:name="_Toc447020568"/>
      <w:bookmarkEnd w:id="841"/>
      <w:bookmarkEnd w:id="842"/>
      <w:bookmarkEnd w:id="843"/>
    </w:p>
    <w:tbl>
      <w:tblPr>
        <w:tblStyle w:val="TableGrid"/>
        <w:tblW w:w="0" w:type="auto"/>
        <w:tblLook w:val="04A0" w:firstRow="1" w:lastRow="0" w:firstColumn="1" w:lastColumn="0" w:noHBand="0" w:noVBand="1"/>
      </w:tblPr>
      <w:tblGrid>
        <w:gridCol w:w="499"/>
        <w:gridCol w:w="3209"/>
        <w:gridCol w:w="5490"/>
      </w:tblGrid>
      <w:tr w:rsidR="00AC531C" w:rsidRPr="009D2239" w:rsidDel="00C10E51" w14:paraId="77329F33" w14:textId="44482947" w:rsidTr="00144168">
        <w:trPr>
          <w:trHeight w:val="300"/>
          <w:del w:id="844" w:author="james" w:date="2016-03-29T11:53:00Z"/>
        </w:trPr>
        <w:tc>
          <w:tcPr>
            <w:tcW w:w="499" w:type="dxa"/>
            <w:noWrap/>
            <w:hideMark/>
          </w:tcPr>
          <w:p w14:paraId="3CB5E139" w14:textId="4AE7382D" w:rsidR="00AC531C" w:rsidRPr="009D2239" w:rsidDel="00C10E51" w:rsidRDefault="00AC531C">
            <w:pPr>
              <w:rPr>
                <w:del w:id="845" w:author="james" w:date="2016-03-29T11:53:00Z"/>
              </w:rPr>
            </w:pPr>
            <w:bookmarkStart w:id="846" w:name="_Toc447016831"/>
            <w:bookmarkStart w:id="847" w:name="_Toc447020202"/>
            <w:bookmarkStart w:id="848" w:name="_Toc447020569"/>
            <w:bookmarkEnd w:id="846"/>
            <w:bookmarkEnd w:id="847"/>
            <w:bookmarkEnd w:id="848"/>
          </w:p>
        </w:tc>
        <w:tc>
          <w:tcPr>
            <w:tcW w:w="3209" w:type="dxa"/>
            <w:noWrap/>
            <w:hideMark/>
          </w:tcPr>
          <w:p w14:paraId="288E24B2" w14:textId="2343CE87" w:rsidR="00AC531C" w:rsidRPr="009D2239" w:rsidDel="00C10E51" w:rsidRDefault="00AC531C">
            <w:pPr>
              <w:rPr>
                <w:del w:id="849" w:author="james" w:date="2016-03-29T11:53:00Z"/>
                <w:b/>
                <w:bCs/>
              </w:rPr>
            </w:pPr>
            <w:del w:id="850" w:author="james" w:date="2016-03-29T11:53:00Z">
              <w:r w:rsidRPr="009D2239" w:rsidDel="00C10E51">
                <w:rPr>
                  <w:b/>
                  <w:bCs/>
                </w:rPr>
                <w:delText>NAME</w:delText>
              </w:r>
              <w:bookmarkStart w:id="851" w:name="_Toc447016832"/>
              <w:bookmarkStart w:id="852" w:name="_Toc447020203"/>
              <w:bookmarkStart w:id="853" w:name="_Toc447020570"/>
              <w:bookmarkEnd w:id="851"/>
              <w:bookmarkEnd w:id="852"/>
              <w:bookmarkEnd w:id="853"/>
            </w:del>
          </w:p>
        </w:tc>
        <w:tc>
          <w:tcPr>
            <w:tcW w:w="5490" w:type="dxa"/>
            <w:noWrap/>
            <w:hideMark/>
          </w:tcPr>
          <w:p w14:paraId="70228419" w14:textId="738B5BA8" w:rsidR="00AC531C" w:rsidRPr="009D2239" w:rsidDel="00C10E51" w:rsidRDefault="00AC531C">
            <w:pPr>
              <w:rPr>
                <w:del w:id="854" w:author="james" w:date="2016-03-29T11:53:00Z"/>
                <w:b/>
                <w:bCs/>
              </w:rPr>
            </w:pPr>
            <w:del w:id="855" w:author="james" w:date="2016-03-29T11:53:00Z">
              <w:r w:rsidDel="00C10E51">
                <w:rPr>
                  <w:b/>
                  <w:bCs/>
                </w:rPr>
                <w:delText>COMPANY/</w:delText>
              </w:r>
              <w:r w:rsidRPr="009D2239" w:rsidDel="00C10E51">
                <w:rPr>
                  <w:b/>
                  <w:bCs/>
                </w:rPr>
                <w:delText>AFFILIATION</w:delText>
              </w:r>
              <w:bookmarkStart w:id="856" w:name="_Toc447016833"/>
              <w:bookmarkStart w:id="857" w:name="_Toc447020204"/>
              <w:bookmarkStart w:id="858" w:name="_Toc447020571"/>
              <w:bookmarkEnd w:id="856"/>
              <w:bookmarkEnd w:id="857"/>
              <w:bookmarkEnd w:id="858"/>
            </w:del>
          </w:p>
        </w:tc>
        <w:bookmarkStart w:id="859" w:name="_Toc447016834"/>
        <w:bookmarkStart w:id="860" w:name="_Toc447020205"/>
        <w:bookmarkStart w:id="861" w:name="_Toc447020572"/>
        <w:bookmarkEnd w:id="859"/>
        <w:bookmarkEnd w:id="860"/>
        <w:bookmarkEnd w:id="861"/>
      </w:tr>
      <w:tr w:rsidR="00AC531C" w:rsidRPr="009D2239" w:rsidDel="00C10E51" w14:paraId="3DAF2F5F" w14:textId="401F3D18" w:rsidTr="00144168">
        <w:trPr>
          <w:trHeight w:val="300"/>
          <w:del w:id="862" w:author="james" w:date="2016-03-29T11:53:00Z"/>
        </w:trPr>
        <w:tc>
          <w:tcPr>
            <w:tcW w:w="499" w:type="dxa"/>
            <w:noWrap/>
            <w:hideMark/>
          </w:tcPr>
          <w:p w14:paraId="6C126BEC" w14:textId="68373D62" w:rsidR="00AC531C" w:rsidRPr="009D2239" w:rsidDel="00C10E51" w:rsidRDefault="00AC531C" w:rsidP="009D2239">
            <w:pPr>
              <w:rPr>
                <w:del w:id="863" w:author="james" w:date="2016-03-29T11:53:00Z"/>
              </w:rPr>
            </w:pPr>
            <w:del w:id="864" w:author="james" w:date="2016-03-29T11:53:00Z">
              <w:r w:rsidRPr="009D2239" w:rsidDel="00C10E51">
                <w:delText>1</w:delText>
              </w:r>
              <w:bookmarkStart w:id="865" w:name="_Toc447016835"/>
              <w:bookmarkStart w:id="866" w:name="_Toc447020206"/>
              <w:bookmarkStart w:id="867" w:name="_Toc447020573"/>
              <w:bookmarkEnd w:id="865"/>
              <w:bookmarkEnd w:id="866"/>
              <w:bookmarkEnd w:id="867"/>
            </w:del>
          </w:p>
        </w:tc>
        <w:tc>
          <w:tcPr>
            <w:tcW w:w="3209" w:type="dxa"/>
            <w:noWrap/>
            <w:hideMark/>
          </w:tcPr>
          <w:p w14:paraId="19C33B71" w14:textId="2EAD67BC" w:rsidR="00AC531C" w:rsidRPr="009D2239" w:rsidDel="00C10E51" w:rsidRDefault="00AC531C">
            <w:pPr>
              <w:rPr>
                <w:del w:id="868" w:author="james" w:date="2016-03-29T11:53:00Z"/>
              </w:rPr>
            </w:pPr>
            <w:del w:id="869" w:author="james" w:date="2016-03-29T11:53:00Z">
              <w:r w:rsidRPr="009D2239" w:rsidDel="00C10E51">
                <w:delText>AKOS, Dennis M.</w:delText>
              </w:r>
              <w:bookmarkStart w:id="870" w:name="_Toc447016836"/>
              <w:bookmarkStart w:id="871" w:name="_Toc447020207"/>
              <w:bookmarkStart w:id="872" w:name="_Toc447020574"/>
              <w:bookmarkEnd w:id="870"/>
              <w:bookmarkEnd w:id="871"/>
              <w:bookmarkEnd w:id="872"/>
            </w:del>
          </w:p>
        </w:tc>
        <w:tc>
          <w:tcPr>
            <w:tcW w:w="5490" w:type="dxa"/>
            <w:noWrap/>
            <w:hideMark/>
          </w:tcPr>
          <w:p w14:paraId="71CC1785" w14:textId="104848D8" w:rsidR="00AC531C" w:rsidRPr="009D2239" w:rsidDel="00C10E51" w:rsidRDefault="00AC531C">
            <w:pPr>
              <w:rPr>
                <w:del w:id="873" w:author="james" w:date="2016-03-29T11:53:00Z"/>
              </w:rPr>
            </w:pPr>
            <w:del w:id="874" w:author="james" w:date="2016-03-29T11:53:00Z">
              <w:r w:rsidRPr="009D2239" w:rsidDel="00C10E51">
                <w:delText>University of Colorado</w:delText>
              </w:r>
              <w:bookmarkStart w:id="875" w:name="_Toc447016837"/>
              <w:bookmarkStart w:id="876" w:name="_Toc447020208"/>
              <w:bookmarkStart w:id="877" w:name="_Toc447020575"/>
              <w:bookmarkEnd w:id="875"/>
              <w:bookmarkEnd w:id="876"/>
              <w:bookmarkEnd w:id="877"/>
            </w:del>
          </w:p>
        </w:tc>
        <w:bookmarkStart w:id="878" w:name="_Toc447016838"/>
        <w:bookmarkStart w:id="879" w:name="_Toc447020209"/>
        <w:bookmarkStart w:id="880" w:name="_Toc447020576"/>
        <w:bookmarkEnd w:id="878"/>
        <w:bookmarkEnd w:id="879"/>
        <w:bookmarkEnd w:id="880"/>
      </w:tr>
      <w:tr w:rsidR="00AC531C" w:rsidRPr="009D2239" w:rsidDel="00C10E51" w14:paraId="6B76DBE7" w14:textId="4AF3FB07" w:rsidTr="00144168">
        <w:trPr>
          <w:trHeight w:val="300"/>
          <w:del w:id="881" w:author="james" w:date="2016-03-29T11:53:00Z"/>
        </w:trPr>
        <w:tc>
          <w:tcPr>
            <w:tcW w:w="499" w:type="dxa"/>
            <w:noWrap/>
            <w:hideMark/>
          </w:tcPr>
          <w:p w14:paraId="04B91247" w14:textId="493C154A" w:rsidR="00AC531C" w:rsidRPr="009D2239" w:rsidDel="00C10E51" w:rsidRDefault="00AC531C" w:rsidP="009D2239">
            <w:pPr>
              <w:rPr>
                <w:del w:id="882" w:author="james" w:date="2016-03-29T11:53:00Z"/>
              </w:rPr>
            </w:pPr>
            <w:del w:id="883" w:author="james" w:date="2016-03-29T11:53:00Z">
              <w:r w:rsidRPr="009D2239" w:rsidDel="00C10E51">
                <w:delText>2</w:delText>
              </w:r>
              <w:bookmarkStart w:id="884" w:name="_Toc447016839"/>
              <w:bookmarkStart w:id="885" w:name="_Toc447020210"/>
              <w:bookmarkStart w:id="886" w:name="_Toc447020577"/>
              <w:bookmarkEnd w:id="884"/>
              <w:bookmarkEnd w:id="885"/>
              <w:bookmarkEnd w:id="886"/>
            </w:del>
          </w:p>
        </w:tc>
        <w:tc>
          <w:tcPr>
            <w:tcW w:w="3209" w:type="dxa"/>
            <w:noWrap/>
            <w:hideMark/>
          </w:tcPr>
          <w:p w14:paraId="4AFEDB33" w14:textId="07C650C5" w:rsidR="00AC531C" w:rsidRPr="009D2239" w:rsidDel="00C10E51" w:rsidRDefault="00AC531C">
            <w:pPr>
              <w:rPr>
                <w:del w:id="887" w:author="james" w:date="2016-03-29T11:53:00Z"/>
              </w:rPr>
            </w:pPr>
            <w:del w:id="888" w:author="james" w:date="2016-03-29T11:53:00Z">
              <w:r w:rsidRPr="009D2239" w:rsidDel="00C10E51">
                <w:delText>AL-MASYABI, Walid</w:delText>
              </w:r>
              <w:bookmarkStart w:id="889" w:name="_Toc447016840"/>
              <w:bookmarkStart w:id="890" w:name="_Toc447020211"/>
              <w:bookmarkStart w:id="891" w:name="_Toc447020578"/>
              <w:bookmarkEnd w:id="889"/>
              <w:bookmarkEnd w:id="890"/>
              <w:bookmarkEnd w:id="891"/>
            </w:del>
          </w:p>
        </w:tc>
        <w:tc>
          <w:tcPr>
            <w:tcW w:w="5490" w:type="dxa"/>
            <w:noWrap/>
            <w:hideMark/>
          </w:tcPr>
          <w:p w14:paraId="2E2C1037" w14:textId="7215D75D" w:rsidR="00AC531C" w:rsidRPr="009D2239" w:rsidDel="00C10E51" w:rsidRDefault="00AC531C">
            <w:pPr>
              <w:rPr>
                <w:del w:id="892" w:author="james" w:date="2016-03-29T11:53:00Z"/>
              </w:rPr>
            </w:pPr>
            <w:del w:id="893" w:author="james" w:date="2016-03-29T11:53:00Z">
              <w:r w:rsidRPr="009D2239" w:rsidDel="00C10E51">
                <w:delText>Raytheon</w:delText>
              </w:r>
              <w:bookmarkStart w:id="894" w:name="_Toc447016841"/>
              <w:bookmarkStart w:id="895" w:name="_Toc447020212"/>
              <w:bookmarkStart w:id="896" w:name="_Toc447020579"/>
              <w:bookmarkEnd w:id="894"/>
              <w:bookmarkEnd w:id="895"/>
              <w:bookmarkEnd w:id="896"/>
            </w:del>
          </w:p>
        </w:tc>
        <w:bookmarkStart w:id="897" w:name="_Toc447016842"/>
        <w:bookmarkStart w:id="898" w:name="_Toc447020213"/>
        <w:bookmarkStart w:id="899" w:name="_Toc447020580"/>
        <w:bookmarkEnd w:id="897"/>
        <w:bookmarkEnd w:id="898"/>
        <w:bookmarkEnd w:id="899"/>
      </w:tr>
      <w:tr w:rsidR="00AC531C" w:rsidRPr="009D2239" w:rsidDel="00C10E51" w14:paraId="174DB55E" w14:textId="54F7C6FF" w:rsidTr="00144168">
        <w:trPr>
          <w:trHeight w:val="300"/>
          <w:del w:id="900" w:author="james" w:date="2016-03-29T11:53:00Z"/>
        </w:trPr>
        <w:tc>
          <w:tcPr>
            <w:tcW w:w="499" w:type="dxa"/>
            <w:noWrap/>
            <w:hideMark/>
          </w:tcPr>
          <w:p w14:paraId="49DF2986" w14:textId="3EC09B8D" w:rsidR="00AC531C" w:rsidRPr="009D2239" w:rsidDel="00C10E51" w:rsidRDefault="00AC531C" w:rsidP="009D2239">
            <w:pPr>
              <w:rPr>
                <w:del w:id="901" w:author="james" w:date="2016-03-29T11:53:00Z"/>
              </w:rPr>
            </w:pPr>
            <w:del w:id="902" w:author="james" w:date="2016-03-29T11:53:00Z">
              <w:r w:rsidRPr="009D2239" w:rsidDel="00C10E51">
                <w:delText>3</w:delText>
              </w:r>
              <w:bookmarkStart w:id="903" w:name="_Toc447016843"/>
              <w:bookmarkStart w:id="904" w:name="_Toc447020214"/>
              <w:bookmarkStart w:id="905" w:name="_Toc447020581"/>
              <w:bookmarkEnd w:id="903"/>
              <w:bookmarkEnd w:id="904"/>
              <w:bookmarkEnd w:id="905"/>
            </w:del>
          </w:p>
        </w:tc>
        <w:tc>
          <w:tcPr>
            <w:tcW w:w="3209" w:type="dxa"/>
            <w:noWrap/>
            <w:hideMark/>
          </w:tcPr>
          <w:p w14:paraId="1148D638" w14:textId="1AE28110" w:rsidR="00AC531C" w:rsidRPr="009D2239" w:rsidDel="00C10E51" w:rsidRDefault="00AC531C">
            <w:pPr>
              <w:rPr>
                <w:del w:id="906" w:author="james" w:date="2016-03-29T11:53:00Z"/>
              </w:rPr>
            </w:pPr>
            <w:del w:id="907" w:author="james" w:date="2016-03-29T11:53:00Z">
              <w:r w:rsidRPr="009D2239" w:rsidDel="00C10E51">
                <w:delText>ARRIBAS, Javier</w:delText>
              </w:r>
              <w:bookmarkStart w:id="908" w:name="_Toc447016844"/>
              <w:bookmarkStart w:id="909" w:name="_Toc447020215"/>
              <w:bookmarkStart w:id="910" w:name="_Toc447020582"/>
              <w:bookmarkEnd w:id="908"/>
              <w:bookmarkEnd w:id="909"/>
              <w:bookmarkEnd w:id="910"/>
            </w:del>
          </w:p>
        </w:tc>
        <w:tc>
          <w:tcPr>
            <w:tcW w:w="5490" w:type="dxa"/>
            <w:noWrap/>
            <w:hideMark/>
          </w:tcPr>
          <w:p w14:paraId="324EE255" w14:textId="408F4FDE" w:rsidR="00AC531C" w:rsidRPr="009D2239" w:rsidDel="00C10E51" w:rsidRDefault="00AC531C">
            <w:pPr>
              <w:rPr>
                <w:del w:id="911" w:author="james" w:date="2016-03-29T11:53:00Z"/>
              </w:rPr>
            </w:pPr>
            <w:del w:id="912" w:author="james" w:date="2016-03-29T11:53:00Z">
              <w:r w:rsidRPr="009D2239" w:rsidDel="00C10E51">
                <w:delText>Centre Tecnològic de Telecomunicacions de Catalunya (CTTC)</w:delText>
              </w:r>
              <w:bookmarkStart w:id="913" w:name="_Toc447016845"/>
              <w:bookmarkStart w:id="914" w:name="_Toc447020216"/>
              <w:bookmarkStart w:id="915" w:name="_Toc447020583"/>
              <w:bookmarkEnd w:id="913"/>
              <w:bookmarkEnd w:id="914"/>
              <w:bookmarkEnd w:id="915"/>
            </w:del>
          </w:p>
        </w:tc>
        <w:bookmarkStart w:id="916" w:name="_Toc447016846"/>
        <w:bookmarkStart w:id="917" w:name="_Toc447020217"/>
        <w:bookmarkStart w:id="918" w:name="_Toc447020584"/>
        <w:bookmarkEnd w:id="916"/>
        <w:bookmarkEnd w:id="917"/>
        <w:bookmarkEnd w:id="918"/>
      </w:tr>
      <w:tr w:rsidR="00AC531C" w:rsidRPr="009D2239" w:rsidDel="00C10E51" w14:paraId="36CFC5CC" w14:textId="02D75E6E" w:rsidTr="00144168">
        <w:trPr>
          <w:trHeight w:val="300"/>
          <w:del w:id="919" w:author="james" w:date="2016-03-29T11:53:00Z"/>
        </w:trPr>
        <w:tc>
          <w:tcPr>
            <w:tcW w:w="499" w:type="dxa"/>
            <w:noWrap/>
            <w:hideMark/>
          </w:tcPr>
          <w:p w14:paraId="1B338C80" w14:textId="70D26853" w:rsidR="00AC531C" w:rsidRPr="009D2239" w:rsidDel="00C10E51" w:rsidRDefault="00AC531C" w:rsidP="009D2239">
            <w:pPr>
              <w:rPr>
                <w:del w:id="920" w:author="james" w:date="2016-03-29T11:53:00Z"/>
              </w:rPr>
            </w:pPr>
            <w:del w:id="921" w:author="james" w:date="2016-03-29T11:53:00Z">
              <w:r w:rsidRPr="009D2239" w:rsidDel="00C10E51">
                <w:delText>4</w:delText>
              </w:r>
              <w:bookmarkStart w:id="922" w:name="_Toc447016847"/>
              <w:bookmarkStart w:id="923" w:name="_Toc447020218"/>
              <w:bookmarkStart w:id="924" w:name="_Toc447020585"/>
              <w:bookmarkEnd w:id="922"/>
              <w:bookmarkEnd w:id="923"/>
              <w:bookmarkEnd w:id="924"/>
            </w:del>
          </w:p>
        </w:tc>
        <w:tc>
          <w:tcPr>
            <w:tcW w:w="3209" w:type="dxa"/>
            <w:noWrap/>
            <w:hideMark/>
          </w:tcPr>
          <w:p w14:paraId="23A1CA91" w14:textId="3A19D917" w:rsidR="00AC531C" w:rsidRPr="009D2239" w:rsidDel="00C10E51" w:rsidRDefault="00AC531C">
            <w:pPr>
              <w:rPr>
                <w:del w:id="925" w:author="james" w:date="2016-03-29T11:53:00Z"/>
              </w:rPr>
            </w:pPr>
            <w:del w:id="926" w:author="james" w:date="2016-03-29T11:53:00Z">
              <w:r w:rsidRPr="009D2239" w:rsidDel="00C10E51">
                <w:delText>BAVARO, Michele</w:delText>
              </w:r>
              <w:bookmarkStart w:id="927" w:name="_Toc447016848"/>
              <w:bookmarkStart w:id="928" w:name="_Toc447020219"/>
              <w:bookmarkStart w:id="929" w:name="_Toc447020586"/>
              <w:bookmarkEnd w:id="927"/>
              <w:bookmarkEnd w:id="928"/>
              <w:bookmarkEnd w:id="929"/>
            </w:del>
          </w:p>
        </w:tc>
        <w:tc>
          <w:tcPr>
            <w:tcW w:w="5490" w:type="dxa"/>
            <w:noWrap/>
            <w:hideMark/>
          </w:tcPr>
          <w:p w14:paraId="10E4DBC5" w14:textId="74D3F7D3" w:rsidR="00AC531C" w:rsidRPr="009D2239" w:rsidDel="00C10E51" w:rsidRDefault="00AC531C">
            <w:pPr>
              <w:rPr>
                <w:del w:id="930" w:author="james" w:date="2016-03-29T11:53:00Z"/>
              </w:rPr>
            </w:pPr>
            <w:del w:id="931" w:author="james" w:date="2016-03-29T11:53:00Z">
              <w:r w:rsidRPr="009D2239" w:rsidDel="00C10E51">
                <w:delText>One Talent GNSS</w:delText>
              </w:r>
              <w:bookmarkStart w:id="932" w:name="_Toc447016849"/>
              <w:bookmarkStart w:id="933" w:name="_Toc447020220"/>
              <w:bookmarkStart w:id="934" w:name="_Toc447020587"/>
              <w:bookmarkEnd w:id="932"/>
              <w:bookmarkEnd w:id="933"/>
              <w:bookmarkEnd w:id="934"/>
            </w:del>
          </w:p>
        </w:tc>
        <w:bookmarkStart w:id="935" w:name="_Toc447016850"/>
        <w:bookmarkStart w:id="936" w:name="_Toc447020221"/>
        <w:bookmarkStart w:id="937" w:name="_Toc447020588"/>
        <w:bookmarkEnd w:id="935"/>
        <w:bookmarkEnd w:id="936"/>
        <w:bookmarkEnd w:id="937"/>
      </w:tr>
      <w:tr w:rsidR="00AC531C" w:rsidRPr="009D2239" w:rsidDel="00C10E51" w14:paraId="4179CF9C" w14:textId="60739BF6" w:rsidTr="00144168">
        <w:trPr>
          <w:trHeight w:val="300"/>
          <w:del w:id="938" w:author="james" w:date="2016-03-29T11:53:00Z"/>
        </w:trPr>
        <w:tc>
          <w:tcPr>
            <w:tcW w:w="499" w:type="dxa"/>
            <w:noWrap/>
            <w:hideMark/>
          </w:tcPr>
          <w:p w14:paraId="5BE3E38C" w14:textId="266D0428" w:rsidR="00AC531C" w:rsidRPr="009D2239" w:rsidDel="00C10E51" w:rsidRDefault="00AC531C" w:rsidP="009D2239">
            <w:pPr>
              <w:rPr>
                <w:del w:id="939" w:author="james" w:date="2016-03-29T11:53:00Z"/>
              </w:rPr>
            </w:pPr>
            <w:del w:id="940" w:author="james" w:date="2016-03-29T11:53:00Z">
              <w:r w:rsidRPr="009D2239" w:rsidDel="00C10E51">
                <w:delText>5</w:delText>
              </w:r>
              <w:bookmarkStart w:id="941" w:name="_Toc447016851"/>
              <w:bookmarkStart w:id="942" w:name="_Toc447020222"/>
              <w:bookmarkStart w:id="943" w:name="_Toc447020589"/>
              <w:bookmarkEnd w:id="941"/>
              <w:bookmarkEnd w:id="942"/>
              <w:bookmarkEnd w:id="943"/>
            </w:del>
          </w:p>
        </w:tc>
        <w:tc>
          <w:tcPr>
            <w:tcW w:w="3209" w:type="dxa"/>
            <w:noWrap/>
            <w:hideMark/>
          </w:tcPr>
          <w:p w14:paraId="509D53CA" w14:textId="5FF1914B" w:rsidR="00AC531C" w:rsidRPr="009D2239" w:rsidDel="00C10E51" w:rsidRDefault="00AC531C">
            <w:pPr>
              <w:rPr>
                <w:del w:id="944" w:author="james" w:date="2016-03-29T11:53:00Z"/>
              </w:rPr>
            </w:pPr>
            <w:del w:id="945" w:author="james" w:date="2016-03-29T11:53:00Z">
              <w:r w:rsidRPr="009D2239" w:rsidDel="00C10E51">
                <w:delText>BELABBAS, Boubeker</w:delText>
              </w:r>
              <w:bookmarkStart w:id="946" w:name="_Toc447016852"/>
              <w:bookmarkStart w:id="947" w:name="_Toc447020223"/>
              <w:bookmarkStart w:id="948" w:name="_Toc447020590"/>
              <w:bookmarkEnd w:id="946"/>
              <w:bookmarkEnd w:id="947"/>
              <w:bookmarkEnd w:id="948"/>
            </w:del>
          </w:p>
        </w:tc>
        <w:tc>
          <w:tcPr>
            <w:tcW w:w="5490" w:type="dxa"/>
            <w:noWrap/>
            <w:hideMark/>
          </w:tcPr>
          <w:p w14:paraId="3EA455BB" w14:textId="6719B64D" w:rsidR="00AC531C" w:rsidRPr="009D2239" w:rsidDel="00C10E51" w:rsidRDefault="00AC531C">
            <w:pPr>
              <w:rPr>
                <w:del w:id="949" w:author="james" w:date="2016-03-29T11:53:00Z"/>
              </w:rPr>
            </w:pPr>
            <w:del w:id="950" w:author="james" w:date="2016-03-29T11:53:00Z">
              <w:r w:rsidRPr="009D2239" w:rsidDel="00C10E51">
                <w:delText>DLR</w:delText>
              </w:r>
              <w:bookmarkStart w:id="951" w:name="_Toc447016853"/>
              <w:bookmarkStart w:id="952" w:name="_Toc447020224"/>
              <w:bookmarkStart w:id="953" w:name="_Toc447020591"/>
              <w:bookmarkEnd w:id="951"/>
              <w:bookmarkEnd w:id="952"/>
              <w:bookmarkEnd w:id="953"/>
            </w:del>
          </w:p>
        </w:tc>
        <w:bookmarkStart w:id="954" w:name="_Toc447016854"/>
        <w:bookmarkStart w:id="955" w:name="_Toc447020225"/>
        <w:bookmarkStart w:id="956" w:name="_Toc447020592"/>
        <w:bookmarkEnd w:id="954"/>
        <w:bookmarkEnd w:id="955"/>
        <w:bookmarkEnd w:id="956"/>
      </w:tr>
      <w:tr w:rsidR="00AC531C" w:rsidRPr="009D2239" w:rsidDel="00C10E51" w14:paraId="3D73CD47" w14:textId="74D7D8A2" w:rsidTr="00144168">
        <w:trPr>
          <w:trHeight w:val="300"/>
          <w:del w:id="957" w:author="james" w:date="2016-03-29T11:53:00Z"/>
        </w:trPr>
        <w:tc>
          <w:tcPr>
            <w:tcW w:w="499" w:type="dxa"/>
            <w:noWrap/>
            <w:hideMark/>
          </w:tcPr>
          <w:p w14:paraId="791E63FE" w14:textId="178A6508" w:rsidR="00AC531C" w:rsidRPr="009D2239" w:rsidDel="00C10E51" w:rsidRDefault="00AC531C" w:rsidP="009D2239">
            <w:pPr>
              <w:rPr>
                <w:del w:id="958" w:author="james" w:date="2016-03-29T11:53:00Z"/>
              </w:rPr>
            </w:pPr>
            <w:del w:id="959" w:author="james" w:date="2016-03-29T11:53:00Z">
              <w:r w:rsidRPr="009D2239" w:rsidDel="00C10E51">
                <w:delText>6</w:delText>
              </w:r>
              <w:bookmarkStart w:id="960" w:name="_Toc447016855"/>
              <w:bookmarkStart w:id="961" w:name="_Toc447020226"/>
              <w:bookmarkStart w:id="962" w:name="_Toc447020593"/>
              <w:bookmarkEnd w:id="960"/>
              <w:bookmarkEnd w:id="961"/>
              <w:bookmarkEnd w:id="962"/>
            </w:del>
          </w:p>
        </w:tc>
        <w:tc>
          <w:tcPr>
            <w:tcW w:w="3209" w:type="dxa"/>
            <w:noWrap/>
            <w:hideMark/>
          </w:tcPr>
          <w:p w14:paraId="1DEEFCB0" w14:textId="0321954B" w:rsidR="00AC531C" w:rsidRPr="009D2239" w:rsidDel="00C10E51" w:rsidRDefault="00AC531C">
            <w:pPr>
              <w:rPr>
                <w:del w:id="963" w:author="james" w:date="2016-03-29T11:53:00Z"/>
              </w:rPr>
            </w:pPr>
            <w:del w:id="964" w:author="james" w:date="2016-03-29T11:53:00Z">
              <w:r w:rsidRPr="009D2239" w:rsidDel="00C10E51">
                <w:delText>BHATTI, Jahshan</w:delText>
              </w:r>
              <w:bookmarkStart w:id="965" w:name="_Toc447016856"/>
              <w:bookmarkStart w:id="966" w:name="_Toc447020227"/>
              <w:bookmarkStart w:id="967" w:name="_Toc447020594"/>
              <w:bookmarkEnd w:id="965"/>
              <w:bookmarkEnd w:id="966"/>
              <w:bookmarkEnd w:id="967"/>
            </w:del>
          </w:p>
        </w:tc>
        <w:tc>
          <w:tcPr>
            <w:tcW w:w="5490" w:type="dxa"/>
            <w:noWrap/>
            <w:hideMark/>
          </w:tcPr>
          <w:p w14:paraId="7460B7B0" w14:textId="6CEDAB77" w:rsidR="00AC531C" w:rsidRPr="009D2239" w:rsidDel="00C10E51" w:rsidRDefault="00AC531C">
            <w:pPr>
              <w:rPr>
                <w:del w:id="968" w:author="james" w:date="2016-03-29T11:53:00Z"/>
              </w:rPr>
            </w:pPr>
            <w:del w:id="969" w:author="james" w:date="2016-03-29T11:53:00Z">
              <w:r w:rsidRPr="009D2239" w:rsidDel="00C10E51">
                <w:delText>University of Texas at Austin</w:delText>
              </w:r>
              <w:bookmarkStart w:id="970" w:name="_Toc447016857"/>
              <w:bookmarkStart w:id="971" w:name="_Toc447020228"/>
              <w:bookmarkStart w:id="972" w:name="_Toc447020595"/>
              <w:bookmarkEnd w:id="970"/>
              <w:bookmarkEnd w:id="971"/>
              <w:bookmarkEnd w:id="972"/>
            </w:del>
          </w:p>
        </w:tc>
        <w:bookmarkStart w:id="973" w:name="_Toc447016858"/>
        <w:bookmarkStart w:id="974" w:name="_Toc447020229"/>
        <w:bookmarkStart w:id="975" w:name="_Toc447020596"/>
        <w:bookmarkEnd w:id="973"/>
        <w:bookmarkEnd w:id="974"/>
        <w:bookmarkEnd w:id="975"/>
      </w:tr>
      <w:tr w:rsidR="00AC531C" w:rsidRPr="009D2239" w:rsidDel="00C10E51" w14:paraId="7BF2B03A" w14:textId="134423F3" w:rsidTr="00144168">
        <w:trPr>
          <w:trHeight w:val="300"/>
          <w:del w:id="976" w:author="james" w:date="2016-03-29T11:53:00Z"/>
        </w:trPr>
        <w:tc>
          <w:tcPr>
            <w:tcW w:w="499" w:type="dxa"/>
            <w:noWrap/>
            <w:hideMark/>
          </w:tcPr>
          <w:p w14:paraId="1E96FDD4" w14:textId="3C9EF5AA" w:rsidR="00AC531C" w:rsidRPr="009D2239" w:rsidDel="00C10E51" w:rsidRDefault="00AC531C" w:rsidP="009D2239">
            <w:pPr>
              <w:rPr>
                <w:del w:id="977" w:author="james" w:date="2016-03-29T11:53:00Z"/>
              </w:rPr>
            </w:pPr>
            <w:del w:id="978" w:author="james" w:date="2016-03-29T11:53:00Z">
              <w:r w:rsidRPr="009D2239" w:rsidDel="00C10E51">
                <w:delText>7</w:delText>
              </w:r>
              <w:bookmarkStart w:id="979" w:name="_Toc447016859"/>
              <w:bookmarkStart w:id="980" w:name="_Toc447020230"/>
              <w:bookmarkStart w:id="981" w:name="_Toc447020597"/>
              <w:bookmarkEnd w:id="979"/>
              <w:bookmarkEnd w:id="980"/>
              <w:bookmarkEnd w:id="981"/>
            </w:del>
          </w:p>
        </w:tc>
        <w:tc>
          <w:tcPr>
            <w:tcW w:w="3209" w:type="dxa"/>
            <w:noWrap/>
            <w:hideMark/>
          </w:tcPr>
          <w:p w14:paraId="21946A1C" w14:textId="6889D24F" w:rsidR="00AC531C" w:rsidRPr="009D2239" w:rsidDel="00C10E51" w:rsidRDefault="00AC531C">
            <w:pPr>
              <w:rPr>
                <w:del w:id="982" w:author="james" w:date="2016-03-29T11:53:00Z"/>
              </w:rPr>
            </w:pPr>
            <w:del w:id="983" w:author="james" w:date="2016-03-29T11:53:00Z">
              <w:r w:rsidRPr="009D2239" w:rsidDel="00C10E51">
                <w:delText>BRAASCH, Michael</w:delText>
              </w:r>
              <w:bookmarkStart w:id="984" w:name="_Toc447016860"/>
              <w:bookmarkStart w:id="985" w:name="_Toc447020231"/>
              <w:bookmarkStart w:id="986" w:name="_Toc447020598"/>
              <w:bookmarkEnd w:id="984"/>
              <w:bookmarkEnd w:id="985"/>
              <w:bookmarkEnd w:id="986"/>
            </w:del>
          </w:p>
        </w:tc>
        <w:tc>
          <w:tcPr>
            <w:tcW w:w="5490" w:type="dxa"/>
            <w:noWrap/>
            <w:hideMark/>
          </w:tcPr>
          <w:p w14:paraId="55B78192" w14:textId="24BD7527" w:rsidR="00AC531C" w:rsidRPr="009D2239" w:rsidDel="00C10E51" w:rsidRDefault="00AC531C">
            <w:pPr>
              <w:rPr>
                <w:del w:id="987" w:author="james" w:date="2016-03-29T11:53:00Z"/>
              </w:rPr>
            </w:pPr>
            <w:del w:id="988" w:author="james" w:date="2016-03-29T11:53:00Z">
              <w:r w:rsidRPr="009D2239" w:rsidDel="00C10E51">
                <w:delText>Ohio University</w:delText>
              </w:r>
              <w:bookmarkStart w:id="989" w:name="_Toc447016861"/>
              <w:bookmarkStart w:id="990" w:name="_Toc447020232"/>
              <w:bookmarkStart w:id="991" w:name="_Toc447020599"/>
              <w:bookmarkEnd w:id="989"/>
              <w:bookmarkEnd w:id="990"/>
              <w:bookmarkEnd w:id="991"/>
            </w:del>
          </w:p>
        </w:tc>
        <w:bookmarkStart w:id="992" w:name="_Toc447016862"/>
        <w:bookmarkStart w:id="993" w:name="_Toc447020233"/>
        <w:bookmarkStart w:id="994" w:name="_Toc447020600"/>
        <w:bookmarkEnd w:id="992"/>
        <w:bookmarkEnd w:id="993"/>
        <w:bookmarkEnd w:id="994"/>
      </w:tr>
      <w:tr w:rsidR="00AC531C" w:rsidRPr="009D2239" w:rsidDel="00C10E51" w14:paraId="4995A95A" w14:textId="5DF73506" w:rsidTr="00144168">
        <w:trPr>
          <w:trHeight w:val="300"/>
          <w:del w:id="995" w:author="james" w:date="2016-03-29T11:53:00Z"/>
        </w:trPr>
        <w:tc>
          <w:tcPr>
            <w:tcW w:w="499" w:type="dxa"/>
            <w:noWrap/>
            <w:hideMark/>
          </w:tcPr>
          <w:p w14:paraId="285F9A62" w14:textId="533DEF6C" w:rsidR="00AC531C" w:rsidRPr="009D2239" w:rsidDel="00C10E51" w:rsidRDefault="00AC531C" w:rsidP="009D2239">
            <w:pPr>
              <w:rPr>
                <w:del w:id="996" w:author="james" w:date="2016-03-29T11:53:00Z"/>
              </w:rPr>
            </w:pPr>
            <w:del w:id="997" w:author="james" w:date="2016-03-29T11:53:00Z">
              <w:r w:rsidRPr="009D2239" w:rsidDel="00C10E51">
                <w:delText>8</w:delText>
              </w:r>
              <w:bookmarkStart w:id="998" w:name="_Toc447016863"/>
              <w:bookmarkStart w:id="999" w:name="_Toc447020234"/>
              <w:bookmarkStart w:id="1000" w:name="_Toc447020601"/>
              <w:bookmarkEnd w:id="998"/>
              <w:bookmarkEnd w:id="999"/>
              <w:bookmarkEnd w:id="1000"/>
            </w:del>
          </w:p>
        </w:tc>
        <w:tc>
          <w:tcPr>
            <w:tcW w:w="3209" w:type="dxa"/>
            <w:noWrap/>
            <w:hideMark/>
          </w:tcPr>
          <w:p w14:paraId="76B25812" w14:textId="287EA82A" w:rsidR="00AC531C" w:rsidRPr="009D2239" w:rsidDel="00C10E51" w:rsidRDefault="00AC531C">
            <w:pPr>
              <w:rPr>
                <w:del w:id="1001" w:author="james" w:date="2016-03-29T11:53:00Z"/>
              </w:rPr>
            </w:pPr>
            <w:del w:id="1002" w:author="james" w:date="2016-03-29T11:53:00Z">
              <w:r w:rsidRPr="009D2239" w:rsidDel="00C10E51">
                <w:delText>CHANSARKAR, Mangesh</w:delText>
              </w:r>
              <w:bookmarkStart w:id="1003" w:name="_Toc447016864"/>
              <w:bookmarkStart w:id="1004" w:name="_Toc447020235"/>
              <w:bookmarkStart w:id="1005" w:name="_Toc447020602"/>
              <w:bookmarkEnd w:id="1003"/>
              <w:bookmarkEnd w:id="1004"/>
              <w:bookmarkEnd w:id="1005"/>
            </w:del>
          </w:p>
        </w:tc>
        <w:tc>
          <w:tcPr>
            <w:tcW w:w="5490" w:type="dxa"/>
            <w:noWrap/>
            <w:hideMark/>
          </w:tcPr>
          <w:p w14:paraId="32E9ACC4" w14:textId="6BACC465" w:rsidR="00AC531C" w:rsidRPr="009D2239" w:rsidDel="00C10E51" w:rsidRDefault="00AC531C">
            <w:pPr>
              <w:rPr>
                <w:del w:id="1006" w:author="james" w:date="2016-03-29T11:53:00Z"/>
              </w:rPr>
            </w:pPr>
            <w:del w:id="1007" w:author="james" w:date="2016-03-29T11:53:00Z">
              <w:r w:rsidRPr="009D2239" w:rsidDel="00C10E51">
                <w:delText>CSR</w:delText>
              </w:r>
              <w:bookmarkStart w:id="1008" w:name="_Toc447016865"/>
              <w:bookmarkStart w:id="1009" w:name="_Toc447020236"/>
              <w:bookmarkStart w:id="1010" w:name="_Toc447020603"/>
              <w:bookmarkEnd w:id="1008"/>
              <w:bookmarkEnd w:id="1009"/>
              <w:bookmarkEnd w:id="1010"/>
            </w:del>
          </w:p>
        </w:tc>
        <w:bookmarkStart w:id="1011" w:name="_Toc447016866"/>
        <w:bookmarkStart w:id="1012" w:name="_Toc447020237"/>
        <w:bookmarkStart w:id="1013" w:name="_Toc447020604"/>
        <w:bookmarkEnd w:id="1011"/>
        <w:bookmarkEnd w:id="1012"/>
        <w:bookmarkEnd w:id="1013"/>
      </w:tr>
      <w:tr w:rsidR="00AC531C" w:rsidRPr="009D2239" w:rsidDel="00C10E51" w14:paraId="14414C1E" w14:textId="0336F6B7" w:rsidTr="00144168">
        <w:trPr>
          <w:trHeight w:val="300"/>
          <w:del w:id="1014" w:author="james" w:date="2016-03-29T11:53:00Z"/>
        </w:trPr>
        <w:tc>
          <w:tcPr>
            <w:tcW w:w="499" w:type="dxa"/>
            <w:noWrap/>
            <w:hideMark/>
          </w:tcPr>
          <w:p w14:paraId="0D8ECCD9" w14:textId="51B9C0F7" w:rsidR="00AC531C" w:rsidRPr="009D2239" w:rsidDel="00C10E51" w:rsidRDefault="00AC531C" w:rsidP="009D2239">
            <w:pPr>
              <w:rPr>
                <w:del w:id="1015" w:author="james" w:date="2016-03-29T11:53:00Z"/>
              </w:rPr>
            </w:pPr>
            <w:del w:id="1016" w:author="james" w:date="2016-03-29T11:53:00Z">
              <w:r w:rsidRPr="009D2239" w:rsidDel="00C10E51">
                <w:delText>9</w:delText>
              </w:r>
              <w:bookmarkStart w:id="1017" w:name="_Toc447016867"/>
              <w:bookmarkStart w:id="1018" w:name="_Toc447020238"/>
              <w:bookmarkStart w:id="1019" w:name="_Toc447020605"/>
              <w:bookmarkEnd w:id="1017"/>
              <w:bookmarkEnd w:id="1018"/>
              <w:bookmarkEnd w:id="1019"/>
            </w:del>
          </w:p>
        </w:tc>
        <w:tc>
          <w:tcPr>
            <w:tcW w:w="3209" w:type="dxa"/>
            <w:noWrap/>
            <w:hideMark/>
          </w:tcPr>
          <w:p w14:paraId="3A554A91" w14:textId="71AE2FCF" w:rsidR="00AC531C" w:rsidRPr="009D2239" w:rsidDel="00C10E51" w:rsidRDefault="00AC531C">
            <w:pPr>
              <w:rPr>
                <w:del w:id="1020" w:author="james" w:date="2016-03-29T11:53:00Z"/>
              </w:rPr>
            </w:pPr>
            <w:del w:id="1021" w:author="james" w:date="2016-03-29T11:53:00Z">
              <w:r w:rsidRPr="009D2239" w:rsidDel="00C10E51">
                <w:delText>CHEN, Xin</w:delText>
              </w:r>
              <w:bookmarkStart w:id="1022" w:name="_Toc447016868"/>
              <w:bookmarkStart w:id="1023" w:name="_Toc447020239"/>
              <w:bookmarkStart w:id="1024" w:name="_Toc447020606"/>
              <w:bookmarkEnd w:id="1022"/>
              <w:bookmarkEnd w:id="1023"/>
              <w:bookmarkEnd w:id="1024"/>
            </w:del>
          </w:p>
        </w:tc>
        <w:tc>
          <w:tcPr>
            <w:tcW w:w="5490" w:type="dxa"/>
            <w:noWrap/>
            <w:hideMark/>
          </w:tcPr>
          <w:p w14:paraId="751A7D2E" w14:textId="6EE9322E" w:rsidR="00AC531C" w:rsidRPr="009D2239" w:rsidDel="00C10E51" w:rsidRDefault="00AC531C">
            <w:pPr>
              <w:rPr>
                <w:del w:id="1025" w:author="james" w:date="2016-03-29T11:53:00Z"/>
              </w:rPr>
            </w:pPr>
            <w:del w:id="1026" w:author="james" w:date="2016-03-29T11:53:00Z">
              <w:r w:rsidRPr="009D2239" w:rsidDel="00C10E51">
                <w:delText>Shanghai Jiao Tong University</w:delText>
              </w:r>
              <w:bookmarkStart w:id="1027" w:name="_Toc447016869"/>
              <w:bookmarkStart w:id="1028" w:name="_Toc447020240"/>
              <w:bookmarkStart w:id="1029" w:name="_Toc447020607"/>
              <w:bookmarkEnd w:id="1027"/>
              <w:bookmarkEnd w:id="1028"/>
              <w:bookmarkEnd w:id="1029"/>
            </w:del>
          </w:p>
        </w:tc>
        <w:bookmarkStart w:id="1030" w:name="_Toc447016870"/>
        <w:bookmarkStart w:id="1031" w:name="_Toc447020241"/>
        <w:bookmarkStart w:id="1032" w:name="_Toc447020608"/>
        <w:bookmarkEnd w:id="1030"/>
        <w:bookmarkEnd w:id="1031"/>
        <w:bookmarkEnd w:id="1032"/>
      </w:tr>
      <w:tr w:rsidR="00AC531C" w:rsidRPr="009D2239" w:rsidDel="00C10E51" w14:paraId="76763015" w14:textId="4ECA8C17" w:rsidTr="00144168">
        <w:trPr>
          <w:trHeight w:val="300"/>
          <w:del w:id="1033" w:author="james" w:date="2016-03-29T11:53:00Z"/>
        </w:trPr>
        <w:tc>
          <w:tcPr>
            <w:tcW w:w="499" w:type="dxa"/>
            <w:noWrap/>
            <w:hideMark/>
          </w:tcPr>
          <w:p w14:paraId="2811DEDC" w14:textId="11D069EC" w:rsidR="00AC531C" w:rsidRPr="009D2239" w:rsidDel="00C10E51" w:rsidRDefault="00AC531C" w:rsidP="009D2239">
            <w:pPr>
              <w:rPr>
                <w:del w:id="1034" w:author="james" w:date="2016-03-29T11:53:00Z"/>
              </w:rPr>
            </w:pPr>
            <w:del w:id="1035" w:author="james" w:date="2016-03-29T11:53:00Z">
              <w:r w:rsidRPr="009D2239" w:rsidDel="00C10E51">
                <w:delText>10</w:delText>
              </w:r>
              <w:bookmarkStart w:id="1036" w:name="_Toc447016871"/>
              <w:bookmarkStart w:id="1037" w:name="_Toc447020242"/>
              <w:bookmarkStart w:id="1038" w:name="_Toc447020609"/>
              <w:bookmarkEnd w:id="1036"/>
              <w:bookmarkEnd w:id="1037"/>
              <w:bookmarkEnd w:id="1038"/>
            </w:del>
          </w:p>
        </w:tc>
        <w:tc>
          <w:tcPr>
            <w:tcW w:w="3209" w:type="dxa"/>
            <w:noWrap/>
            <w:hideMark/>
          </w:tcPr>
          <w:p w14:paraId="509F6E18" w14:textId="500D3DB8" w:rsidR="00AC531C" w:rsidRPr="009D2239" w:rsidDel="00C10E51" w:rsidRDefault="00AC531C">
            <w:pPr>
              <w:rPr>
                <w:del w:id="1039" w:author="james" w:date="2016-03-29T11:53:00Z"/>
              </w:rPr>
            </w:pPr>
            <w:del w:id="1040" w:author="james" w:date="2016-03-29T11:53:00Z">
              <w:r w:rsidRPr="009D2239" w:rsidDel="00C10E51">
                <w:delText>COSGROVE, Mathew</w:delText>
              </w:r>
              <w:bookmarkStart w:id="1041" w:name="_Toc447016872"/>
              <w:bookmarkStart w:id="1042" w:name="_Toc447020243"/>
              <w:bookmarkStart w:id="1043" w:name="_Toc447020610"/>
              <w:bookmarkEnd w:id="1041"/>
              <w:bookmarkEnd w:id="1042"/>
              <w:bookmarkEnd w:id="1043"/>
            </w:del>
          </w:p>
        </w:tc>
        <w:tc>
          <w:tcPr>
            <w:tcW w:w="5490" w:type="dxa"/>
            <w:noWrap/>
            <w:hideMark/>
          </w:tcPr>
          <w:p w14:paraId="0F4F7633" w14:textId="1C85A9A9" w:rsidR="00AC531C" w:rsidRPr="009D2239" w:rsidDel="00C10E51" w:rsidRDefault="00AC531C">
            <w:pPr>
              <w:rPr>
                <w:del w:id="1044" w:author="james" w:date="2016-03-29T11:53:00Z"/>
              </w:rPr>
            </w:pPr>
            <w:del w:id="1045" w:author="james" w:date="2016-03-29T11:53:00Z">
              <w:r w:rsidRPr="009D2239" w:rsidDel="00C10E51">
                <w:delText>Northrop Grumman NSD</w:delText>
              </w:r>
              <w:bookmarkStart w:id="1046" w:name="_Toc447016873"/>
              <w:bookmarkStart w:id="1047" w:name="_Toc447020244"/>
              <w:bookmarkStart w:id="1048" w:name="_Toc447020611"/>
              <w:bookmarkEnd w:id="1046"/>
              <w:bookmarkEnd w:id="1047"/>
              <w:bookmarkEnd w:id="1048"/>
            </w:del>
          </w:p>
        </w:tc>
        <w:bookmarkStart w:id="1049" w:name="_Toc447016874"/>
        <w:bookmarkStart w:id="1050" w:name="_Toc447020245"/>
        <w:bookmarkStart w:id="1051" w:name="_Toc447020612"/>
        <w:bookmarkEnd w:id="1049"/>
        <w:bookmarkEnd w:id="1050"/>
        <w:bookmarkEnd w:id="1051"/>
      </w:tr>
      <w:tr w:rsidR="00AC531C" w:rsidRPr="009D2239" w:rsidDel="00C10E51" w14:paraId="21D4C042" w14:textId="373A27F1" w:rsidTr="00144168">
        <w:trPr>
          <w:trHeight w:val="300"/>
          <w:del w:id="1052" w:author="james" w:date="2016-03-29T11:53:00Z"/>
        </w:trPr>
        <w:tc>
          <w:tcPr>
            <w:tcW w:w="499" w:type="dxa"/>
            <w:noWrap/>
            <w:hideMark/>
          </w:tcPr>
          <w:p w14:paraId="2F1F8041" w14:textId="350DBEF3" w:rsidR="00AC531C" w:rsidRPr="009D2239" w:rsidDel="00C10E51" w:rsidRDefault="00AC531C" w:rsidP="009D2239">
            <w:pPr>
              <w:rPr>
                <w:del w:id="1053" w:author="james" w:date="2016-03-29T11:53:00Z"/>
              </w:rPr>
            </w:pPr>
            <w:del w:id="1054" w:author="james" w:date="2016-03-29T11:53:00Z">
              <w:r w:rsidRPr="009D2239" w:rsidDel="00C10E51">
                <w:delText>11</w:delText>
              </w:r>
              <w:bookmarkStart w:id="1055" w:name="_Toc447016875"/>
              <w:bookmarkStart w:id="1056" w:name="_Toc447020246"/>
              <w:bookmarkStart w:id="1057" w:name="_Toc447020613"/>
              <w:bookmarkEnd w:id="1055"/>
              <w:bookmarkEnd w:id="1056"/>
              <w:bookmarkEnd w:id="1057"/>
            </w:del>
          </w:p>
        </w:tc>
        <w:tc>
          <w:tcPr>
            <w:tcW w:w="3209" w:type="dxa"/>
            <w:noWrap/>
            <w:hideMark/>
          </w:tcPr>
          <w:p w14:paraId="6688035F" w14:textId="5A86D96C" w:rsidR="00AC531C" w:rsidRPr="009D2239" w:rsidDel="00C10E51" w:rsidRDefault="00AC531C">
            <w:pPr>
              <w:rPr>
                <w:del w:id="1058" w:author="james" w:date="2016-03-29T11:53:00Z"/>
              </w:rPr>
            </w:pPr>
            <w:del w:id="1059" w:author="james" w:date="2016-03-29T11:53:00Z">
              <w:r w:rsidRPr="009D2239" w:rsidDel="00C10E51">
                <w:delText>CRAMPTON, Paul G.</w:delText>
              </w:r>
              <w:bookmarkStart w:id="1060" w:name="_Toc447016876"/>
              <w:bookmarkStart w:id="1061" w:name="_Toc447020247"/>
              <w:bookmarkStart w:id="1062" w:name="_Toc447020614"/>
              <w:bookmarkEnd w:id="1060"/>
              <w:bookmarkEnd w:id="1061"/>
              <w:bookmarkEnd w:id="1062"/>
            </w:del>
          </w:p>
        </w:tc>
        <w:tc>
          <w:tcPr>
            <w:tcW w:w="5490" w:type="dxa"/>
            <w:noWrap/>
            <w:hideMark/>
          </w:tcPr>
          <w:p w14:paraId="0AF6317A" w14:textId="70EFB686" w:rsidR="00AC531C" w:rsidRPr="009D2239" w:rsidDel="00C10E51" w:rsidRDefault="00AC531C">
            <w:pPr>
              <w:rPr>
                <w:del w:id="1063" w:author="james" w:date="2016-03-29T11:53:00Z"/>
              </w:rPr>
            </w:pPr>
            <w:del w:id="1064" w:author="james" w:date="2016-03-29T11:53:00Z">
              <w:r w:rsidRPr="009D2239" w:rsidDel="00C10E51">
                <w:delText>Spirent Federal Systems</w:delText>
              </w:r>
              <w:bookmarkStart w:id="1065" w:name="_Toc447016877"/>
              <w:bookmarkStart w:id="1066" w:name="_Toc447020248"/>
              <w:bookmarkStart w:id="1067" w:name="_Toc447020615"/>
              <w:bookmarkEnd w:id="1065"/>
              <w:bookmarkEnd w:id="1066"/>
              <w:bookmarkEnd w:id="1067"/>
            </w:del>
          </w:p>
        </w:tc>
        <w:bookmarkStart w:id="1068" w:name="_Toc447016878"/>
        <w:bookmarkStart w:id="1069" w:name="_Toc447020249"/>
        <w:bookmarkStart w:id="1070" w:name="_Toc447020616"/>
        <w:bookmarkEnd w:id="1068"/>
        <w:bookmarkEnd w:id="1069"/>
        <w:bookmarkEnd w:id="1070"/>
      </w:tr>
      <w:tr w:rsidR="00AC531C" w:rsidRPr="009D2239" w:rsidDel="00C10E51" w14:paraId="07B9490E" w14:textId="031B0D43" w:rsidTr="00144168">
        <w:trPr>
          <w:trHeight w:val="300"/>
          <w:del w:id="1071" w:author="james" w:date="2016-03-29T11:53:00Z"/>
        </w:trPr>
        <w:tc>
          <w:tcPr>
            <w:tcW w:w="499" w:type="dxa"/>
            <w:noWrap/>
            <w:hideMark/>
          </w:tcPr>
          <w:p w14:paraId="79E05A85" w14:textId="268FD628" w:rsidR="00AC531C" w:rsidRPr="009D2239" w:rsidDel="00C10E51" w:rsidRDefault="00AC531C" w:rsidP="009D2239">
            <w:pPr>
              <w:rPr>
                <w:del w:id="1072" w:author="james" w:date="2016-03-29T11:53:00Z"/>
              </w:rPr>
            </w:pPr>
            <w:del w:id="1073" w:author="james" w:date="2016-03-29T11:53:00Z">
              <w:r w:rsidRPr="009D2239" w:rsidDel="00C10E51">
                <w:delText>12</w:delText>
              </w:r>
              <w:bookmarkStart w:id="1074" w:name="_Toc447016879"/>
              <w:bookmarkStart w:id="1075" w:name="_Toc447020250"/>
              <w:bookmarkStart w:id="1076" w:name="_Toc447020617"/>
              <w:bookmarkEnd w:id="1074"/>
              <w:bookmarkEnd w:id="1075"/>
              <w:bookmarkEnd w:id="1076"/>
            </w:del>
          </w:p>
        </w:tc>
        <w:tc>
          <w:tcPr>
            <w:tcW w:w="3209" w:type="dxa"/>
            <w:noWrap/>
            <w:hideMark/>
          </w:tcPr>
          <w:p w14:paraId="2EFDA983" w14:textId="5A224389" w:rsidR="00AC531C" w:rsidRPr="009D2239" w:rsidDel="00C10E51" w:rsidRDefault="00AC531C">
            <w:pPr>
              <w:rPr>
                <w:del w:id="1077" w:author="james" w:date="2016-03-29T11:53:00Z"/>
              </w:rPr>
            </w:pPr>
            <w:del w:id="1078" w:author="james" w:date="2016-03-29T11:53:00Z">
              <w:r w:rsidRPr="009D2239" w:rsidDel="00C10E51">
                <w:delText>CURRAN, James</w:delText>
              </w:r>
              <w:bookmarkStart w:id="1079" w:name="_Toc447016880"/>
              <w:bookmarkStart w:id="1080" w:name="_Toc447020251"/>
              <w:bookmarkStart w:id="1081" w:name="_Toc447020618"/>
              <w:bookmarkEnd w:id="1079"/>
              <w:bookmarkEnd w:id="1080"/>
              <w:bookmarkEnd w:id="1081"/>
            </w:del>
          </w:p>
        </w:tc>
        <w:tc>
          <w:tcPr>
            <w:tcW w:w="5490" w:type="dxa"/>
            <w:noWrap/>
            <w:hideMark/>
          </w:tcPr>
          <w:p w14:paraId="545CD08B" w14:textId="77DA0C69" w:rsidR="00AC531C" w:rsidRPr="009D2239" w:rsidDel="00C10E51" w:rsidRDefault="00AC531C">
            <w:pPr>
              <w:rPr>
                <w:del w:id="1082" w:author="james" w:date="2016-03-29T11:53:00Z"/>
              </w:rPr>
            </w:pPr>
            <w:del w:id="1083" w:author="james" w:date="2016-03-29T11:53:00Z">
              <w:r w:rsidRPr="009D2239" w:rsidDel="00C10E51">
                <w:delText>Joint Research Center, Italy</w:delText>
              </w:r>
              <w:bookmarkStart w:id="1084" w:name="_Toc447016881"/>
              <w:bookmarkStart w:id="1085" w:name="_Toc447020252"/>
              <w:bookmarkStart w:id="1086" w:name="_Toc447020619"/>
              <w:bookmarkEnd w:id="1084"/>
              <w:bookmarkEnd w:id="1085"/>
              <w:bookmarkEnd w:id="1086"/>
            </w:del>
          </w:p>
        </w:tc>
        <w:bookmarkStart w:id="1087" w:name="_Toc447016882"/>
        <w:bookmarkStart w:id="1088" w:name="_Toc447020253"/>
        <w:bookmarkStart w:id="1089" w:name="_Toc447020620"/>
        <w:bookmarkEnd w:id="1087"/>
        <w:bookmarkEnd w:id="1088"/>
        <w:bookmarkEnd w:id="1089"/>
      </w:tr>
      <w:tr w:rsidR="00AC531C" w:rsidRPr="009D2239" w:rsidDel="00C10E51" w14:paraId="303D1AC0" w14:textId="6E13B185" w:rsidTr="00144168">
        <w:trPr>
          <w:trHeight w:val="300"/>
          <w:del w:id="1090" w:author="james" w:date="2016-03-29T11:53:00Z"/>
        </w:trPr>
        <w:tc>
          <w:tcPr>
            <w:tcW w:w="499" w:type="dxa"/>
            <w:noWrap/>
            <w:hideMark/>
          </w:tcPr>
          <w:p w14:paraId="6A34486B" w14:textId="6DC907CE" w:rsidR="00AC531C" w:rsidRPr="009D2239" w:rsidDel="00C10E51" w:rsidRDefault="00AC531C" w:rsidP="009D2239">
            <w:pPr>
              <w:rPr>
                <w:del w:id="1091" w:author="james" w:date="2016-03-29T11:53:00Z"/>
              </w:rPr>
            </w:pPr>
            <w:del w:id="1092" w:author="james" w:date="2016-03-29T11:53:00Z">
              <w:r w:rsidRPr="009D2239" w:rsidDel="00C10E51">
                <w:delText>13</w:delText>
              </w:r>
              <w:bookmarkStart w:id="1093" w:name="_Toc447016883"/>
              <w:bookmarkStart w:id="1094" w:name="_Toc447020254"/>
              <w:bookmarkStart w:id="1095" w:name="_Toc447020621"/>
              <w:bookmarkEnd w:id="1093"/>
              <w:bookmarkEnd w:id="1094"/>
              <w:bookmarkEnd w:id="1095"/>
            </w:del>
          </w:p>
        </w:tc>
        <w:tc>
          <w:tcPr>
            <w:tcW w:w="3209" w:type="dxa"/>
            <w:noWrap/>
            <w:hideMark/>
          </w:tcPr>
          <w:p w14:paraId="72CB22C2" w14:textId="51A1443F" w:rsidR="00AC531C" w:rsidRPr="009D2239" w:rsidDel="00C10E51" w:rsidRDefault="00AC531C">
            <w:pPr>
              <w:rPr>
                <w:del w:id="1096" w:author="james" w:date="2016-03-29T11:53:00Z"/>
              </w:rPr>
            </w:pPr>
            <w:del w:id="1097" w:author="james" w:date="2016-03-29T11:53:00Z">
              <w:r w:rsidRPr="009D2239" w:rsidDel="00C10E51">
                <w:delText>DOVIS, Fabio</w:delText>
              </w:r>
              <w:bookmarkStart w:id="1098" w:name="_Toc447016884"/>
              <w:bookmarkStart w:id="1099" w:name="_Toc447020255"/>
              <w:bookmarkStart w:id="1100" w:name="_Toc447020622"/>
              <w:bookmarkEnd w:id="1098"/>
              <w:bookmarkEnd w:id="1099"/>
              <w:bookmarkEnd w:id="1100"/>
            </w:del>
          </w:p>
        </w:tc>
        <w:tc>
          <w:tcPr>
            <w:tcW w:w="5490" w:type="dxa"/>
            <w:noWrap/>
            <w:hideMark/>
          </w:tcPr>
          <w:p w14:paraId="76017046" w14:textId="2469133C" w:rsidR="00AC531C" w:rsidRPr="009D2239" w:rsidDel="00C10E51" w:rsidRDefault="00AC531C">
            <w:pPr>
              <w:rPr>
                <w:del w:id="1101" w:author="james" w:date="2016-03-29T11:53:00Z"/>
              </w:rPr>
            </w:pPr>
            <w:del w:id="1102" w:author="james" w:date="2016-03-29T11:53:00Z">
              <w:r w:rsidRPr="009D2239" w:rsidDel="00C10E51">
                <w:delText>Politecnico di Torino</w:delText>
              </w:r>
              <w:bookmarkStart w:id="1103" w:name="_Toc447016885"/>
              <w:bookmarkStart w:id="1104" w:name="_Toc447020256"/>
              <w:bookmarkStart w:id="1105" w:name="_Toc447020623"/>
              <w:bookmarkEnd w:id="1103"/>
              <w:bookmarkEnd w:id="1104"/>
              <w:bookmarkEnd w:id="1105"/>
            </w:del>
          </w:p>
        </w:tc>
        <w:bookmarkStart w:id="1106" w:name="_Toc447016886"/>
        <w:bookmarkStart w:id="1107" w:name="_Toc447020257"/>
        <w:bookmarkStart w:id="1108" w:name="_Toc447020624"/>
        <w:bookmarkEnd w:id="1106"/>
        <w:bookmarkEnd w:id="1107"/>
        <w:bookmarkEnd w:id="1108"/>
      </w:tr>
      <w:tr w:rsidR="00AC531C" w:rsidRPr="009D2239" w:rsidDel="00C10E51" w14:paraId="51DB0D2C" w14:textId="4CD89508" w:rsidTr="00144168">
        <w:trPr>
          <w:trHeight w:val="300"/>
          <w:del w:id="1109" w:author="james" w:date="2016-03-29T11:53:00Z"/>
        </w:trPr>
        <w:tc>
          <w:tcPr>
            <w:tcW w:w="499" w:type="dxa"/>
            <w:noWrap/>
            <w:hideMark/>
          </w:tcPr>
          <w:p w14:paraId="33381231" w14:textId="5F8E2F10" w:rsidR="00AC531C" w:rsidRPr="009D2239" w:rsidDel="00C10E51" w:rsidRDefault="00AC531C" w:rsidP="009D2239">
            <w:pPr>
              <w:rPr>
                <w:del w:id="1110" w:author="james" w:date="2016-03-29T11:53:00Z"/>
              </w:rPr>
            </w:pPr>
            <w:del w:id="1111" w:author="james" w:date="2016-03-29T11:53:00Z">
              <w:r w:rsidRPr="009D2239" w:rsidDel="00C10E51">
                <w:delText>14</w:delText>
              </w:r>
              <w:bookmarkStart w:id="1112" w:name="_Toc447016887"/>
              <w:bookmarkStart w:id="1113" w:name="_Toc447020258"/>
              <w:bookmarkStart w:id="1114" w:name="_Toc447020625"/>
              <w:bookmarkEnd w:id="1112"/>
              <w:bookmarkEnd w:id="1113"/>
              <w:bookmarkEnd w:id="1114"/>
            </w:del>
          </w:p>
        </w:tc>
        <w:tc>
          <w:tcPr>
            <w:tcW w:w="3209" w:type="dxa"/>
            <w:noWrap/>
            <w:hideMark/>
          </w:tcPr>
          <w:p w14:paraId="091E9E7F" w14:textId="4459B717" w:rsidR="00AC531C" w:rsidRPr="009D2239" w:rsidDel="00C10E51" w:rsidRDefault="00AC531C">
            <w:pPr>
              <w:rPr>
                <w:del w:id="1115" w:author="james" w:date="2016-03-29T11:53:00Z"/>
              </w:rPr>
            </w:pPr>
            <w:del w:id="1116" w:author="james" w:date="2016-03-29T11:53:00Z">
              <w:r w:rsidRPr="009D2239" w:rsidDel="00C10E51">
                <w:delText>FAVENZA, Alfredo</w:delText>
              </w:r>
              <w:bookmarkStart w:id="1117" w:name="_Toc447016888"/>
              <w:bookmarkStart w:id="1118" w:name="_Toc447020259"/>
              <w:bookmarkStart w:id="1119" w:name="_Toc447020626"/>
              <w:bookmarkEnd w:id="1117"/>
              <w:bookmarkEnd w:id="1118"/>
              <w:bookmarkEnd w:id="1119"/>
            </w:del>
          </w:p>
        </w:tc>
        <w:tc>
          <w:tcPr>
            <w:tcW w:w="5490" w:type="dxa"/>
            <w:noWrap/>
            <w:hideMark/>
          </w:tcPr>
          <w:p w14:paraId="76B3268E" w14:textId="48C8725F" w:rsidR="00AC531C" w:rsidRPr="009D2239" w:rsidDel="00C10E51" w:rsidRDefault="00AC531C">
            <w:pPr>
              <w:rPr>
                <w:del w:id="1120" w:author="james" w:date="2016-03-29T11:53:00Z"/>
              </w:rPr>
            </w:pPr>
            <w:del w:id="1121" w:author="james" w:date="2016-03-29T11:53:00Z">
              <w:r w:rsidRPr="009D2239" w:rsidDel="00C10E51">
                <w:delText>ISTITUTO SUPERIORE MARIO BOELLA (ISMB)</w:delText>
              </w:r>
              <w:bookmarkStart w:id="1122" w:name="_Toc447016889"/>
              <w:bookmarkStart w:id="1123" w:name="_Toc447020260"/>
              <w:bookmarkStart w:id="1124" w:name="_Toc447020627"/>
              <w:bookmarkEnd w:id="1122"/>
              <w:bookmarkEnd w:id="1123"/>
              <w:bookmarkEnd w:id="1124"/>
            </w:del>
          </w:p>
        </w:tc>
        <w:bookmarkStart w:id="1125" w:name="_Toc447016890"/>
        <w:bookmarkStart w:id="1126" w:name="_Toc447020261"/>
        <w:bookmarkStart w:id="1127" w:name="_Toc447020628"/>
        <w:bookmarkEnd w:id="1125"/>
        <w:bookmarkEnd w:id="1126"/>
        <w:bookmarkEnd w:id="1127"/>
      </w:tr>
      <w:tr w:rsidR="00AC531C" w:rsidRPr="009D2239" w:rsidDel="00C10E51" w14:paraId="2DF49F2E" w14:textId="7B34E990" w:rsidTr="00144168">
        <w:trPr>
          <w:trHeight w:val="300"/>
          <w:del w:id="1128" w:author="james" w:date="2016-03-29T11:53:00Z"/>
        </w:trPr>
        <w:tc>
          <w:tcPr>
            <w:tcW w:w="499" w:type="dxa"/>
            <w:noWrap/>
            <w:hideMark/>
          </w:tcPr>
          <w:p w14:paraId="5B9526ED" w14:textId="6BA3EF5C" w:rsidR="00AC531C" w:rsidRPr="009D2239" w:rsidDel="00C10E51" w:rsidRDefault="00AC531C" w:rsidP="009D2239">
            <w:pPr>
              <w:rPr>
                <w:del w:id="1129" w:author="james" w:date="2016-03-29T11:53:00Z"/>
              </w:rPr>
            </w:pPr>
            <w:del w:id="1130" w:author="james" w:date="2016-03-29T11:53:00Z">
              <w:r w:rsidRPr="009D2239" w:rsidDel="00C10E51">
                <w:delText>15</w:delText>
              </w:r>
              <w:bookmarkStart w:id="1131" w:name="_Toc447016891"/>
              <w:bookmarkStart w:id="1132" w:name="_Toc447020262"/>
              <w:bookmarkStart w:id="1133" w:name="_Toc447020629"/>
              <w:bookmarkEnd w:id="1131"/>
              <w:bookmarkEnd w:id="1132"/>
              <w:bookmarkEnd w:id="1133"/>
            </w:del>
          </w:p>
        </w:tc>
        <w:tc>
          <w:tcPr>
            <w:tcW w:w="3209" w:type="dxa"/>
            <w:noWrap/>
            <w:hideMark/>
          </w:tcPr>
          <w:p w14:paraId="0403390E" w14:textId="46618004" w:rsidR="00AC531C" w:rsidRPr="009D2239" w:rsidDel="00C10E51" w:rsidRDefault="00AC531C">
            <w:pPr>
              <w:rPr>
                <w:del w:id="1134" w:author="james" w:date="2016-03-29T11:53:00Z"/>
              </w:rPr>
            </w:pPr>
            <w:del w:id="1135" w:author="james" w:date="2016-03-29T11:53:00Z">
              <w:r w:rsidRPr="009D2239" w:rsidDel="00C10E51">
                <w:delText>FERNÁNDEZ HERNÁNDEZ, Ignacio</w:delText>
              </w:r>
              <w:bookmarkStart w:id="1136" w:name="_Toc447016892"/>
              <w:bookmarkStart w:id="1137" w:name="_Toc447020263"/>
              <w:bookmarkStart w:id="1138" w:name="_Toc447020630"/>
              <w:bookmarkEnd w:id="1136"/>
              <w:bookmarkEnd w:id="1137"/>
              <w:bookmarkEnd w:id="1138"/>
            </w:del>
          </w:p>
        </w:tc>
        <w:tc>
          <w:tcPr>
            <w:tcW w:w="5490" w:type="dxa"/>
            <w:noWrap/>
            <w:hideMark/>
          </w:tcPr>
          <w:p w14:paraId="0AB0713B" w14:textId="2E61DBAB" w:rsidR="00AC531C" w:rsidRPr="009D2239" w:rsidDel="00C10E51" w:rsidRDefault="00AC531C">
            <w:pPr>
              <w:rPr>
                <w:del w:id="1139" w:author="james" w:date="2016-03-29T11:53:00Z"/>
              </w:rPr>
            </w:pPr>
            <w:del w:id="1140" w:author="james" w:date="2016-03-29T11:53:00Z">
              <w:r w:rsidRPr="009D2239" w:rsidDel="00C10E51">
                <w:delText>Galileo Supervisory Agency</w:delText>
              </w:r>
              <w:bookmarkStart w:id="1141" w:name="_Toc447016893"/>
              <w:bookmarkStart w:id="1142" w:name="_Toc447020264"/>
              <w:bookmarkStart w:id="1143" w:name="_Toc447020631"/>
              <w:bookmarkEnd w:id="1141"/>
              <w:bookmarkEnd w:id="1142"/>
              <w:bookmarkEnd w:id="1143"/>
            </w:del>
          </w:p>
        </w:tc>
        <w:bookmarkStart w:id="1144" w:name="_Toc447016894"/>
        <w:bookmarkStart w:id="1145" w:name="_Toc447020265"/>
        <w:bookmarkStart w:id="1146" w:name="_Toc447020632"/>
        <w:bookmarkEnd w:id="1144"/>
        <w:bookmarkEnd w:id="1145"/>
        <w:bookmarkEnd w:id="1146"/>
      </w:tr>
      <w:tr w:rsidR="00AC531C" w:rsidRPr="009D2239" w:rsidDel="00C10E51" w14:paraId="5AB4ADB6" w14:textId="21CC0FCA" w:rsidTr="00144168">
        <w:trPr>
          <w:trHeight w:val="300"/>
          <w:del w:id="1147" w:author="james" w:date="2016-03-29T11:53:00Z"/>
        </w:trPr>
        <w:tc>
          <w:tcPr>
            <w:tcW w:w="499" w:type="dxa"/>
            <w:noWrap/>
            <w:hideMark/>
          </w:tcPr>
          <w:p w14:paraId="1C8B6AC6" w14:textId="3A60E3E9" w:rsidR="00AC531C" w:rsidRPr="009D2239" w:rsidDel="00C10E51" w:rsidRDefault="00AC531C" w:rsidP="009D2239">
            <w:pPr>
              <w:rPr>
                <w:del w:id="1148" w:author="james" w:date="2016-03-29T11:53:00Z"/>
              </w:rPr>
            </w:pPr>
            <w:del w:id="1149" w:author="james" w:date="2016-03-29T11:53:00Z">
              <w:r w:rsidRPr="009D2239" w:rsidDel="00C10E51">
                <w:delText>16</w:delText>
              </w:r>
              <w:bookmarkStart w:id="1150" w:name="_Toc447016895"/>
              <w:bookmarkStart w:id="1151" w:name="_Toc447020266"/>
              <w:bookmarkStart w:id="1152" w:name="_Toc447020633"/>
              <w:bookmarkEnd w:id="1150"/>
              <w:bookmarkEnd w:id="1151"/>
              <w:bookmarkEnd w:id="1152"/>
            </w:del>
          </w:p>
        </w:tc>
        <w:tc>
          <w:tcPr>
            <w:tcW w:w="3209" w:type="dxa"/>
            <w:noWrap/>
            <w:hideMark/>
          </w:tcPr>
          <w:p w14:paraId="2B8BF736" w14:textId="4C0183D1" w:rsidR="00AC531C" w:rsidRPr="009D2239" w:rsidDel="00C10E51" w:rsidRDefault="00AC531C">
            <w:pPr>
              <w:rPr>
                <w:del w:id="1153" w:author="james" w:date="2016-03-29T11:53:00Z"/>
              </w:rPr>
            </w:pPr>
            <w:del w:id="1154" w:author="james" w:date="2016-03-29T11:53:00Z">
              <w:r w:rsidRPr="009D2239" w:rsidDel="00C10E51">
                <w:delText>FERNÁNDEZ-PRADES, Carles</w:delText>
              </w:r>
              <w:bookmarkStart w:id="1155" w:name="_Toc447016896"/>
              <w:bookmarkStart w:id="1156" w:name="_Toc447020267"/>
              <w:bookmarkStart w:id="1157" w:name="_Toc447020634"/>
              <w:bookmarkEnd w:id="1155"/>
              <w:bookmarkEnd w:id="1156"/>
              <w:bookmarkEnd w:id="1157"/>
            </w:del>
          </w:p>
        </w:tc>
        <w:tc>
          <w:tcPr>
            <w:tcW w:w="5490" w:type="dxa"/>
            <w:noWrap/>
            <w:hideMark/>
          </w:tcPr>
          <w:p w14:paraId="33979ED2" w14:textId="0EC11EEC" w:rsidR="00AC531C" w:rsidRPr="009D2239" w:rsidDel="00C10E51" w:rsidRDefault="00AC531C">
            <w:pPr>
              <w:rPr>
                <w:del w:id="1158" w:author="james" w:date="2016-03-29T11:53:00Z"/>
              </w:rPr>
            </w:pPr>
            <w:del w:id="1159" w:author="james" w:date="2016-03-29T11:53:00Z">
              <w:r w:rsidRPr="009D2239" w:rsidDel="00C10E51">
                <w:delText>Centre Tecnològic de Telecomunicacions de Catalunya (CTTC)</w:delText>
              </w:r>
              <w:bookmarkStart w:id="1160" w:name="_Toc447016897"/>
              <w:bookmarkStart w:id="1161" w:name="_Toc447020268"/>
              <w:bookmarkStart w:id="1162" w:name="_Toc447020635"/>
              <w:bookmarkEnd w:id="1160"/>
              <w:bookmarkEnd w:id="1161"/>
              <w:bookmarkEnd w:id="1162"/>
            </w:del>
          </w:p>
        </w:tc>
        <w:bookmarkStart w:id="1163" w:name="_Toc447016898"/>
        <w:bookmarkStart w:id="1164" w:name="_Toc447020269"/>
        <w:bookmarkStart w:id="1165" w:name="_Toc447020636"/>
        <w:bookmarkEnd w:id="1163"/>
        <w:bookmarkEnd w:id="1164"/>
        <w:bookmarkEnd w:id="1165"/>
      </w:tr>
      <w:tr w:rsidR="00AC531C" w:rsidRPr="009D2239" w:rsidDel="00C10E51" w14:paraId="773EF859" w14:textId="7E0AADAF" w:rsidTr="00144168">
        <w:trPr>
          <w:trHeight w:val="300"/>
          <w:del w:id="1166" w:author="james" w:date="2016-03-29T11:53:00Z"/>
        </w:trPr>
        <w:tc>
          <w:tcPr>
            <w:tcW w:w="499" w:type="dxa"/>
            <w:noWrap/>
            <w:hideMark/>
          </w:tcPr>
          <w:p w14:paraId="60790DA2" w14:textId="3DFE3069" w:rsidR="00AC531C" w:rsidRPr="009D2239" w:rsidDel="00C10E51" w:rsidRDefault="00AC531C" w:rsidP="009D2239">
            <w:pPr>
              <w:rPr>
                <w:del w:id="1167" w:author="james" w:date="2016-03-29T11:53:00Z"/>
              </w:rPr>
            </w:pPr>
            <w:del w:id="1168" w:author="james" w:date="2016-03-29T11:53:00Z">
              <w:r w:rsidRPr="009D2239" w:rsidDel="00C10E51">
                <w:delText>17</w:delText>
              </w:r>
              <w:bookmarkStart w:id="1169" w:name="_Toc447016899"/>
              <w:bookmarkStart w:id="1170" w:name="_Toc447020270"/>
              <w:bookmarkStart w:id="1171" w:name="_Toc447020637"/>
              <w:bookmarkEnd w:id="1169"/>
              <w:bookmarkEnd w:id="1170"/>
              <w:bookmarkEnd w:id="1171"/>
            </w:del>
          </w:p>
        </w:tc>
        <w:tc>
          <w:tcPr>
            <w:tcW w:w="3209" w:type="dxa"/>
            <w:noWrap/>
            <w:hideMark/>
          </w:tcPr>
          <w:p w14:paraId="1F0CFCFC" w14:textId="5823CCD0" w:rsidR="00AC531C" w:rsidRPr="009D2239" w:rsidDel="00C10E51" w:rsidRDefault="00AC531C">
            <w:pPr>
              <w:rPr>
                <w:del w:id="1172" w:author="james" w:date="2016-03-29T11:53:00Z"/>
              </w:rPr>
            </w:pPr>
            <w:del w:id="1173" w:author="james" w:date="2016-03-29T11:53:00Z">
              <w:r w:rsidRPr="009D2239" w:rsidDel="00C10E51">
                <w:delText>GAVRILOV, Artyom</w:delText>
              </w:r>
              <w:bookmarkStart w:id="1174" w:name="_Toc447016900"/>
              <w:bookmarkStart w:id="1175" w:name="_Toc447020271"/>
              <w:bookmarkStart w:id="1176" w:name="_Toc447020638"/>
              <w:bookmarkEnd w:id="1174"/>
              <w:bookmarkEnd w:id="1175"/>
              <w:bookmarkEnd w:id="1176"/>
            </w:del>
          </w:p>
        </w:tc>
        <w:tc>
          <w:tcPr>
            <w:tcW w:w="5490" w:type="dxa"/>
            <w:noWrap/>
            <w:hideMark/>
          </w:tcPr>
          <w:p w14:paraId="5052100F" w14:textId="5B3E3F2E" w:rsidR="00AC531C" w:rsidRPr="009D2239" w:rsidDel="00C10E51" w:rsidRDefault="00AC531C">
            <w:pPr>
              <w:rPr>
                <w:del w:id="1177" w:author="james" w:date="2016-03-29T11:53:00Z"/>
              </w:rPr>
            </w:pPr>
            <w:del w:id="1178" w:author="james" w:date="2016-03-29T11:53:00Z">
              <w:r w:rsidRPr="009D2239" w:rsidDel="00C10E51">
                <w:delText>GNSS-SDR</w:delText>
              </w:r>
              <w:bookmarkStart w:id="1179" w:name="_Toc447016901"/>
              <w:bookmarkStart w:id="1180" w:name="_Toc447020272"/>
              <w:bookmarkStart w:id="1181" w:name="_Toc447020639"/>
              <w:bookmarkEnd w:id="1179"/>
              <w:bookmarkEnd w:id="1180"/>
              <w:bookmarkEnd w:id="1181"/>
            </w:del>
          </w:p>
        </w:tc>
        <w:bookmarkStart w:id="1182" w:name="_Toc447016902"/>
        <w:bookmarkStart w:id="1183" w:name="_Toc447020273"/>
        <w:bookmarkStart w:id="1184" w:name="_Toc447020640"/>
        <w:bookmarkEnd w:id="1182"/>
        <w:bookmarkEnd w:id="1183"/>
        <w:bookmarkEnd w:id="1184"/>
      </w:tr>
      <w:tr w:rsidR="00AC531C" w:rsidRPr="009D2239" w:rsidDel="00C10E51" w14:paraId="2B5D0D52" w14:textId="374309AB" w:rsidTr="00144168">
        <w:trPr>
          <w:trHeight w:val="300"/>
          <w:del w:id="1185" w:author="james" w:date="2016-03-29T11:53:00Z"/>
        </w:trPr>
        <w:tc>
          <w:tcPr>
            <w:tcW w:w="499" w:type="dxa"/>
            <w:noWrap/>
            <w:hideMark/>
          </w:tcPr>
          <w:p w14:paraId="45CA538F" w14:textId="37347FDF" w:rsidR="00AC531C" w:rsidRPr="009D2239" w:rsidDel="00C10E51" w:rsidRDefault="00AC531C" w:rsidP="009D2239">
            <w:pPr>
              <w:rPr>
                <w:del w:id="1186" w:author="james" w:date="2016-03-29T11:53:00Z"/>
              </w:rPr>
            </w:pPr>
            <w:del w:id="1187" w:author="james" w:date="2016-03-29T11:53:00Z">
              <w:r w:rsidRPr="009D2239" w:rsidDel="00C10E51">
                <w:delText>18</w:delText>
              </w:r>
              <w:bookmarkStart w:id="1188" w:name="_Toc447016903"/>
              <w:bookmarkStart w:id="1189" w:name="_Toc447020274"/>
              <w:bookmarkStart w:id="1190" w:name="_Toc447020641"/>
              <w:bookmarkEnd w:id="1188"/>
              <w:bookmarkEnd w:id="1189"/>
              <w:bookmarkEnd w:id="1190"/>
            </w:del>
          </w:p>
        </w:tc>
        <w:tc>
          <w:tcPr>
            <w:tcW w:w="3209" w:type="dxa"/>
            <w:noWrap/>
            <w:hideMark/>
          </w:tcPr>
          <w:p w14:paraId="7DF47E12" w14:textId="2FED1776" w:rsidR="00AC531C" w:rsidRPr="009D2239" w:rsidDel="00C10E51" w:rsidRDefault="00AC531C">
            <w:pPr>
              <w:rPr>
                <w:del w:id="1191" w:author="james" w:date="2016-03-29T11:53:00Z"/>
              </w:rPr>
            </w:pPr>
            <w:del w:id="1192" w:author="james" w:date="2016-03-29T11:53:00Z">
              <w:r w:rsidRPr="009D2239" w:rsidDel="00C10E51">
                <w:delText>GLENNON, Eamonn</w:delText>
              </w:r>
              <w:bookmarkStart w:id="1193" w:name="_Toc447016904"/>
              <w:bookmarkStart w:id="1194" w:name="_Toc447020275"/>
              <w:bookmarkStart w:id="1195" w:name="_Toc447020642"/>
              <w:bookmarkEnd w:id="1193"/>
              <w:bookmarkEnd w:id="1194"/>
              <w:bookmarkEnd w:id="1195"/>
            </w:del>
          </w:p>
        </w:tc>
        <w:tc>
          <w:tcPr>
            <w:tcW w:w="5490" w:type="dxa"/>
            <w:noWrap/>
            <w:hideMark/>
          </w:tcPr>
          <w:p w14:paraId="279572AD" w14:textId="4ED407FB" w:rsidR="00AC531C" w:rsidRPr="009D2239" w:rsidDel="00C10E51" w:rsidRDefault="00AC531C">
            <w:pPr>
              <w:rPr>
                <w:del w:id="1196" w:author="james" w:date="2016-03-29T11:53:00Z"/>
              </w:rPr>
            </w:pPr>
            <w:del w:id="1197" w:author="james" w:date="2016-03-29T11:53:00Z">
              <w:r w:rsidRPr="009D2239" w:rsidDel="00C10E51">
                <w:delText>University of New South Wales</w:delText>
              </w:r>
              <w:bookmarkStart w:id="1198" w:name="_Toc447016905"/>
              <w:bookmarkStart w:id="1199" w:name="_Toc447020276"/>
              <w:bookmarkStart w:id="1200" w:name="_Toc447020643"/>
              <w:bookmarkEnd w:id="1198"/>
              <w:bookmarkEnd w:id="1199"/>
              <w:bookmarkEnd w:id="1200"/>
            </w:del>
          </w:p>
        </w:tc>
        <w:bookmarkStart w:id="1201" w:name="_Toc447016906"/>
        <w:bookmarkStart w:id="1202" w:name="_Toc447020277"/>
        <w:bookmarkStart w:id="1203" w:name="_Toc447020644"/>
        <w:bookmarkEnd w:id="1201"/>
        <w:bookmarkEnd w:id="1202"/>
        <w:bookmarkEnd w:id="1203"/>
      </w:tr>
      <w:tr w:rsidR="00AC531C" w:rsidRPr="009D2239" w:rsidDel="00C10E51" w14:paraId="3B72C838" w14:textId="714E1820" w:rsidTr="00144168">
        <w:trPr>
          <w:trHeight w:val="300"/>
          <w:del w:id="1204" w:author="james" w:date="2016-03-29T11:53:00Z"/>
        </w:trPr>
        <w:tc>
          <w:tcPr>
            <w:tcW w:w="499" w:type="dxa"/>
            <w:noWrap/>
            <w:hideMark/>
          </w:tcPr>
          <w:p w14:paraId="2BD4DEA7" w14:textId="4277C26F" w:rsidR="00AC531C" w:rsidRPr="009D2239" w:rsidDel="00C10E51" w:rsidRDefault="00AC531C" w:rsidP="009D2239">
            <w:pPr>
              <w:rPr>
                <w:del w:id="1205" w:author="james" w:date="2016-03-29T11:53:00Z"/>
              </w:rPr>
            </w:pPr>
            <w:del w:id="1206" w:author="james" w:date="2016-03-29T11:53:00Z">
              <w:r w:rsidRPr="009D2239" w:rsidDel="00C10E51">
                <w:delText>19</w:delText>
              </w:r>
              <w:bookmarkStart w:id="1207" w:name="_Toc447016907"/>
              <w:bookmarkStart w:id="1208" w:name="_Toc447020278"/>
              <w:bookmarkStart w:id="1209" w:name="_Toc447020645"/>
              <w:bookmarkEnd w:id="1207"/>
              <w:bookmarkEnd w:id="1208"/>
              <w:bookmarkEnd w:id="1209"/>
            </w:del>
          </w:p>
        </w:tc>
        <w:tc>
          <w:tcPr>
            <w:tcW w:w="3209" w:type="dxa"/>
            <w:hideMark/>
          </w:tcPr>
          <w:p w14:paraId="206E7AAC" w14:textId="2BAF2F3C" w:rsidR="00AC531C" w:rsidRPr="009D2239" w:rsidDel="00C10E51" w:rsidRDefault="00AC531C">
            <w:pPr>
              <w:rPr>
                <w:del w:id="1210" w:author="james" w:date="2016-03-29T11:53:00Z"/>
              </w:rPr>
            </w:pPr>
            <w:del w:id="1211" w:author="james" w:date="2016-03-29T11:53:00Z">
              <w:r w:rsidRPr="009D2239" w:rsidDel="00C10E51">
                <w:delText>GOODRICH, Brian</w:delText>
              </w:r>
              <w:bookmarkStart w:id="1212" w:name="_Toc447016908"/>
              <w:bookmarkStart w:id="1213" w:name="_Toc447020279"/>
              <w:bookmarkStart w:id="1214" w:name="_Toc447020646"/>
              <w:bookmarkEnd w:id="1212"/>
              <w:bookmarkEnd w:id="1213"/>
              <w:bookmarkEnd w:id="1214"/>
            </w:del>
          </w:p>
        </w:tc>
        <w:tc>
          <w:tcPr>
            <w:tcW w:w="5490" w:type="dxa"/>
            <w:noWrap/>
            <w:hideMark/>
          </w:tcPr>
          <w:p w14:paraId="4964CF55" w14:textId="6265AA96" w:rsidR="00AC531C" w:rsidRPr="009D2239" w:rsidDel="00C10E51" w:rsidRDefault="00AC531C">
            <w:pPr>
              <w:rPr>
                <w:del w:id="1215" w:author="james" w:date="2016-03-29T11:53:00Z"/>
              </w:rPr>
            </w:pPr>
            <w:del w:id="1216" w:author="james" w:date="2016-03-29T11:53:00Z">
              <w:r w:rsidRPr="009D2239" w:rsidDel="00C10E51">
                <w:delText>NavCom</w:delText>
              </w:r>
              <w:bookmarkStart w:id="1217" w:name="_Toc447016909"/>
              <w:bookmarkStart w:id="1218" w:name="_Toc447020280"/>
              <w:bookmarkStart w:id="1219" w:name="_Toc447020647"/>
              <w:bookmarkEnd w:id="1217"/>
              <w:bookmarkEnd w:id="1218"/>
              <w:bookmarkEnd w:id="1219"/>
            </w:del>
          </w:p>
        </w:tc>
        <w:bookmarkStart w:id="1220" w:name="_Toc447016910"/>
        <w:bookmarkStart w:id="1221" w:name="_Toc447020281"/>
        <w:bookmarkStart w:id="1222" w:name="_Toc447020648"/>
        <w:bookmarkEnd w:id="1220"/>
        <w:bookmarkEnd w:id="1221"/>
        <w:bookmarkEnd w:id="1222"/>
      </w:tr>
      <w:tr w:rsidR="00AC531C" w:rsidRPr="009D2239" w:rsidDel="00C10E51" w14:paraId="26A3328A" w14:textId="2000F959" w:rsidTr="00144168">
        <w:trPr>
          <w:trHeight w:val="300"/>
          <w:del w:id="1223" w:author="james" w:date="2016-03-29T11:53:00Z"/>
        </w:trPr>
        <w:tc>
          <w:tcPr>
            <w:tcW w:w="499" w:type="dxa"/>
            <w:noWrap/>
            <w:hideMark/>
          </w:tcPr>
          <w:p w14:paraId="3D77EC1A" w14:textId="1BA5C424" w:rsidR="00AC531C" w:rsidRPr="009D2239" w:rsidDel="00C10E51" w:rsidRDefault="00AC531C" w:rsidP="009D2239">
            <w:pPr>
              <w:rPr>
                <w:del w:id="1224" w:author="james" w:date="2016-03-29T11:53:00Z"/>
              </w:rPr>
            </w:pPr>
            <w:del w:id="1225" w:author="james" w:date="2016-03-29T11:53:00Z">
              <w:r w:rsidRPr="009D2239" w:rsidDel="00C10E51">
                <w:delText>20</w:delText>
              </w:r>
              <w:bookmarkStart w:id="1226" w:name="_Toc447016911"/>
              <w:bookmarkStart w:id="1227" w:name="_Toc447020282"/>
              <w:bookmarkStart w:id="1228" w:name="_Toc447020649"/>
              <w:bookmarkEnd w:id="1226"/>
              <w:bookmarkEnd w:id="1227"/>
              <w:bookmarkEnd w:id="1228"/>
            </w:del>
          </w:p>
        </w:tc>
        <w:tc>
          <w:tcPr>
            <w:tcW w:w="3209" w:type="dxa"/>
            <w:noWrap/>
            <w:hideMark/>
          </w:tcPr>
          <w:p w14:paraId="3CA98088" w14:textId="74D1C1BA" w:rsidR="00AC531C" w:rsidRPr="009D2239" w:rsidDel="00C10E51" w:rsidRDefault="00AC531C">
            <w:pPr>
              <w:rPr>
                <w:del w:id="1229" w:author="james" w:date="2016-03-29T11:53:00Z"/>
              </w:rPr>
            </w:pPr>
            <w:del w:id="1230" w:author="james" w:date="2016-03-29T11:53:00Z">
              <w:r w:rsidRPr="009D2239" w:rsidDel="00C10E51">
                <w:delText>GUNAWARDENA, Sanjeev</w:delText>
              </w:r>
              <w:bookmarkStart w:id="1231" w:name="_Toc447016912"/>
              <w:bookmarkStart w:id="1232" w:name="_Toc447020283"/>
              <w:bookmarkStart w:id="1233" w:name="_Toc447020650"/>
              <w:bookmarkEnd w:id="1231"/>
              <w:bookmarkEnd w:id="1232"/>
              <w:bookmarkEnd w:id="1233"/>
            </w:del>
          </w:p>
        </w:tc>
        <w:tc>
          <w:tcPr>
            <w:tcW w:w="5490" w:type="dxa"/>
            <w:noWrap/>
            <w:hideMark/>
          </w:tcPr>
          <w:p w14:paraId="4DB4A823" w14:textId="1BF4F8FE" w:rsidR="00AC531C" w:rsidRPr="009D2239" w:rsidDel="00C10E51" w:rsidRDefault="00AC531C">
            <w:pPr>
              <w:rPr>
                <w:del w:id="1234" w:author="james" w:date="2016-03-29T11:53:00Z"/>
              </w:rPr>
            </w:pPr>
            <w:del w:id="1235" w:author="james" w:date="2016-03-29T11:53:00Z">
              <w:r w:rsidRPr="009D2239" w:rsidDel="00C10E51">
                <w:delText>Air Force Institute of Technology</w:delText>
              </w:r>
              <w:bookmarkStart w:id="1236" w:name="_Toc447016913"/>
              <w:bookmarkStart w:id="1237" w:name="_Toc447020284"/>
              <w:bookmarkStart w:id="1238" w:name="_Toc447020651"/>
              <w:bookmarkEnd w:id="1236"/>
              <w:bookmarkEnd w:id="1237"/>
              <w:bookmarkEnd w:id="1238"/>
            </w:del>
          </w:p>
        </w:tc>
        <w:bookmarkStart w:id="1239" w:name="_Toc447016914"/>
        <w:bookmarkStart w:id="1240" w:name="_Toc447020285"/>
        <w:bookmarkStart w:id="1241" w:name="_Toc447020652"/>
        <w:bookmarkEnd w:id="1239"/>
        <w:bookmarkEnd w:id="1240"/>
        <w:bookmarkEnd w:id="1241"/>
      </w:tr>
      <w:tr w:rsidR="00AC531C" w:rsidRPr="009D2239" w:rsidDel="00C10E51" w14:paraId="2D24ED30" w14:textId="0BB94190" w:rsidTr="00144168">
        <w:trPr>
          <w:trHeight w:val="300"/>
          <w:del w:id="1242" w:author="james" w:date="2016-03-29T11:53:00Z"/>
        </w:trPr>
        <w:tc>
          <w:tcPr>
            <w:tcW w:w="499" w:type="dxa"/>
            <w:noWrap/>
            <w:hideMark/>
          </w:tcPr>
          <w:p w14:paraId="5DD69A38" w14:textId="73A3396F" w:rsidR="00AC531C" w:rsidRPr="009D2239" w:rsidDel="00C10E51" w:rsidRDefault="00AC531C" w:rsidP="009D2239">
            <w:pPr>
              <w:rPr>
                <w:del w:id="1243" w:author="james" w:date="2016-03-29T11:53:00Z"/>
              </w:rPr>
            </w:pPr>
            <w:del w:id="1244" w:author="james" w:date="2016-03-29T11:53:00Z">
              <w:r w:rsidRPr="009D2239" w:rsidDel="00C10E51">
                <w:delText>21</w:delText>
              </w:r>
              <w:bookmarkStart w:id="1245" w:name="_Toc447016915"/>
              <w:bookmarkStart w:id="1246" w:name="_Toc447020286"/>
              <w:bookmarkStart w:id="1247" w:name="_Toc447020653"/>
              <w:bookmarkEnd w:id="1245"/>
              <w:bookmarkEnd w:id="1246"/>
              <w:bookmarkEnd w:id="1247"/>
            </w:del>
          </w:p>
        </w:tc>
        <w:tc>
          <w:tcPr>
            <w:tcW w:w="3209" w:type="dxa"/>
            <w:noWrap/>
            <w:hideMark/>
          </w:tcPr>
          <w:p w14:paraId="0CE73821" w14:textId="2B9E4547" w:rsidR="00AC531C" w:rsidRPr="009D2239" w:rsidDel="00C10E51" w:rsidRDefault="00AC531C">
            <w:pPr>
              <w:rPr>
                <w:del w:id="1248" w:author="james" w:date="2016-03-29T11:53:00Z"/>
              </w:rPr>
            </w:pPr>
            <w:del w:id="1249" w:author="james" w:date="2016-03-29T11:53:00Z">
              <w:r w:rsidRPr="009D2239" w:rsidDel="00C10E51">
                <w:delText>HODO, David</w:delText>
              </w:r>
              <w:bookmarkStart w:id="1250" w:name="_Toc447016916"/>
              <w:bookmarkStart w:id="1251" w:name="_Toc447020287"/>
              <w:bookmarkStart w:id="1252" w:name="_Toc447020654"/>
              <w:bookmarkEnd w:id="1250"/>
              <w:bookmarkEnd w:id="1251"/>
              <w:bookmarkEnd w:id="1252"/>
            </w:del>
          </w:p>
        </w:tc>
        <w:tc>
          <w:tcPr>
            <w:tcW w:w="5490" w:type="dxa"/>
            <w:noWrap/>
            <w:hideMark/>
          </w:tcPr>
          <w:p w14:paraId="1D60FF0A" w14:textId="324E950F" w:rsidR="00AC531C" w:rsidRPr="009D2239" w:rsidDel="00C10E51" w:rsidRDefault="00AC531C">
            <w:pPr>
              <w:rPr>
                <w:del w:id="1253" w:author="james" w:date="2016-03-29T11:53:00Z"/>
              </w:rPr>
            </w:pPr>
            <w:del w:id="1254" w:author="james" w:date="2016-03-29T11:53:00Z">
              <w:r w:rsidRPr="009D2239" w:rsidDel="00C10E51">
                <w:delText>Integrated Solutions for Systems, Inc</w:delText>
              </w:r>
              <w:bookmarkStart w:id="1255" w:name="_Toc447016917"/>
              <w:bookmarkStart w:id="1256" w:name="_Toc447020288"/>
              <w:bookmarkStart w:id="1257" w:name="_Toc447020655"/>
              <w:bookmarkEnd w:id="1255"/>
              <w:bookmarkEnd w:id="1256"/>
              <w:bookmarkEnd w:id="1257"/>
            </w:del>
          </w:p>
        </w:tc>
        <w:bookmarkStart w:id="1258" w:name="_Toc447016918"/>
        <w:bookmarkStart w:id="1259" w:name="_Toc447020289"/>
        <w:bookmarkStart w:id="1260" w:name="_Toc447020656"/>
        <w:bookmarkEnd w:id="1258"/>
        <w:bookmarkEnd w:id="1259"/>
        <w:bookmarkEnd w:id="1260"/>
      </w:tr>
      <w:tr w:rsidR="00AC531C" w:rsidRPr="009D2239" w:rsidDel="00C10E51" w14:paraId="38925D27" w14:textId="32B01D0B" w:rsidTr="00144168">
        <w:trPr>
          <w:trHeight w:val="300"/>
          <w:del w:id="1261" w:author="james" w:date="2016-03-29T11:53:00Z"/>
        </w:trPr>
        <w:tc>
          <w:tcPr>
            <w:tcW w:w="499" w:type="dxa"/>
            <w:noWrap/>
            <w:hideMark/>
          </w:tcPr>
          <w:p w14:paraId="7CAC1A02" w14:textId="03E94E86" w:rsidR="00AC531C" w:rsidRPr="009D2239" w:rsidDel="00C10E51" w:rsidRDefault="00AC531C" w:rsidP="009D2239">
            <w:pPr>
              <w:rPr>
                <w:del w:id="1262" w:author="james" w:date="2016-03-29T11:53:00Z"/>
              </w:rPr>
            </w:pPr>
            <w:del w:id="1263" w:author="james" w:date="2016-03-29T11:53:00Z">
              <w:r w:rsidRPr="009D2239" w:rsidDel="00C10E51">
                <w:delText>22</w:delText>
              </w:r>
              <w:bookmarkStart w:id="1264" w:name="_Toc447016919"/>
              <w:bookmarkStart w:id="1265" w:name="_Toc447020290"/>
              <w:bookmarkStart w:id="1266" w:name="_Toc447020657"/>
              <w:bookmarkEnd w:id="1264"/>
              <w:bookmarkEnd w:id="1265"/>
              <w:bookmarkEnd w:id="1266"/>
            </w:del>
          </w:p>
        </w:tc>
        <w:tc>
          <w:tcPr>
            <w:tcW w:w="3209" w:type="dxa"/>
            <w:noWrap/>
            <w:hideMark/>
          </w:tcPr>
          <w:p w14:paraId="716EBB2E" w14:textId="5472ED18" w:rsidR="00AC531C" w:rsidRPr="009D2239" w:rsidDel="00C10E51" w:rsidRDefault="00AC531C">
            <w:pPr>
              <w:rPr>
                <w:del w:id="1267" w:author="james" w:date="2016-03-29T11:53:00Z"/>
              </w:rPr>
            </w:pPr>
            <w:del w:id="1268" w:author="james" w:date="2016-03-29T11:53:00Z">
              <w:r w:rsidRPr="009D2239" w:rsidDel="00C10E51">
                <w:delText>KALYANARAMAN, Sai K.</w:delText>
              </w:r>
              <w:bookmarkStart w:id="1269" w:name="_Toc447016920"/>
              <w:bookmarkStart w:id="1270" w:name="_Toc447020291"/>
              <w:bookmarkStart w:id="1271" w:name="_Toc447020658"/>
              <w:bookmarkEnd w:id="1269"/>
              <w:bookmarkEnd w:id="1270"/>
              <w:bookmarkEnd w:id="1271"/>
            </w:del>
          </w:p>
        </w:tc>
        <w:tc>
          <w:tcPr>
            <w:tcW w:w="5490" w:type="dxa"/>
            <w:noWrap/>
            <w:hideMark/>
          </w:tcPr>
          <w:p w14:paraId="400FC8AD" w14:textId="5B3F9E7E" w:rsidR="00AC531C" w:rsidRPr="009D2239" w:rsidDel="00C10E51" w:rsidRDefault="00AC531C">
            <w:pPr>
              <w:rPr>
                <w:del w:id="1272" w:author="james" w:date="2016-03-29T11:53:00Z"/>
              </w:rPr>
            </w:pPr>
            <w:del w:id="1273" w:author="james" w:date="2016-03-29T11:53:00Z">
              <w:r w:rsidRPr="009D2239" w:rsidDel="00C10E51">
                <w:delText>Rockwell Collins Inc.</w:delText>
              </w:r>
              <w:bookmarkStart w:id="1274" w:name="_Toc447016921"/>
              <w:bookmarkStart w:id="1275" w:name="_Toc447020292"/>
              <w:bookmarkStart w:id="1276" w:name="_Toc447020659"/>
              <w:bookmarkEnd w:id="1274"/>
              <w:bookmarkEnd w:id="1275"/>
              <w:bookmarkEnd w:id="1276"/>
            </w:del>
          </w:p>
        </w:tc>
        <w:bookmarkStart w:id="1277" w:name="_Toc447016922"/>
        <w:bookmarkStart w:id="1278" w:name="_Toc447020293"/>
        <w:bookmarkStart w:id="1279" w:name="_Toc447020660"/>
        <w:bookmarkEnd w:id="1277"/>
        <w:bookmarkEnd w:id="1278"/>
        <w:bookmarkEnd w:id="1279"/>
      </w:tr>
      <w:tr w:rsidR="00AC531C" w:rsidRPr="009D2239" w:rsidDel="00C10E51" w14:paraId="5964A00A" w14:textId="6D862DF9" w:rsidTr="00144168">
        <w:trPr>
          <w:trHeight w:val="300"/>
          <w:del w:id="1280" w:author="james" w:date="2016-03-29T11:53:00Z"/>
        </w:trPr>
        <w:tc>
          <w:tcPr>
            <w:tcW w:w="499" w:type="dxa"/>
            <w:noWrap/>
            <w:hideMark/>
          </w:tcPr>
          <w:p w14:paraId="620C85DF" w14:textId="094B9ED1" w:rsidR="00AC531C" w:rsidRPr="009D2239" w:rsidDel="00C10E51" w:rsidRDefault="00AC531C" w:rsidP="009D2239">
            <w:pPr>
              <w:rPr>
                <w:del w:id="1281" w:author="james" w:date="2016-03-29T11:53:00Z"/>
              </w:rPr>
            </w:pPr>
            <w:del w:id="1282" w:author="james" w:date="2016-03-29T11:53:00Z">
              <w:r w:rsidRPr="009D2239" w:rsidDel="00C10E51">
                <w:delText>23</w:delText>
              </w:r>
              <w:bookmarkStart w:id="1283" w:name="_Toc447016923"/>
              <w:bookmarkStart w:id="1284" w:name="_Toc447020294"/>
              <w:bookmarkStart w:id="1285" w:name="_Toc447020661"/>
              <w:bookmarkEnd w:id="1283"/>
              <w:bookmarkEnd w:id="1284"/>
              <w:bookmarkEnd w:id="1285"/>
            </w:del>
          </w:p>
        </w:tc>
        <w:tc>
          <w:tcPr>
            <w:tcW w:w="3209" w:type="dxa"/>
            <w:noWrap/>
            <w:hideMark/>
          </w:tcPr>
          <w:p w14:paraId="15789AA6" w14:textId="0572995E" w:rsidR="00AC531C" w:rsidRPr="009D2239" w:rsidDel="00C10E51" w:rsidRDefault="00AC531C">
            <w:pPr>
              <w:rPr>
                <w:del w:id="1286" w:author="james" w:date="2016-03-29T11:53:00Z"/>
              </w:rPr>
            </w:pPr>
            <w:del w:id="1287" w:author="james" w:date="2016-03-29T11:53:00Z">
              <w:r w:rsidRPr="009D2239" w:rsidDel="00C10E51">
                <w:delText>KOU, Yanhong</w:delText>
              </w:r>
              <w:bookmarkStart w:id="1288" w:name="_Toc447016924"/>
              <w:bookmarkStart w:id="1289" w:name="_Toc447020295"/>
              <w:bookmarkStart w:id="1290" w:name="_Toc447020662"/>
              <w:bookmarkEnd w:id="1288"/>
              <w:bookmarkEnd w:id="1289"/>
              <w:bookmarkEnd w:id="1290"/>
            </w:del>
          </w:p>
        </w:tc>
        <w:tc>
          <w:tcPr>
            <w:tcW w:w="5490" w:type="dxa"/>
            <w:noWrap/>
            <w:hideMark/>
          </w:tcPr>
          <w:p w14:paraId="4ED19597" w14:textId="78F51727" w:rsidR="00AC531C" w:rsidRPr="009D2239" w:rsidDel="00C10E51" w:rsidRDefault="00AC531C">
            <w:pPr>
              <w:rPr>
                <w:del w:id="1291" w:author="james" w:date="2016-03-29T11:53:00Z"/>
              </w:rPr>
            </w:pPr>
            <w:del w:id="1292" w:author="james" w:date="2016-03-29T11:53:00Z">
              <w:r w:rsidRPr="009D2239" w:rsidDel="00C10E51">
                <w:delText>Beihang University</w:delText>
              </w:r>
              <w:bookmarkStart w:id="1293" w:name="_Toc447016925"/>
              <w:bookmarkStart w:id="1294" w:name="_Toc447020296"/>
              <w:bookmarkStart w:id="1295" w:name="_Toc447020663"/>
              <w:bookmarkEnd w:id="1293"/>
              <w:bookmarkEnd w:id="1294"/>
              <w:bookmarkEnd w:id="1295"/>
            </w:del>
          </w:p>
        </w:tc>
        <w:bookmarkStart w:id="1296" w:name="_Toc447016926"/>
        <w:bookmarkStart w:id="1297" w:name="_Toc447020297"/>
        <w:bookmarkStart w:id="1298" w:name="_Toc447020664"/>
        <w:bookmarkEnd w:id="1296"/>
        <w:bookmarkEnd w:id="1297"/>
        <w:bookmarkEnd w:id="1298"/>
      </w:tr>
      <w:tr w:rsidR="00AC531C" w:rsidRPr="009D2239" w:rsidDel="00C10E51" w14:paraId="15CCD493" w14:textId="4D5F15CC" w:rsidTr="00144168">
        <w:trPr>
          <w:trHeight w:val="300"/>
          <w:del w:id="1299" w:author="james" w:date="2016-03-29T11:53:00Z"/>
        </w:trPr>
        <w:tc>
          <w:tcPr>
            <w:tcW w:w="499" w:type="dxa"/>
            <w:noWrap/>
            <w:hideMark/>
          </w:tcPr>
          <w:p w14:paraId="045C85D7" w14:textId="13361D49" w:rsidR="00AC531C" w:rsidRPr="009D2239" w:rsidDel="00C10E51" w:rsidRDefault="00AC531C" w:rsidP="009D2239">
            <w:pPr>
              <w:rPr>
                <w:del w:id="1300" w:author="james" w:date="2016-03-29T11:53:00Z"/>
              </w:rPr>
            </w:pPr>
            <w:del w:id="1301" w:author="james" w:date="2016-03-29T11:53:00Z">
              <w:r w:rsidRPr="009D2239" w:rsidDel="00C10E51">
                <w:delText>24</w:delText>
              </w:r>
              <w:bookmarkStart w:id="1302" w:name="_Toc447016927"/>
              <w:bookmarkStart w:id="1303" w:name="_Toc447020298"/>
              <w:bookmarkStart w:id="1304" w:name="_Toc447020665"/>
              <w:bookmarkEnd w:id="1302"/>
              <w:bookmarkEnd w:id="1303"/>
              <w:bookmarkEnd w:id="1304"/>
            </w:del>
          </w:p>
        </w:tc>
        <w:tc>
          <w:tcPr>
            <w:tcW w:w="3209" w:type="dxa"/>
            <w:noWrap/>
            <w:hideMark/>
          </w:tcPr>
          <w:p w14:paraId="6C87334A" w14:textId="21459FC9" w:rsidR="00AC531C" w:rsidRPr="009D2239" w:rsidDel="00C10E51" w:rsidRDefault="00AC531C">
            <w:pPr>
              <w:rPr>
                <w:del w:id="1305" w:author="james" w:date="2016-03-29T11:53:00Z"/>
              </w:rPr>
            </w:pPr>
            <w:del w:id="1306" w:author="james" w:date="2016-03-29T11:53:00Z">
              <w:r w:rsidRPr="009D2239" w:rsidDel="00C10E51">
                <w:delText>KUBO, Nobuaki</w:delText>
              </w:r>
              <w:bookmarkStart w:id="1307" w:name="_Toc447016928"/>
              <w:bookmarkStart w:id="1308" w:name="_Toc447020299"/>
              <w:bookmarkStart w:id="1309" w:name="_Toc447020666"/>
              <w:bookmarkEnd w:id="1307"/>
              <w:bookmarkEnd w:id="1308"/>
              <w:bookmarkEnd w:id="1309"/>
            </w:del>
          </w:p>
        </w:tc>
        <w:tc>
          <w:tcPr>
            <w:tcW w:w="5490" w:type="dxa"/>
            <w:noWrap/>
            <w:hideMark/>
          </w:tcPr>
          <w:p w14:paraId="19C781D7" w14:textId="7D374BAD" w:rsidR="00AC531C" w:rsidRPr="009D2239" w:rsidDel="00C10E51" w:rsidRDefault="00AC531C">
            <w:pPr>
              <w:rPr>
                <w:del w:id="1310" w:author="james" w:date="2016-03-29T11:53:00Z"/>
              </w:rPr>
            </w:pPr>
            <w:del w:id="1311" w:author="james" w:date="2016-03-29T11:53:00Z">
              <w:r w:rsidRPr="009D2239" w:rsidDel="00C10E51">
                <w:delText>Tokyo University of Marine Science and Technology</w:delText>
              </w:r>
              <w:bookmarkStart w:id="1312" w:name="_Toc447016929"/>
              <w:bookmarkStart w:id="1313" w:name="_Toc447020300"/>
              <w:bookmarkStart w:id="1314" w:name="_Toc447020667"/>
              <w:bookmarkEnd w:id="1312"/>
              <w:bookmarkEnd w:id="1313"/>
              <w:bookmarkEnd w:id="1314"/>
            </w:del>
          </w:p>
        </w:tc>
        <w:bookmarkStart w:id="1315" w:name="_Toc447016930"/>
        <w:bookmarkStart w:id="1316" w:name="_Toc447020301"/>
        <w:bookmarkStart w:id="1317" w:name="_Toc447020668"/>
        <w:bookmarkEnd w:id="1315"/>
        <w:bookmarkEnd w:id="1316"/>
        <w:bookmarkEnd w:id="1317"/>
      </w:tr>
      <w:tr w:rsidR="00AC531C" w:rsidRPr="009D2239" w:rsidDel="00C10E51" w14:paraId="4AE17E41" w14:textId="0DD0AF9F" w:rsidTr="00144168">
        <w:trPr>
          <w:trHeight w:val="300"/>
          <w:del w:id="1318" w:author="james" w:date="2016-03-29T11:53:00Z"/>
        </w:trPr>
        <w:tc>
          <w:tcPr>
            <w:tcW w:w="499" w:type="dxa"/>
            <w:noWrap/>
            <w:hideMark/>
          </w:tcPr>
          <w:p w14:paraId="6E03B91B" w14:textId="081BA24D" w:rsidR="00AC531C" w:rsidRPr="009D2239" w:rsidDel="00C10E51" w:rsidRDefault="00AC531C" w:rsidP="009D2239">
            <w:pPr>
              <w:rPr>
                <w:del w:id="1319" w:author="james" w:date="2016-03-29T11:53:00Z"/>
              </w:rPr>
            </w:pPr>
            <w:del w:id="1320" w:author="james" w:date="2016-03-29T11:53:00Z">
              <w:r w:rsidRPr="009D2239" w:rsidDel="00C10E51">
                <w:delText>25</w:delText>
              </w:r>
              <w:bookmarkStart w:id="1321" w:name="_Toc447016931"/>
              <w:bookmarkStart w:id="1322" w:name="_Toc447020302"/>
              <w:bookmarkStart w:id="1323" w:name="_Toc447020669"/>
              <w:bookmarkEnd w:id="1321"/>
              <w:bookmarkEnd w:id="1322"/>
              <w:bookmarkEnd w:id="1323"/>
            </w:del>
          </w:p>
        </w:tc>
        <w:tc>
          <w:tcPr>
            <w:tcW w:w="3209" w:type="dxa"/>
            <w:noWrap/>
            <w:hideMark/>
          </w:tcPr>
          <w:p w14:paraId="1FE1395F" w14:textId="2BDF4420" w:rsidR="00AC531C" w:rsidRPr="009D2239" w:rsidDel="00C10E51" w:rsidRDefault="00AC531C">
            <w:pPr>
              <w:rPr>
                <w:del w:id="1324" w:author="james" w:date="2016-03-29T11:53:00Z"/>
              </w:rPr>
            </w:pPr>
            <w:del w:id="1325" w:author="james" w:date="2016-03-29T11:53:00Z">
              <w:r w:rsidRPr="009D2239" w:rsidDel="00C10E51">
                <w:delText xml:space="preserve">LANGER, Markus </w:delText>
              </w:r>
              <w:bookmarkStart w:id="1326" w:name="_Toc447016932"/>
              <w:bookmarkStart w:id="1327" w:name="_Toc447020303"/>
              <w:bookmarkStart w:id="1328" w:name="_Toc447020670"/>
              <w:bookmarkEnd w:id="1326"/>
              <w:bookmarkEnd w:id="1327"/>
              <w:bookmarkEnd w:id="1328"/>
            </w:del>
          </w:p>
        </w:tc>
        <w:tc>
          <w:tcPr>
            <w:tcW w:w="5490" w:type="dxa"/>
            <w:noWrap/>
            <w:hideMark/>
          </w:tcPr>
          <w:p w14:paraId="1E62AF08" w14:textId="12637D75" w:rsidR="00AC531C" w:rsidRPr="009D2239" w:rsidDel="00C10E51" w:rsidRDefault="00AC531C">
            <w:pPr>
              <w:rPr>
                <w:del w:id="1329" w:author="james" w:date="2016-03-29T11:53:00Z"/>
              </w:rPr>
            </w:pPr>
            <w:del w:id="1330" w:author="james" w:date="2016-03-29T11:53:00Z">
              <w:r w:rsidRPr="009D2239" w:rsidDel="00C10E51">
                <w:delText>Karlsruhe Institute of Technology (KIT)</w:delText>
              </w:r>
              <w:bookmarkStart w:id="1331" w:name="_Toc447016933"/>
              <w:bookmarkStart w:id="1332" w:name="_Toc447020304"/>
              <w:bookmarkStart w:id="1333" w:name="_Toc447020671"/>
              <w:bookmarkEnd w:id="1331"/>
              <w:bookmarkEnd w:id="1332"/>
              <w:bookmarkEnd w:id="1333"/>
            </w:del>
          </w:p>
        </w:tc>
        <w:bookmarkStart w:id="1334" w:name="_Toc447016934"/>
        <w:bookmarkStart w:id="1335" w:name="_Toc447020305"/>
        <w:bookmarkStart w:id="1336" w:name="_Toc447020672"/>
        <w:bookmarkEnd w:id="1334"/>
        <w:bookmarkEnd w:id="1335"/>
        <w:bookmarkEnd w:id="1336"/>
      </w:tr>
      <w:tr w:rsidR="00AC531C" w:rsidRPr="009D2239" w:rsidDel="00C10E51" w14:paraId="365584B1" w14:textId="32291614" w:rsidTr="00144168">
        <w:trPr>
          <w:trHeight w:val="300"/>
          <w:del w:id="1337" w:author="james" w:date="2016-03-29T11:53:00Z"/>
        </w:trPr>
        <w:tc>
          <w:tcPr>
            <w:tcW w:w="499" w:type="dxa"/>
            <w:noWrap/>
            <w:hideMark/>
          </w:tcPr>
          <w:p w14:paraId="47B54DDE" w14:textId="61C7216C" w:rsidR="00AC531C" w:rsidRPr="009D2239" w:rsidDel="00C10E51" w:rsidRDefault="00AC531C" w:rsidP="009D2239">
            <w:pPr>
              <w:rPr>
                <w:del w:id="1338" w:author="james" w:date="2016-03-29T11:53:00Z"/>
              </w:rPr>
            </w:pPr>
            <w:del w:id="1339" w:author="james" w:date="2016-03-29T11:53:00Z">
              <w:r w:rsidRPr="009D2239" w:rsidDel="00C10E51">
                <w:delText>26</w:delText>
              </w:r>
              <w:bookmarkStart w:id="1340" w:name="_Toc447016935"/>
              <w:bookmarkStart w:id="1341" w:name="_Toc447020306"/>
              <w:bookmarkStart w:id="1342" w:name="_Toc447020673"/>
              <w:bookmarkEnd w:id="1340"/>
              <w:bookmarkEnd w:id="1341"/>
              <w:bookmarkEnd w:id="1342"/>
            </w:del>
          </w:p>
        </w:tc>
        <w:tc>
          <w:tcPr>
            <w:tcW w:w="3209" w:type="dxa"/>
            <w:noWrap/>
            <w:hideMark/>
          </w:tcPr>
          <w:p w14:paraId="117917B7" w14:textId="2C237304" w:rsidR="00AC531C" w:rsidRPr="009D2239" w:rsidDel="00C10E51" w:rsidRDefault="00AC531C">
            <w:pPr>
              <w:rPr>
                <w:del w:id="1343" w:author="james" w:date="2016-03-29T11:53:00Z"/>
              </w:rPr>
            </w:pPr>
            <w:del w:id="1344" w:author="james" w:date="2016-03-29T11:53:00Z">
              <w:r w:rsidRPr="009D2239" w:rsidDel="00C10E51">
                <w:delText>LEDVINA, Brent</w:delText>
              </w:r>
              <w:bookmarkStart w:id="1345" w:name="_Toc447016936"/>
              <w:bookmarkStart w:id="1346" w:name="_Toc447020307"/>
              <w:bookmarkStart w:id="1347" w:name="_Toc447020674"/>
              <w:bookmarkEnd w:id="1345"/>
              <w:bookmarkEnd w:id="1346"/>
              <w:bookmarkEnd w:id="1347"/>
            </w:del>
          </w:p>
        </w:tc>
        <w:tc>
          <w:tcPr>
            <w:tcW w:w="5490" w:type="dxa"/>
            <w:noWrap/>
            <w:hideMark/>
          </w:tcPr>
          <w:p w14:paraId="6D8F87B1" w14:textId="0B28AAB2" w:rsidR="00AC531C" w:rsidRPr="009D2239" w:rsidDel="00C10E51" w:rsidRDefault="00AC531C">
            <w:pPr>
              <w:rPr>
                <w:del w:id="1348" w:author="james" w:date="2016-03-29T11:53:00Z"/>
              </w:rPr>
            </w:pPr>
            <w:del w:id="1349" w:author="james" w:date="2016-03-29T11:53:00Z">
              <w:r w:rsidRPr="009D2239" w:rsidDel="00C10E51">
                <w:delText>Coherent Navigation</w:delText>
              </w:r>
              <w:bookmarkStart w:id="1350" w:name="_Toc447016937"/>
              <w:bookmarkStart w:id="1351" w:name="_Toc447020308"/>
              <w:bookmarkStart w:id="1352" w:name="_Toc447020675"/>
              <w:bookmarkEnd w:id="1350"/>
              <w:bookmarkEnd w:id="1351"/>
              <w:bookmarkEnd w:id="1352"/>
            </w:del>
          </w:p>
        </w:tc>
        <w:bookmarkStart w:id="1353" w:name="_Toc447016938"/>
        <w:bookmarkStart w:id="1354" w:name="_Toc447020309"/>
        <w:bookmarkStart w:id="1355" w:name="_Toc447020676"/>
        <w:bookmarkEnd w:id="1353"/>
        <w:bookmarkEnd w:id="1354"/>
        <w:bookmarkEnd w:id="1355"/>
      </w:tr>
      <w:tr w:rsidR="00AC531C" w:rsidRPr="009D2239" w:rsidDel="00C10E51" w14:paraId="04EB23EB" w14:textId="49FD55BD" w:rsidTr="00144168">
        <w:trPr>
          <w:trHeight w:val="300"/>
          <w:del w:id="1356" w:author="james" w:date="2016-03-29T11:53:00Z"/>
        </w:trPr>
        <w:tc>
          <w:tcPr>
            <w:tcW w:w="499" w:type="dxa"/>
            <w:noWrap/>
            <w:hideMark/>
          </w:tcPr>
          <w:p w14:paraId="09D049A7" w14:textId="68E856BE" w:rsidR="00AC531C" w:rsidRPr="009D2239" w:rsidDel="00C10E51" w:rsidRDefault="00AC531C" w:rsidP="009D2239">
            <w:pPr>
              <w:rPr>
                <w:del w:id="1357" w:author="james" w:date="2016-03-29T11:53:00Z"/>
              </w:rPr>
            </w:pPr>
            <w:del w:id="1358" w:author="james" w:date="2016-03-29T11:53:00Z">
              <w:r w:rsidRPr="009D2239" w:rsidDel="00C10E51">
                <w:delText>27</w:delText>
              </w:r>
              <w:bookmarkStart w:id="1359" w:name="_Toc447016939"/>
              <w:bookmarkStart w:id="1360" w:name="_Toc447020310"/>
              <w:bookmarkStart w:id="1361" w:name="_Toc447020677"/>
              <w:bookmarkEnd w:id="1359"/>
              <w:bookmarkEnd w:id="1360"/>
              <w:bookmarkEnd w:id="1361"/>
            </w:del>
          </w:p>
        </w:tc>
        <w:tc>
          <w:tcPr>
            <w:tcW w:w="3209" w:type="dxa"/>
            <w:noWrap/>
            <w:hideMark/>
          </w:tcPr>
          <w:p w14:paraId="16A64CDC" w14:textId="2BFE37AF" w:rsidR="00AC531C" w:rsidRPr="009D2239" w:rsidDel="00C10E51" w:rsidRDefault="00AC531C">
            <w:pPr>
              <w:rPr>
                <w:del w:id="1362" w:author="james" w:date="2016-03-29T11:53:00Z"/>
              </w:rPr>
            </w:pPr>
            <w:del w:id="1363" w:author="james" w:date="2016-03-29T11:53:00Z">
              <w:r w:rsidRPr="009D2239" w:rsidDel="00C10E51">
                <w:delText>LITTLE, Jon C.</w:delText>
              </w:r>
              <w:bookmarkStart w:id="1364" w:name="_Toc447016940"/>
              <w:bookmarkStart w:id="1365" w:name="_Toc447020311"/>
              <w:bookmarkStart w:id="1366" w:name="_Toc447020678"/>
              <w:bookmarkEnd w:id="1364"/>
              <w:bookmarkEnd w:id="1365"/>
              <w:bookmarkEnd w:id="1366"/>
            </w:del>
          </w:p>
        </w:tc>
        <w:tc>
          <w:tcPr>
            <w:tcW w:w="5490" w:type="dxa"/>
            <w:noWrap/>
            <w:hideMark/>
          </w:tcPr>
          <w:p w14:paraId="04DF4873" w14:textId="023BC4E6" w:rsidR="00AC531C" w:rsidRPr="009D2239" w:rsidDel="00C10E51" w:rsidRDefault="00AC531C">
            <w:pPr>
              <w:rPr>
                <w:del w:id="1367" w:author="james" w:date="2016-03-29T11:53:00Z"/>
              </w:rPr>
            </w:pPr>
            <w:del w:id="1368" w:author="james" w:date="2016-03-29T11:53:00Z">
              <w:r w:rsidRPr="009D2239" w:rsidDel="00C10E51">
                <w:delText>Applied Research Laboratories of the University of Texas at Austin</w:delText>
              </w:r>
              <w:bookmarkStart w:id="1369" w:name="_Toc447016941"/>
              <w:bookmarkStart w:id="1370" w:name="_Toc447020312"/>
              <w:bookmarkStart w:id="1371" w:name="_Toc447020679"/>
              <w:bookmarkEnd w:id="1369"/>
              <w:bookmarkEnd w:id="1370"/>
              <w:bookmarkEnd w:id="1371"/>
            </w:del>
          </w:p>
        </w:tc>
        <w:bookmarkStart w:id="1372" w:name="_Toc447016942"/>
        <w:bookmarkStart w:id="1373" w:name="_Toc447020313"/>
        <w:bookmarkStart w:id="1374" w:name="_Toc447020680"/>
        <w:bookmarkEnd w:id="1372"/>
        <w:bookmarkEnd w:id="1373"/>
        <w:bookmarkEnd w:id="1374"/>
      </w:tr>
      <w:tr w:rsidR="00AC531C" w:rsidRPr="009D2239" w:rsidDel="00C10E51" w14:paraId="3B6B9F20" w14:textId="5F16EADF" w:rsidTr="00144168">
        <w:trPr>
          <w:trHeight w:val="300"/>
          <w:del w:id="1375" w:author="james" w:date="2016-03-29T11:53:00Z"/>
        </w:trPr>
        <w:tc>
          <w:tcPr>
            <w:tcW w:w="499" w:type="dxa"/>
            <w:noWrap/>
            <w:hideMark/>
          </w:tcPr>
          <w:p w14:paraId="4BCDB46E" w14:textId="21C9DEB8" w:rsidR="00AC531C" w:rsidRPr="009D2239" w:rsidDel="00C10E51" w:rsidRDefault="00AC531C" w:rsidP="009D2239">
            <w:pPr>
              <w:rPr>
                <w:del w:id="1376" w:author="james" w:date="2016-03-29T11:53:00Z"/>
              </w:rPr>
            </w:pPr>
            <w:del w:id="1377" w:author="james" w:date="2016-03-29T11:53:00Z">
              <w:r w:rsidRPr="009D2239" w:rsidDel="00C10E51">
                <w:delText>28</w:delText>
              </w:r>
              <w:bookmarkStart w:id="1378" w:name="_Toc447016943"/>
              <w:bookmarkStart w:id="1379" w:name="_Toc447020314"/>
              <w:bookmarkStart w:id="1380" w:name="_Toc447020681"/>
              <w:bookmarkEnd w:id="1378"/>
              <w:bookmarkEnd w:id="1379"/>
              <w:bookmarkEnd w:id="1380"/>
            </w:del>
          </w:p>
        </w:tc>
        <w:tc>
          <w:tcPr>
            <w:tcW w:w="3209" w:type="dxa"/>
            <w:noWrap/>
            <w:hideMark/>
          </w:tcPr>
          <w:p w14:paraId="2D8FB36F" w14:textId="26F3C6E9" w:rsidR="00AC531C" w:rsidRPr="009D2239" w:rsidDel="00C10E51" w:rsidRDefault="00AC531C">
            <w:pPr>
              <w:rPr>
                <w:del w:id="1381" w:author="james" w:date="2016-03-29T11:53:00Z"/>
              </w:rPr>
            </w:pPr>
            <w:del w:id="1382" w:author="james" w:date="2016-03-29T11:53:00Z">
              <w:r w:rsidRPr="009D2239" w:rsidDel="00C10E51">
                <w:delText>LOHAN, Elena-Simona</w:delText>
              </w:r>
              <w:bookmarkStart w:id="1383" w:name="_Toc447016944"/>
              <w:bookmarkStart w:id="1384" w:name="_Toc447020315"/>
              <w:bookmarkStart w:id="1385" w:name="_Toc447020682"/>
              <w:bookmarkEnd w:id="1383"/>
              <w:bookmarkEnd w:id="1384"/>
              <w:bookmarkEnd w:id="1385"/>
            </w:del>
          </w:p>
        </w:tc>
        <w:tc>
          <w:tcPr>
            <w:tcW w:w="5490" w:type="dxa"/>
            <w:noWrap/>
            <w:hideMark/>
          </w:tcPr>
          <w:p w14:paraId="7CE36A22" w14:textId="56C50328" w:rsidR="00AC531C" w:rsidRPr="009D2239" w:rsidDel="00C10E51" w:rsidRDefault="00AC531C">
            <w:pPr>
              <w:rPr>
                <w:del w:id="1386" w:author="james" w:date="2016-03-29T11:53:00Z"/>
              </w:rPr>
            </w:pPr>
            <w:del w:id="1387" w:author="james" w:date="2016-03-29T11:53:00Z">
              <w:r w:rsidRPr="009D2239" w:rsidDel="00C10E51">
                <w:delText>Tampere University of Technology</w:delText>
              </w:r>
              <w:bookmarkStart w:id="1388" w:name="_Toc447016945"/>
              <w:bookmarkStart w:id="1389" w:name="_Toc447020316"/>
              <w:bookmarkStart w:id="1390" w:name="_Toc447020683"/>
              <w:bookmarkEnd w:id="1388"/>
              <w:bookmarkEnd w:id="1389"/>
              <w:bookmarkEnd w:id="1390"/>
            </w:del>
          </w:p>
        </w:tc>
        <w:bookmarkStart w:id="1391" w:name="_Toc447016946"/>
        <w:bookmarkStart w:id="1392" w:name="_Toc447020317"/>
        <w:bookmarkStart w:id="1393" w:name="_Toc447020684"/>
        <w:bookmarkEnd w:id="1391"/>
        <w:bookmarkEnd w:id="1392"/>
        <w:bookmarkEnd w:id="1393"/>
      </w:tr>
      <w:tr w:rsidR="00AC531C" w:rsidRPr="009D2239" w:rsidDel="00C10E51" w14:paraId="6B6FF022" w14:textId="0989598F" w:rsidTr="00144168">
        <w:trPr>
          <w:trHeight w:val="300"/>
          <w:del w:id="1394" w:author="james" w:date="2016-03-29T11:53:00Z"/>
        </w:trPr>
        <w:tc>
          <w:tcPr>
            <w:tcW w:w="499" w:type="dxa"/>
            <w:noWrap/>
            <w:hideMark/>
          </w:tcPr>
          <w:p w14:paraId="2AC4635F" w14:textId="07EFD007" w:rsidR="00AC531C" w:rsidRPr="009D2239" w:rsidDel="00C10E51" w:rsidRDefault="00AC531C" w:rsidP="009D2239">
            <w:pPr>
              <w:rPr>
                <w:del w:id="1395" w:author="james" w:date="2016-03-29T11:53:00Z"/>
              </w:rPr>
            </w:pPr>
            <w:del w:id="1396" w:author="james" w:date="2016-03-29T11:53:00Z">
              <w:r w:rsidRPr="009D2239" w:rsidDel="00C10E51">
                <w:delText>29</w:delText>
              </w:r>
              <w:bookmarkStart w:id="1397" w:name="_Toc447016947"/>
              <w:bookmarkStart w:id="1398" w:name="_Toc447020318"/>
              <w:bookmarkStart w:id="1399" w:name="_Toc447020685"/>
              <w:bookmarkEnd w:id="1397"/>
              <w:bookmarkEnd w:id="1398"/>
              <w:bookmarkEnd w:id="1399"/>
            </w:del>
          </w:p>
        </w:tc>
        <w:tc>
          <w:tcPr>
            <w:tcW w:w="3209" w:type="dxa"/>
            <w:noWrap/>
            <w:hideMark/>
          </w:tcPr>
          <w:p w14:paraId="4B24F7B2" w14:textId="720A7A1D" w:rsidR="00AC531C" w:rsidRPr="009D2239" w:rsidDel="00C10E51" w:rsidRDefault="00AC531C">
            <w:pPr>
              <w:rPr>
                <w:del w:id="1400" w:author="james" w:date="2016-03-29T11:53:00Z"/>
              </w:rPr>
            </w:pPr>
            <w:del w:id="1401" w:author="james" w:date="2016-03-29T11:53:00Z">
              <w:r w:rsidRPr="009D2239" w:rsidDel="00C10E51">
                <w:delText>LÓPEZ-ALMANSA, José María</w:delText>
              </w:r>
              <w:bookmarkStart w:id="1402" w:name="_Toc447016948"/>
              <w:bookmarkStart w:id="1403" w:name="_Toc447020319"/>
              <w:bookmarkStart w:id="1404" w:name="_Toc447020686"/>
              <w:bookmarkEnd w:id="1402"/>
              <w:bookmarkEnd w:id="1403"/>
              <w:bookmarkEnd w:id="1404"/>
            </w:del>
          </w:p>
        </w:tc>
        <w:tc>
          <w:tcPr>
            <w:tcW w:w="5490" w:type="dxa"/>
            <w:noWrap/>
            <w:hideMark/>
          </w:tcPr>
          <w:p w14:paraId="643F4CBE" w14:textId="4F0B8F68" w:rsidR="00AC531C" w:rsidRPr="009D2239" w:rsidDel="00C10E51" w:rsidRDefault="00AC531C">
            <w:pPr>
              <w:rPr>
                <w:del w:id="1405" w:author="james" w:date="2016-03-29T11:53:00Z"/>
              </w:rPr>
            </w:pPr>
            <w:del w:id="1406" w:author="james" w:date="2016-03-29T11:53:00Z">
              <w:r w:rsidRPr="009D2239" w:rsidDel="00C10E51">
                <w:delText>GMV</w:delText>
              </w:r>
              <w:bookmarkStart w:id="1407" w:name="_Toc447016949"/>
              <w:bookmarkStart w:id="1408" w:name="_Toc447020320"/>
              <w:bookmarkStart w:id="1409" w:name="_Toc447020687"/>
              <w:bookmarkEnd w:id="1407"/>
              <w:bookmarkEnd w:id="1408"/>
              <w:bookmarkEnd w:id="1409"/>
            </w:del>
          </w:p>
        </w:tc>
        <w:bookmarkStart w:id="1410" w:name="_Toc447016950"/>
        <w:bookmarkStart w:id="1411" w:name="_Toc447020321"/>
        <w:bookmarkStart w:id="1412" w:name="_Toc447020688"/>
        <w:bookmarkEnd w:id="1410"/>
        <w:bookmarkEnd w:id="1411"/>
        <w:bookmarkEnd w:id="1412"/>
      </w:tr>
      <w:tr w:rsidR="00AC531C" w:rsidRPr="009D2239" w:rsidDel="00C10E51" w14:paraId="40E5F34A" w14:textId="53BB99C1" w:rsidTr="00144168">
        <w:trPr>
          <w:trHeight w:val="300"/>
          <w:del w:id="1413" w:author="james" w:date="2016-03-29T11:53:00Z"/>
        </w:trPr>
        <w:tc>
          <w:tcPr>
            <w:tcW w:w="499" w:type="dxa"/>
            <w:noWrap/>
            <w:hideMark/>
          </w:tcPr>
          <w:p w14:paraId="405C43C2" w14:textId="50DB51F1" w:rsidR="00AC531C" w:rsidRPr="009D2239" w:rsidDel="00C10E51" w:rsidRDefault="00AC531C" w:rsidP="009D2239">
            <w:pPr>
              <w:rPr>
                <w:del w:id="1414" w:author="james" w:date="2016-03-29T11:53:00Z"/>
              </w:rPr>
            </w:pPr>
            <w:del w:id="1415" w:author="james" w:date="2016-03-29T11:53:00Z">
              <w:r w:rsidRPr="009D2239" w:rsidDel="00C10E51">
                <w:delText>30</w:delText>
              </w:r>
              <w:bookmarkStart w:id="1416" w:name="_Toc447016951"/>
              <w:bookmarkStart w:id="1417" w:name="_Toc447020322"/>
              <w:bookmarkStart w:id="1418" w:name="_Toc447020689"/>
              <w:bookmarkEnd w:id="1416"/>
              <w:bookmarkEnd w:id="1417"/>
              <w:bookmarkEnd w:id="1418"/>
            </w:del>
          </w:p>
        </w:tc>
        <w:tc>
          <w:tcPr>
            <w:tcW w:w="3209" w:type="dxa"/>
            <w:noWrap/>
            <w:hideMark/>
          </w:tcPr>
          <w:p w14:paraId="2EA0499C" w14:textId="1985FFDC" w:rsidR="00AC531C" w:rsidRPr="009D2239" w:rsidDel="00C10E51" w:rsidRDefault="00AC531C">
            <w:pPr>
              <w:rPr>
                <w:del w:id="1419" w:author="james" w:date="2016-03-29T11:53:00Z"/>
              </w:rPr>
            </w:pPr>
            <w:del w:id="1420" w:author="james" w:date="2016-03-29T11:53:00Z">
              <w:r w:rsidRPr="009D2239" w:rsidDel="00C10E51">
                <w:delText>LOPEZ-RISUEÑO, Gustavo</w:delText>
              </w:r>
              <w:bookmarkStart w:id="1421" w:name="_Toc447016952"/>
              <w:bookmarkStart w:id="1422" w:name="_Toc447020323"/>
              <w:bookmarkStart w:id="1423" w:name="_Toc447020690"/>
              <w:bookmarkEnd w:id="1421"/>
              <w:bookmarkEnd w:id="1422"/>
              <w:bookmarkEnd w:id="1423"/>
            </w:del>
          </w:p>
        </w:tc>
        <w:tc>
          <w:tcPr>
            <w:tcW w:w="5490" w:type="dxa"/>
            <w:noWrap/>
            <w:hideMark/>
          </w:tcPr>
          <w:p w14:paraId="5634C13C" w14:textId="7E2B0715" w:rsidR="00AC531C" w:rsidRPr="009D2239" w:rsidDel="00C10E51" w:rsidRDefault="00AC531C">
            <w:pPr>
              <w:rPr>
                <w:del w:id="1424" w:author="james" w:date="2016-03-29T11:53:00Z"/>
              </w:rPr>
            </w:pPr>
            <w:del w:id="1425" w:author="james" w:date="2016-03-29T11:53:00Z">
              <w:r w:rsidRPr="009D2239" w:rsidDel="00C10E51">
                <w:delText>European Space Agency</w:delText>
              </w:r>
              <w:bookmarkStart w:id="1426" w:name="_Toc447016953"/>
              <w:bookmarkStart w:id="1427" w:name="_Toc447020324"/>
              <w:bookmarkStart w:id="1428" w:name="_Toc447020691"/>
              <w:bookmarkEnd w:id="1426"/>
              <w:bookmarkEnd w:id="1427"/>
              <w:bookmarkEnd w:id="1428"/>
            </w:del>
          </w:p>
        </w:tc>
        <w:bookmarkStart w:id="1429" w:name="_Toc447016954"/>
        <w:bookmarkStart w:id="1430" w:name="_Toc447020325"/>
        <w:bookmarkStart w:id="1431" w:name="_Toc447020692"/>
        <w:bookmarkEnd w:id="1429"/>
        <w:bookmarkEnd w:id="1430"/>
        <w:bookmarkEnd w:id="1431"/>
      </w:tr>
      <w:tr w:rsidR="00AC531C" w:rsidRPr="009D2239" w:rsidDel="00C10E51" w14:paraId="580F7821" w14:textId="57A01DB7" w:rsidTr="00144168">
        <w:trPr>
          <w:trHeight w:val="300"/>
          <w:del w:id="1432" w:author="james" w:date="2016-03-29T11:53:00Z"/>
        </w:trPr>
        <w:tc>
          <w:tcPr>
            <w:tcW w:w="499" w:type="dxa"/>
            <w:noWrap/>
            <w:hideMark/>
          </w:tcPr>
          <w:p w14:paraId="50B32537" w14:textId="10F61EA9" w:rsidR="00AC531C" w:rsidRPr="009D2239" w:rsidDel="00C10E51" w:rsidRDefault="00AC531C" w:rsidP="009D2239">
            <w:pPr>
              <w:rPr>
                <w:del w:id="1433" w:author="james" w:date="2016-03-29T11:53:00Z"/>
              </w:rPr>
            </w:pPr>
            <w:del w:id="1434" w:author="james" w:date="2016-03-29T11:53:00Z">
              <w:r w:rsidRPr="009D2239" w:rsidDel="00C10E51">
                <w:delText>31</w:delText>
              </w:r>
              <w:bookmarkStart w:id="1435" w:name="_Toc447016955"/>
              <w:bookmarkStart w:id="1436" w:name="_Toc447020326"/>
              <w:bookmarkStart w:id="1437" w:name="_Toc447020693"/>
              <w:bookmarkEnd w:id="1435"/>
              <w:bookmarkEnd w:id="1436"/>
              <w:bookmarkEnd w:id="1437"/>
            </w:del>
          </w:p>
        </w:tc>
        <w:tc>
          <w:tcPr>
            <w:tcW w:w="3209" w:type="dxa"/>
            <w:noWrap/>
            <w:hideMark/>
          </w:tcPr>
          <w:p w14:paraId="03A785D4" w14:textId="079E9226" w:rsidR="00AC531C" w:rsidRPr="009D2239" w:rsidDel="00C10E51" w:rsidRDefault="00AC531C">
            <w:pPr>
              <w:rPr>
                <w:del w:id="1438" w:author="james" w:date="2016-03-29T11:53:00Z"/>
              </w:rPr>
            </w:pPr>
            <w:del w:id="1439" w:author="james" w:date="2016-03-29T11:53:00Z">
              <w:r w:rsidRPr="009D2239" w:rsidDel="00C10E51">
                <w:delText>MACDONALD, John C</w:delText>
              </w:r>
              <w:bookmarkStart w:id="1440" w:name="_Toc447016956"/>
              <w:bookmarkStart w:id="1441" w:name="_Toc447020327"/>
              <w:bookmarkStart w:id="1442" w:name="_Toc447020694"/>
              <w:bookmarkEnd w:id="1440"/>
              <w:bookmarkEnd w:id="1441"/>
              <w:bookmarkEnd w:id="1442"/>
            </w:del>
          </w:p>
        </w:tc>
        <w:tc>
          <w:tcPr>
            <w:tcW w:w="5490" w:type="dxa"/>
            <w:noWrap/>
            <w:hideMark/>
          </w:tcPr>
          <w:p w14:paraId="4CC5B722" w14:textId="26EC7062" w:rsidR="00AC531C" w:rsidRPr="009D2239" w:rsidDel="00C10E51" w:rsidRDefault="00AC531C">
            <w:pPr>
              <w:rPr>
                <w:del w:id="1443" w:author="james" w:date="2016-03-29T11:53:00Z"/>
              </w:rPr>
            </w:pPr>
            <w:del w:id="1444" w:author="james" w:date="2016-03-29T11:53:00Z">
              <w:r w:rsidRPr="009D2239" w:rsidDel="00C10E51">
                <w:delText>AFRL Sensors Directorate</w:delText>
              </w:r>
              <w:bookmarkStart w:id="1445" w:name="_Toc447016957"/>
              <w:bookmarkStart w:id="1446" w:name="_Toc447020328"/>
              <w:bookmarkStart w:id="1447" w:name="_Toc447020695"/>
              <w:bookmarkEnd w:id="1445"/>
              <w:bookmarkEnd w:id="1446"/>
              <w:bookmarkEnd w:id="1447"/>
            </w:del>
          </w:p>
        </w:tc>
        <w:bookmarkStart w:id="1448" w:name="_Toc447016958"/>
        <w:bookmarkStart w:id="1449" w:name="_Toc447020329"/>
        <w:bookmarkStart w:id="1450" w:name="_Toc447020696"/>
        <w:bookmarkEnd w:id="1448"/>
        <w:bookmarkEnd w:id="1449"/>
        <w:bookmarkEnd w:id="1450"/>
      </w:tr>
      <w:tr w:rsidR="00AC531C" w:rsidRPr="009D2239" w:rsidDel="00C10E51" w14:paraId="5835FE93" w14:textId="50A6D520" w:rsidTr="00144168">
        <w:trPr>
          <w:trHeight w:val="300"/>
          <w:del w:id="1451" w:author="james" w:date="2016-03-29T11:53:00Z"/>
        </w:trPr>
        <w:tc>
          <w:tcPr>
            <w:tcW w:w="499" w:type="dxa"/>
            <w:noWrap/>
            <w:hideMark/>
          </w:tcPr>
          <w:p w14:paraId="64806F97" w14:textId="1B94080E" w:rsidR="00AC531C" w:rsidRPr="009D2239" w:rsidDel="00C10E51" w:rsidRDefault="00AC531C" w:rsidP="009D2239">
            <w:pPr>
              <w:rPr>
                <w:del w:id="1452" w:author="james" w:date="2016-03-29T11:53:00Z"/>
              </w:rPr>
            </w:pPr>
            <w:del w:id="1453" w:author="james" w:date="2016-03-29T11:53:00Z">
              <w:r w:rsidRPr="009D2239" w:rsidDel="00C10E51">
                <w:delText>32</w:delText>
              </w:r>
              <w:bookmarkStart w:id="1454" w:name="_Toc447016959"/>
              <w:bookmarkStart w:id="1455" w:name="_Toc447020330"/>
              <w:bookmarkStart w:id="1456" w:name="_Toc447020697"/>
              <w:bookmarkEnd w:id="1454"/>
              <w:bookmarkEnd w:id="1455"/>
              <w:bookmarkEnd w:id="1456"/>
            </w:del>
          </w:p>
        </w:tc>
        <w:tc>
          <w:tcPr>
            <w:tcW w:w="3209" w:type="dxa"/>
            <w:noWrap/>
            <w:hideMark/>
          </w:tcPr>
          <w:p w14:paraId="2E45D962" w14:textId="0B68646D" w:rsidR="00AC531C" w:rsidRPr="009D2239" w:rsidDel="00C10E51" w:rsidRDefault="00AC531C">
            <w:pPr>
              <w:rPr>
                <w:del w:id="1457" w:author="james" w:date="2016-03-29T11:53:00Z"/>
              </w:rPr>
            </w:pPr>
            <w:del w:id="1458" w:author="james" w:date="2016-03-29T11:53:00Z">
              <w:r w:rsidRPr="009D2239" w:rsidDel="00C10E51">
                <w:delText>MATHEWS, Michael B.</w:delText>
              </w:r>
              <w:bookmarkStart w:id="1459" w:name="_Toc447016960"/>
              <w:bookmarkStart w:id="1460" w:name="_Toc447020331"/>
              <w:bookmarkStart w:id="1461" w:name="_Toc447020698"/>
              <w:bookmarkEnd w:id="1459"/>
              <w:bookmarkEnd w:id="1460"/>
              <w:bookmarkEnd w:id="1461"/>
            </w:del>
          </w:p>
        </w:tc>
        <w:tc>
          <w:tcPr>
            <w:tcW w:w="5490" w:type="dxa"/>
            <w:noWrap/>
            <w:hideMark/>
          </w:tcPr>
          <w:p w14:paraId="48B16329" w14:textId="68DBBB21" w:rsidR="00AC531C" w:rsidRPr="009D2239" w:rsidDel="00C10E51" w:rsidRDefault="00AC531C">
            <w:pPr>
              <w:rPr>
                <w:del w:id="1462" w:author="james" w:date="2016-03-29T11:53:00Z"/>
              </w:rPr>
            </w:pPr>
            <w:del w:id="1463" w:author="james" w:date="2016-03-29T11:53:00Z">
              <w:r w:rsidRPr="009D2239" w:rsidDel="00C10E51">
                <w:delText>Loctronix</w:delText>
              </w:r>
              <w:bookmarkStart w:id="1464" w:name="_Toc447016961"/>
              <w:bookmarkStart w:id="1465" w:name="_Toc447020332"/>
              <w:bookmarkStart w:id="1466" w:name="_Toc447020699"/>
              <w:bookmarkEnd w:id="1464"/>
              <w:bookmarkEnd w:id="1465"/>
              <w:bookmarkEnd w:id="1466"/>
            </w:del>
          </w:p>
        </w:tc>
        <w:bookmarkStart w:id="1467" w:name="_Toc447016962"/>
        <w:bookmarkStart w:id="1468" w:name="_Toc447020333"/>
        <w:bookmarkStart w:id="1469" w:name="_Toc447020700"/>
        <w:bookmarkEnd w:id="1467"/>
        <w:bookmarkEnd w:id="1468"/>
        <w:bookmarkEnd w:id="1469"/>
      </w:tr>
      <w:tr w:rsidR="00AC531C" w:rsidRPr="009D2239" w:rsidDel="00C10E51" w14:paraId="1DE3D6BA" w14:textId="370F5502" w:rsidTr="00144168">
        <w:trPr>
          <w:trHeight w:val="300"/>
          <w:del w:id="1470" w:author="james" w:date="2016-03-29T11:53:00Z"/>
        </w:trPr>
        <w:tc>
          <w:tcPr>
            <w:tcW w:w="499" w:type="dxa"/>
            <w:noWrap/>
            <w:hideMark/>
          </w:tcPr>
          <w:p w14:paraId="2A742FB6" w14:textId="7B62F0F2" w:rsidR="00AC531C" w:rsidRPr="009D2239" w:rsidDel="00C10E51" w:rsidRDefault="00AC531C" w:rsidP="009D2239">
            <w:pPr>
              <w:rPr>
                <w:del w:id="1471" w:author="james" w:date="2016-03-29T11:53:00Z"/>
              </w:rPr>
            </w:pPr>
            <w:del w:id="1472" w:author="james" w:date="2016-03-29T11:53:00Z">
              <w:r w:rsidRPr="009D2239" w:rsidDel="00C10E51">
                <w:delText>33</w:delText>
              </w:r>
              <w:bookmarkStart w:id="1473" w:name="_Toc447016963"/>
              <w:bookmarkStart w:id="1474" w:name="_Toc447020334"/>
              <w:bookmarkStart w:id="1475" w:name="_Toc447020701"/>
              <w:bookmarkEnd w:id="1473"/>
              <w:bookmarkEnd w:id="1474"/>
              <w:bookmarkEnd w:id="1475"/>
            </w:del>
          </w:p>
        </w:tc>
        <w:tc>
          <w:tcPr>
            <w:tcW w:w="3209" w:type="dxa"/>
            <w:noWrap/>
            <w:hideMark/>
          </w:tcPr>
          <w:p w14:paraId="46571895" w14:textId="48A56C5E" w:rsidR="00AC531C" w:rsidRPr="009D2239" w:rsidDel="00C10E51" w:rsidRDefault="00AC531C">
            <w:pPr>
              <w:rPr>
                <w:del w:id="1476" w:author="james" w:date="2016-03-29T11:53:00Z"/>
              </w:rPr>
            </w:pPr>
            <w:del w:id="1477" w:author="james" w:date="2016-03-29T11:53:00Z">
              <w:r w:rsidRPr="009D2239" w:rsidDel="00C10E51">
                <w:delText>MORTON, Yu (Jade)</w:delText>
              </w:r>
              <w:bookmarkStart w:id="1478" w:name="_Toc447016964"/>
              <w:bookmarkStart w:id="1479" w:name="_Toc447020335"/>
              <w:bookmarkStart w:id="1480" w:name="_Toc447020702"/>
              <w:bookmarkEnd w:id="1478"/>
              <w:bookmarkEnd w:id="1479"/>
              <w:bookmarkEnd w:id="1480"/>
            </w:del>
          </w:p>
        </w:tc>
        <w:tc>
          <w:tcPr>
            <w:tcW w:w="5490" w:type="dxa"/>
            <w:noWrap/>
            <w:hideMark/>
          </w:tcPr>
          <w:p w14:paraId="1656E034" w14:textId="33C5670E" w:rsidR="00AC531C" w:rsidRPr="009D2239" w:rsidDel="00C10E51" w:rsidRDefault="00AC531C">
            <w:pPr>
              <w:rPr>
                <w:del w:id="1481" w:author="james" w:date="2016-03-29T11:53:00Z"/>
              </w:rPr>
            </w:pPr>
            <w:del w:id="1482" w:author="james" w:date="2016-03-29T11:53:00Z">
              <w:r w:rsidRPr="009D2239" w:rsidDel="00C10E51">
                <w:delText>Colorado State University</w:delText>
              </w:r>
              <w:bookmarkStart w:id="1483" w:name="_Toc447016965"/>
              <w:bookmarkStart w:id="1484" w:name="_Toc447020336"/>
              <w:bookmarkStart w:id="1485" w:name="_Toc447020703"/>
              <w:bookmarkEnd w:id="1483"/>
              <w:bookmarkEnd w:id="1484"/>
              <w:bookmarkEnd w:id="1485"/>
            </w:del>
          </w:p>
        </w:tc>
        <w:bookmarkStart w:id="1486" w:name="_Toc447016966"/>
        <w:bookmarkStart w:id="1487" w:name="_Toc447020337"/>
        <w:bookmarkStart w:id="1488" w:name="_Toc447020704"/>
        <w:bookmarkEnd w:id="1486"/>
        <w:bookmarkEnd w:id="1487"/>
        <w:bookmarkEnd w:id="1488"/>
      </w:tr>
      <w:tr w:rsidR="00AC531C" w:rsidRPr="009D2239" w:rsidDel="00C10E51" w14:paraId="5C7EDBCD" w14:textId="2365A326" w:rsidTr="00144168">
        <w:trPr>
          <w:trHeight w:val="300"/>
          <w:del w:id="1489" w:author="james" w:date="2016-03-29T11:53:00Z"/>
        </w:trPr>
        <w:tc>
          <w:tcPr>
            <w:tcW w:w="499" w:type="dxa"/>
            <w:noWrap/>
            <w:hideMark/>
          </w:tcPr>
          <w:p w14:paraId="48B15B03" w14:textId="5B550BF7" w:rsidR="00AC531C" w:rsidRPr="009D2239" w:rsidDel="00C10E51" w:rsidRDefault="00AC531C" w:rsidP="009D2239">
            <w:pPr>
              <w:rPr>
                <w:del w:id="1490" w:author="james" w:date="2016-03-29T11:53:00Z"/>
              </w:rPr>
            </w:pPr>
            <w:del w:id="1491" w:author="james" w:date="2016-03-29T11:53:00Z">
              <w:r w:rsidRPr="009D2239" w:rsidDel="00C10E51">
                <w:delText>34</w:delText>
              </w:r>
              <w:bookmarkStart w:id="1492" w:name="_Toc447016967"/>
              <w:bookmarkStart w:id="1493" w:name="_Toc447020338"/>
              <w:bookmarkStart w:id="1494" w:name="_Toc447020705"/>
              <w:bookmarkEnd w:id="1492"/>
              <w:bookmarkEnd w:id="1493"/>
              <w:bookmarkEnd w:id="1494"/>
            </w:del>
          </w:p>
        </w:tc>
        <w:tc>
          <w:tcPr>
            <w:tcW w:w="3209" w:type="dxa"/>
            <w:noWrap/>
            <w:hideMark/>
          </w:tcPr>
          <w:p w14:paraId="56FD59D4" w14:textId="1A063B47" w:rsidR="00AC531C" w:rsidRPr="009D2239" w:rsidDel="00C10E51" w:rsidRDefault="00AC531C">
            <w:pPr>
              <w:rPr>
                <w:del w:id="1495" w:author="james" w:date="2016-03-29T11:53:00Z"/>
              </w:rPr>
            </w:pPr>
            <w:del w:id="1496" w:author="james" w:date="2016-03-29T11:53:00Z">
              <w:r w:rsidRPr="009D2239" w:rsidDel="00C10E51">
                <w:delText>O’BRIEN, Andrew J.</w:delText>
              </w:r>
              <w:bookmarkStart w:id="1497" w:name="_Toc447016968"/>
              <w:bookmarkStart w:id="1498" w:name="_Toc447020339"/>
              <w:bookmarkStart w:id="1499" w:name="_Toc447020706"/>
              <w:bookmarkEnd w:id="1497"/>
              <w:bookmarkEnd w:id="1498"/>
              <w:bookmarkEnd w:id="1499"/>
            </w:del>
          </w:p>
        </w:tc>
        <w:tc>
          <w:tcPr>
            <w:tcW w:w="5490" w:type="dxa"/>
            <w:noWrap/>
            <w:hideMark/>
          </w:tcPr>
          <w:p w14:paraId="506C0EC1" w14:textId="7A1F7202" w:rsidR="00AC531C" w:rsidRPr="009D2239" w:rsidDel="00C10E51" w:rsidRDefault="00AC531C">
            <w:pPr>
              <w:rPr>
                <w:del w:id="1500" w:author="james" w:date="2016-03-29T11:53:00Z"/>
              </w:rPr>
            </w:pPr>
            <w:del w:id="1501" w:author="james" w:date="2016-03-29T11:53:00Z">
              <w:r w:rsidRPr="009D2239" w:rsidDel="00C10E51">
                <w:delText>Ohio State University</w:delText>
              </w:r>
              <w:bookmarkStart w:id="1502" w:name="_Toc447016969"/>
              <w:bookmarkStart w:id="1503" w:name="_Toc447020340"/>
              <w:bookmarkStart w:id="1504" w:name="_Toc447020707"/>
              <w:bookmarkEnd w:id="1502"/>
              <w:bookmarkEnd w:id="1503"/>
              <w:bookmarkEnd w:id="1504"/>
            </w:del>
          </w:p>
        </w:tc>
        <w:bookmarkStart w:id="1505" w:name="_Toc447016970"/>
        <w:bookmarkStart w:id="1506" w:name="_Toc447020341"/>
        <w:bookmarkStart w:id="1507" w:name="_Toc447020708"/>
        <w:bookmarkEnd w:id="1505"/>
        <w:bookmarkEnd w:id="1506"/>
        <w:bookmarkEnd w:id="1507"/>
      </w:tr>
      <w:tr w:rsidR="00AC531C" w:rsidRPr="009D2239" w:rsidDel="00C10E51" w14:paraId="79A35E29" w14:textId="4CA60D89" w:rsidTr="00144168">
        <w:trPr>
          <w:trHeight w:val="300"/>
          <w:del w:id="1508" w:author="james" w:date="2016-03-29T11:53:00Z"/>
        </w:trPr>
        <w:tc>
          <w:tcPr>
            <w:tcW w:w="499" w:type="dxa"/>
            <w:noWrap/>
            <w:hideMark/>
          </w:tcPr>
          <w:p w14:paraId="09C33193" w14:textId="21B6907B" w:rsidR="00AC531C" w:rsidRPr="009D2239" w:rsidDel="00C10E51" w:rsidRDefault="00AC531C" w:rsidP="009D2239">
            <w:pPr>
              <w:rPr>
                <w:del w:id="1509" w:author="james" w:date="2016-03-29T11:53:00Z"/>
              </w:rPr>
            </w:pPr>
            <w:del w:id="1510" w:author="james" w:date="2016-03-29T11:53:00Z">
              <w:r w:rsidRPr="009D2239" w:rsidDel="00C10E51">
                <w:delText>35</w:delText>
              </w:r>
              <w:bookmarkStart w:id="1511" w:name="_Toc447016971"/>
              <w:bookmarkStart w:id="1512" w:name="_Toc447020342"/>
              <w:bookmarkStart w:id="1513" w:name="_Toc447020709"/>
              <w:bookmarkEnd w:id="1511"/>
              <w:bookmarkEnd w:id="1512"/>
              <w:bookmarkEnd w:id="1513"/>
            </w:del>
          </w:p>
        </w:tc>
        <w:tc>
          <w:tcPr>
            <w:tcW w:w="3209" w:type="dxa"/>
            <w:noWrap/>
            <w:hideMark/>
          </w:tcPr>
          <w:p w14:paraId="20518FAC" w14:textId="45269FCA" w:rsidR="00AC531C" w:rsidRPr="009D2239" w:rsidDel="00C10E51" w:rsidRDefault="00AC531C">
            <w:pPr>
              <w:rPr>
                <w:del w:id="1514" w:author="james" w:date="2016-03-29T11:53:00Z"/>
              </w:rPr>
            </w:pPr>
            <w:del w:id="1515" w:author="james" w:date="2016-03-29T11:53:00Z">
              <w:r w:rsidRPr="009D2239" w:rsidDel="00C10E51">
                <w:delText>PANY, Thomas</w:delText>
              </w:r>
              <w:bookmarkStart w:id="1516" w:name="_Toc447016972"/>
              <w:bookmarkStart w:id="1517" w:name="_Toc447020343"/>
              <w:bookmarkStart w:id="1518" w:name="_Toc447020710"/>
              <w:bookmarkEnd w:id="1516"/>
              <w:bookmarkEnd w:id="1517"/>
              <w:bookmarkEnd w:id="1518"/>
            </w:del>
          </w:p>
        </w:tc>
        <w:tc>
          <w:tcPr>
            <w:tcW w:w="5490" w:type="dxa"/>
            <w:noWrap/>
            <w:hideMark/>
          </w:tcPr>
          <w:p w14:paraId="740186F5" w14:textId="52095F9E" w:rsidR="00AC531C" w:rsidRPr="009D2239" w:rsidDel="00C10E51" w:rsidRDefault="00AC531C">
            <w:pPr>
              <w:rPr>
                <w:del w:id="1519" w:author="james" w:date="2016-03-29T11:53:00Z"/>
              </w:rPr>
            </w:pPr>
            <w:del w:id="1520" w:author="james" w:date="2016-03-29T11:53:00Z">
              <w:r w:rsidRPr="009D2239" w:rsidDel="00C10E51">
                <w:delText>Ifen GmbH</w:delText>
              </w:r>
              <w:bookmarkStart w:id="1521" w:name="_Toc447016973"/>
              <w:bookmarkStart w:id="1522" w:name="_Toc447020344"/>
              <w:bookmarkStart w:id="1523" w:name="_Toc447020711"/>
              <w:bookmarkEnd w:id="1521"/>
              <w:bookmarkEnd w:id="1522"/>
              <w:bookmarkEnd w:id="1523"/>
            </w:del>
          </w:p>
        </w:tc>
        <w:bookmarkStart w:id="1524" w:name="_Toc447016974"/>
        <w:bookmarkStart w:id="1525" w:name="_Toc447020345"/>
        <w:bookmarkStart w:id="1526" w:name="_Toc447020712"/>
        <w:bookmarkEnd w:id="1524"/>
        <w:bookmarkEnd w:id="1525"/>
        <w:bookmarkEnd w:id="1526"/>
      </w:tr>
      <w:tr w:rsidR="00AC531C" w:rsidRPr="009D2239" w:rsidDel="00C10E51" w14:paraId="6815E760" w14:textId="60937C18" w:rsidTr="00144168">
        <w:trPr>
          <w:trHeight w:val="300"/>
          <w:del w:id="1527" w:author="james" w:date="2016-03-29T11:53:00Z"/>
        </w:trPr>
        <w:tc>
          <w:tcPr>
            <w:tcW w:w="499" w:type="dxa"/>
            <w:noWrap/>
            <w:hideMark/>
          </w:tcPr>
          <w:p w14:paraId="0B604029" w14:textId="625ED2F5" w:rsidR="00AC531C" w:rsidRPr="009D2239" w:rsidDel="00C10E51" w:rsidRDefault="00AC531C" w:rsidP="009D2239">
            <w:pPr>
              <w:rPr>
                <w:del w:id="1528" w:author="james" w:date="2016-03-29T11:53:00Z"/>
              </w:rPr>
            </w:pPr>
            <w:del w:id="1529" w:author="james" w:date="2016-03-29T11:53:00Z">
              <w:r w:rsidRPr="009D2239" w:rsidDel="00C10E51">
                <w:delText>36</w:delText>
              </w:r>
              <w:bookmarkStart w:id="1530" w:name="_Toc447016975"/>
              <w:bookmarkStart w:id="1531" w:name="_Toc447020346"/>
              <w:bookmarkStart w:id="1532" w:name="_Toc447020713"/>
              <w:bookmarkEnd w:id="1530"/>
              <w:bookmarkEnd w:id="1531"/>
              <w:bookmarkEnd w:id="1532"/>
            </w:del>
          </w:p>
        </w:tc>
        <w:tc>
          <w:tcPr>
            <w:tcW w:w="3209" w:type="dxa"/>
            <w:noWrap/>
            <w:hideMark/>
          </w:tcPr>
          <w:p w14:paraId="068A22B7" w14:textId="43C639BC" w:rsidR="00AC531C" w:rsidRPr="009D2239" w:rsidDel="00C10E51" w:rsidRDefault="00AC531C">
            <w:pPr>
              <w:rPr>
                <w:del w:id="1533" w:author="james" w:date="2016-03-29T11:53:00Z"/>
              </w:rPr>
            </w:pPr>
            <w:del w:id="1534" w:author="james" w:date="2016-03-29T11:53:00Z">
              <w:r w:rsidRPr="009D2239" w:rsidDel="00C10E51">
                <w:delText>PARSONS, Bryan Masamitsu</w:delText>
              </w:r>
              <w:bookmarkStart w:id="1535" w:name="_Toc447016976"/>
              <w:bookmarkStart w:id="1536" w:name="_Toc447020347"/>
              <w:bookmarkStart w:id="1537" w:name="_Toc447020714"/>
              <w:bookmarkEnd w:id="1535"/>
              <w:bookmarkEnd w:id="1536"/>
              <w:bookmarkEnd w:id="1537"/>
            </w:del>
          </w:p>
        </w:tc>
        <w:tc>
          <w:tcPr>
            <w:tcW w:w="5490" w:type="dxa"/>
            <w:noWrap/>
            <w:hideMark/>
          </w:tcPr>
          <w:p w14:paraId="7C627455" w14:textId="192FF9EB" w:rsidR="00AC531C" w:rsidRPr="009D2239" w:rsidDel="00C10E51" w:rsidRDefault="00AC531C">
            <w:pPr>
              <w:rPr>
                <w:del w:id="1538" w:author="james" w:date="2016-03-29T11:53:00Z"/>
              </w:rPr>
            </w:pPr>
            <w:del w:id="1539" w:author="james" w:date="2016-03-29T11:53:00Z">
              <w:r w:rsidRPr="009D2239" w:rsidDel="00C10E51">
                <w:delText>Applied Research Laboratories of the University of Texas at Austin</w:delText>
              </w:r>
              <w:bookmarkStart w:id="1540" w:name="_Toc447016977"/>
              <w:bookmarkStart w:id="1541" w:name="_Toc447020348"/>
              <w:bookmarkStart w:id="1542" w:name="_Toc447020715"/>
              <w:bookmarkEnd w:id="1540"/>
              <w:bookmarkEnd w:id="1541"/>
              <w:bookmarkEnd w:id="1542"/>
            </w:del>
          </w:p>
        </w:tc>
        <w:bookmarkStart w:id="1543" w:name="_Toc447016978"/>
        <w:bookmarkStart w:id="1544" w:name="_Toc447020349"/>
        <w:bookmarkStart w:id="1545" w:name="_Toc447020716"/>
        <w:bookmarkEnd w:id="1543"/>
        <w:bookmarkEnd w:id="1544"/>
        <w:bookmarkEnd w:id="1545"/>
      </w:tr>
      <w:tr w:rsidR="00AC531C" w:rsidRPr="009D2239" w:rsidDel="00C10E51" w14:paraId="3CF37F0B" w14:textId="7830A937" w:rsidTr="00144168">
        <w:trPr>
          <w:trHeight w:val="300"/>
          <w:del w:id="1546" w:author="james" w:date="2016-03-29T11:53:00Z"/>
        </w:trPr>
        <w:tc>
          <w:tcPr>
            <w:tcW w:w="499" w:type="dxa"/>
            <w:noWrap/>
            <w:hideMark/>
          </w:tcPr>
          <w:p w14:paraId="2B5A2984" w14:textId="1CE6F409" w:rsidR="00AC531C" w:rsidRPr="009D2239" w:rsidDel="00C10E51" w:rsidRDefault="00AC531C" w:rsidP="009D2239">
            <w:pPr>
              <w:rPr>
                <w:del w:id="1547" w:author="james" w:date="2016-03-29T11:53:00Z"/>
              </w:rPr>
            </w:pPr>
            <w:del w:id="1548" w:author="james" w:date="2016-03-29T11:53:00Z">
              <w:r w:rsidRPr="009D2239" w:rsidDel="00C10E51">
                <w:delText>37</w:delText>
              </w:r>
              <w:bookmarkStart w:id="1549" w:name="_Toc447016979"/>
              <w:bookmarkStart w:id="1550" w:name="_Toc447020350"/>
              <w:bookmarkStart w:id="1551" w:name="_Toc447020717"/>
              <w:bookmarkEnd w:id="1549"/>
              <w:bookmarkEnd w:id="1550"/>
              <w:bookmarkEnd w:id="1551"/>
            </w:del>
          </w:p>
        </w:tc>
        <w:tc>
          <w:tcPr>
            <w:tcW w:w="3209" w:type="dxa"/>
            <w:noWrap/>
            <w:hideMark/>
          </w:tcPr>
          <w:p w14:paraId="3CF7660D" w14:textId="46B307F8" w:rsidR="00AC531C" w:rsidRPr="009D2239" w:rsidDel="00C10E51" w:rsidRDefault="00AC531C">
            <w:pPr>
              <w:rPr>
                <w:del w:id="1552" w:author="james" w:date="2016-03-29T11:53:00Z"/>
              </w:rPr>
            </w:pPr>
            <w:del w:id="1553" w:author="james" w:date="2016-03-29T11:53:00Z">
              <w:r w:rsidRPr="009D2239" w:rsidDel="00C10E51">
                <w:delText>PELOSI, Lou</w:delText>
              </w:r>
              <w:bookmarkStart w:id="1554" w:name="_Toc447016980"/>
              <w:bookmarkStart w:id="1555" w:name="_Toc447020351"/>
              <w:bookmarkStart w:id="1556" w:name="_Toc447020718"/>
              <w:bookmarkEnd w:id="1554"/>
              <w:bookmarkEnd w:id="1555"/>
              <w:bookmarkEnd w:id="1556"/>
            </w:del>
          </w:p>
        </w:tc>
        <w:tc>
          <w:tcPr>
            <w:tcW w:w="5490" w:type="dxa"/>
            <w:noWrap/>
            <w:hideMark/>
          </w:tcPr>
          <w:p w14:paraId="7A12C3EE" w14:textId="5163AEAB" w:rsidR="00AC531C" w:rsidRPr="009D2239" w:rsidDel="00C10E51" w:rsidRDefault="00AC531C">
            <w:pPr>
              <w:rPr>
                <w:del w:id="1557" w:author="james" w:date="2016-03-29T11:53:00Z"/>
              </w:rPr>
            </w:pPr>
            <w:del w:id="1558" w:author="james" w:date="2016-03-29T11:53:00Z">
              <w:r w:rsidRPr="009D2239" w:rsidDel="00C10E51">
                <w:delText>Cast Navigation</w:delText>
              </w:r>
              <w:bookmarkStart w:id="1559" w:name="_Toc447016981"/>
              <w:bookmarkStart w:id="1560" w:name="_Toc447020352"/>
              <w:bookmarkStart w:id="1561" w:name="_Toc447020719"/>
              <w:bookmarkEnd w:id="1559"/>
              <w:bookmarkEnd w:id="1560"/>
              <w:bookmarkEnd w:id="1561"/>
            </w:del>
          </w:p>
        </w:tc>
        <w:bookmarkStart w:id="1562" w:name="_Toc447016982"/>
        <w:bookmarkStart w:id="1563" w:name="_Toc447020353"/>
        <w:bookmarkStart w:id="1564" w:name="_Toc447020720"/>
        <w:bookmarkEnd w:id="1562"/>
        <w:bookmarkEnd w:id="1563"/>
        <w:bookmarkEnd w:id="1564"/>
      </w:tr>
      <w:tr w:rsidR="00AC531C" w:rsidRPr="009D2239" w:rsidDel="00C10E51" w14:paraId="6E8F1EA5" w14:textId="43A5E327" w:rsidTr="00144168">
        <w:trPr>
          <w:trHeight w:val="300"/>
          <w:del w:id="1565" w:author="james" w:date="2016-03-29T11:53:00Z"/>
        </w:trPr>
        <w:tc>
          <w:tcPr>
            <w:tcW w:w="499" w:type="dxa"/>
            <w:noWrap/>
            <w:hideMark/>
          </w:tcPr>
          <w:p w14:paraId="645D8CF4" w14:textId="77C018DC" w:rsidR="00AC531C" w:rsidRPr="009D2239" w:rsidDel="00C10E51" w:rsidRDefault="00AC531C" w:rsidP="009D2239">
            <w:pPr>
              <w:rPr>
                <w:del w:id="1566" w:author="james" w:date="2016-03-29T11:53:00Z"/>
              </w:rPr>
            </w:pPr>
            <w:del w:id="1567" w:author="james" w:date="2016-03-29T11:53:00Z">
              <w:r w:rsidRPr="009D2239" w:rsidDel="00C10E51">
                <w:delText>38</w:delText>
              </w:r>
              <w:bookmarkStart w:id="1568" w:name="_Toc447016983"/>
              <w:bookmarkStart w:id="1569" w:name="_Toc447020354"/>
              <w:bookmarkStart w:id="1570" w:name="_Toc447020721"/>
              <w:bookmarkEnd w:id="1568"/>
              <w:bookmarkEnd w:id="1569"/>
              <w:bookmarkEnd w:id="1570"/>
            </w:del>
          </w:p>
        </w:tc>
        <w:tc>
          <w:tcPr>
            <w:tcW w:w="3209" w:type="dxa"/>
            <w:noWrap/>
            <w:hideMark/>
          </w:tcPr>
          <w:p w14:paraId="73F5632D" w14:textId="0C171946" w:rsidR="00AC531C" w:rsidRPr="009D2239" w:rsidDel="00C10E51" w:rsidRDefault="00AC531C">
            <w:pPr>
              <w:rPr>
                <w:del w:id="1571" w:author="james" w:date="2016-03-29T11:53:00Z"/>
              </w:rPr>
            </w:pPr>
            <w:del w:id="1572" w:author="james" w:date="2016-03-29T11:53:00Z">
              <w:r w:rsidRPr="009D2239" w:rsidDel="00C10E51">
                <w:delText>PETOVELLO, Mark</w:delText>
              </w:r>
              <w:bookmarkStart w:id="1573" w:name="_Toc447016984"/>
              <w:bookmarkStart w:id="1574" w:name="_Toc447020355"/>
              <w:bookmarkStart w:id="1575" w:name="_Toc447020722"/>
              <w:bookmarkEnd w:id="1573"/>
              <w:bookmarkEnd w:id="1574"/>
              <w:bookmarkEnd w:id="1575"/>
            </w:del>
          </w:p>
        </w:tc>
        <w:tc>
          <w:tcPr>
            <w:tcW w:w="5490" w:type="dxa"/>
            <w:noWrap/>
            <w:hideMark/>
          </w:tcPr>
          <w:p w14:paraId="27EA9CD3" w14:textId="16A14377" w:rsidR="00AC531C" w:rsidRPr="009D2239" w:rsidDel="00C10E51" w:rsidRDefault="00AC531C">
            <w:pPr>
              <w:rPr>
                <w:del w:id="1576" w:author="james" w:date="2016-03-29T11:53:00Z"/>
              </w:rPr>
            </w:pPr>
            <w:del w:id="1577" w:author="james" w:date="2016-03-29T11:53:00Z">
              <w:r w:rsidRPr="009D2239" w:rsidDel="00C10E51">
                <w:delText>University of Calgary</w:delText>
              </w:r>
              <w:bookmarkStart w:id="1578" w:name="_Toc447016985"/>
              <w:bookmarkStart w:id="1579" w:name="_Toc447020356"/>
              <w:bookmarkStart w:id="1580" w:name="_Toc447020723"/>
              <w:bookmarkEnd w:id="1578"/>
              <w:bookmarkEnd w:id="1579"/>
              <w:bookmarkEnd w:id="1580"/>
            </w:del>
          </w:p>
        </w:tc>
        <w:bookmarkStart w:id="1581" w:name="_Toc447016986"/>
        <w:bookmarkStart w:id="1582" w:name="_Toc447020357"/>
        <w:bookmarkStart w:id="1583" w:name="_Toc447020724"/>
        <w:bookmarkEnd w:id="1581"/>
        <w:bookmarkEnd w:id="1582"/>
        <w:bookmarkEnd w:id="1583"/>
      </w:tr>
      <w:tr w:rsidR="00AC531C" w:rsidRPr="009D2239" w:rsidDel="00C10E51" w14:paraId="149E2CC9" w14:textId="6AE574B7" w:rsidTr="00144168">
        <w:trPr>
          <w:trHeight w:val="300"/>
          <w:del w:id="1584" w:author="james" w:date="2016-03-29T11:53:00Z"/>
        </w:trPr>
        <w:tc>
          <w:tcPr>
            <w:tcW w:w="499" w:type="dxa"/>
            <w:noWrap/>
            <w:hideMark/>
          </w:tcPr>
          <w:p w14:paraId="03979189" w14:textId="2AEBD9F6" w:rsidR="00AC531C" w:rsidRPr="009D2239" w:rsidDel="00C10E51" w:rsidRDefault="00AC531C" w:rsidP="009D2239">
            <w:pPr>
              <w:rPr>
                <w:del w:id="1585" w:author="james" w:date="2016-03-29T11:53:00Z"/>
              </w:rPr>
            </w:pPr>
            <w:del w:id="1586" w:author="james" w:date="2016-03-29T11:53:00Z">
              <w:r w:rsidRPr="009D2239" w:rsidDel="00C10E51">
                <w:delText>39</w:delText>
              </w:r>
              <w:bookmarkStart w:id="1587" w:name="_Toc447016987"/>
              <w:bookmarkStart w:id="1588" w:name="_Toc447020358"/>
              <w:bookmarkStart w:id="1589" w:name="_Toc447020725"/>
              <w:bookmarkEnd w:id="1587"/>
              <w:bookmarkEnd w:id="1588"/>
              <w:bookmarkEnd w:id="1589"/>
            </w:del>
          </w:p>
        </w:tc>
        <w:tc>
          <w:tcPr>
            <w:tcW w:w="3209" w:type="dxa"/>
            <w:noWrap/>
            <w:hideMark/>
          </w:tcPr>
          <w:p w14:paraId="68B6F654" w14:textId="11C87772" w:rsidR="00AC531C" w:rsidRPr="009D2239" w:rsidDel="00C10E51" w:rsidRDefault="00AC531C">
            <w:pPr>
              <w:rPr>
                <w:del w:id="1590" w:author="james" w:date="2016-03-29T11:53:00Z"/>
              </w:rPr>
            </w:pPr>
            <w:del w:id="1591" w:author="james" w:date="2016-03-29T11:53:00Z">
              <w:r w:rsidRPr="009D2239" w:rsidDel="00C10E51">
                <w:delText>PINCHIN, James</w:delText>
              </w:r>
              <w:bookmarkStart w:id="1592" w:name="_Toc447016988"/>
              <w:bookmarkStart w:id="1593" w:name="_Toc447020359"/>
              <w:bookmarkStart w:id="1594" w:name="_Toc447020726"/>
              <w:bookmarkEnd w:id="1592"/>
              <w:bookmarkEnd w:id="1593"/>
              <w:bookmarkEnd w:id="1594"/>
            </w:del>
          </w:p>
        </w:tc>
        <w:tc>
          <w:tcPr>
            <w:tcW w:w="5490" w:type="dxa"/>
            <w:noWrap/>
            <w:hideMark/>
          </w:tcPr>
          <w:p w14:paraId="4E14F23F" w14:textId="1F8C7807" w:rsidR="00AC531C" w:rsidRPr="009D2239" w:rsidDel="00C10E51" w:rsidRDefault="00AC531C">
            <w:pPr>
              <w:rPr>
                <w:del w:id="1595" w:author="james" w:date="2016-03-29T11:53:00Z"/>
              </w:rPr>
            </w:pPr>
            <w:del w:id="1596" w:author="james" w:date="2016-03-29T11:53:00Z">
              <w:r w:rsidRPr="009D2239" w:rsidDel="00C10E51">
                <w:delText>University of Nottingham</w:delText>
              </w:r>
              <w:bookmarkStart w:id="1597" w:name="_Toc447016989"/>
              <w:bookmarkStart w:id="1598" w:name="_Toc447020360"/>
              <w:bookmarkStart w:id="1599" w:name="_Toc447020727"/>
              <w:bookmarkEnd w:id="1597"/>
              <w:bookmarkEnd w:id="1598"/>
              <w:bookmarkEnd w:id="1599"/>
            </w:del>
          </w:p>
        </w:tc>
        <w:bookmarkStart w:id="1600" w:name="_Toc447016990"/>
        <w:bookmarkStart w:id="1601" w:name="_Toc447020361"/>
        <w:bookmarkStart w:id="1602" w:name="_Toc447020728"/>
        <w:bookmarkEnd w:id="1600"/>
        <w:bookmarkEnd w:id="1601"/>
        <w:bookmarkEnd w:id="1602"/>
      </w:tr>
      <w:tr w:rsidR="00AC531C" w:rsidRPr="009D2239" w:rsidDel="00C10E51" w14:paraId="425B0370" w14:textId="4FE4CE47" w:rsidTr="00144168">
        <w:trPr>
          <w:trHeight w:val="300"/>
          <w:del w:id="1603" w:author="james" w:date="2016-03-29T11:53:00Z"/>
        </w:trPr>
        <w:tc>
          <w:tcPr>
            <w:tcW w:w="499" w:type="dxa"/>
            <w:noWrap/>
            <w:hideMark/>
          </w:tcPr>
          <w:p w14:paraId="1328E2F4" w14:textId="55F5C5FF" w:rsidR="00AC531C" w:rsidRPr="009D2239" w:rsidDel="00C10E51" w:rsidRDefault="00AC531C" w:rsidP="009D2239">
            <w:pPr>
              <w:rPr>
                <w:del w:id="1604" w:author="james" w:date="2016-03-29T11:53:00Z"/>
              </w:rPr>
            </w:pPr>
            <w:del w:id="1605" w:author="james" w:date="2016-03-29T11:53:00Z">
              <w:r w:rsidRPr="009D2239" w:rsidDel="00C10E51">
                <w:delText>40</w:delText>
              </w:r>
              <w:bookmarkStart w:id="1606" w:name="_Toc447016991"/>
              <w:bookmarkStart w:id="1607" w:name="_Toc447020362"/>
              <w:bookmarkStart w:id="1608" w:name="_Toc447020729"/>
              <w:bookmarkEnd w:id="1606"/>
              <w:bookmarkEnd w:id="1607"/>
              <w:bookmarkEnd w:id="1608"/>
            </w:del>
          </w:p>
        </w:tc>
        <w:tc>
          <w:tcPr>
            <w:tcW w:w="3209" w:type="dxa"/>
            <w:noWrap/>
            <w:hideMark/>
          </w:tcPr>
          <w:p w14:paraId="22976C81" w14:textId="0006ADDF" w:rsidR="00AC531C" w:rsidRPr="009D2239" w:rsidDel="00C10E51" w:rsidRDefault="00AC531C">
            <w:pPr>
              <w:rPr>
                <w:del w:id="1609" w:author="james" w:date="2016-03-29T11:53:00Z"/>
              </w:rPr>
            </w:pPr>
            <w:del w:id="1610" w:author="james" w:date="2016-03-29T11:53:00Z">
              <w:r w:rsidRPr="009D2239" w:rsidDel="00C10E51">
                <w:delText>PSIAKI, Mark</w:delText>
              </w:r>
              <w:bookmarkStart w:id="1611" w:name="_Toc447016992"/>
              <w:bookmarkStart w:id="1612" w:name="_Toc447020363"/>
              <w:bookmarkStart w:id="1613" w:name="_Toc447020730"/>
              <w:bookmarkEnd w:id="1611"/>
              <w:bookmarkEnd w:id="1612"/>
              <w:bookmarkEnd w:id="1613"/>
            </w:del>
          </w:p>
        </w:tc>
        <w:tc>
          <w:tcPr>
            <w:tcW w:w="5490" w:type="dxa"/>
            <w:noWrap/>
            <w:hideMark/>
          </w:tcPr>
          <w:p w14:paraId="262A5DBE" w14:textId="584E5377" w:rsidR="00AC531C" w:rsidRPr="009D2239" w:rsidDel="00C10E51" w:rsidRDefault="00AC531C">
            <w:pPr>
              <w:rPr>
                <w:del w:id="1614" w:author="james" w:date="2016-03-29T11:53:00Z"/>
              </w:rPr>
            </w:pPr>
            <w:del w:id="1615" w:author="james" w:date="2016-03-29T11:53:00Z">
              <w:r w:rsidRPr="009D2239" w:rsidDel="00C10E51">
                <w:delText>Cornell University</w:delText>
              </w:r>
              <w:bookmarkStart w:id="1616" w:name="_Toc447016993"/>
              <w:bookmarkStart w:id="1617" w:name="_Toc447020364"/>
              <w:bookmarkStart w:id="1618" w:name="_Toc447020731"/>
              <w:bookmarkEnd w:id="1616"/>
              <w:bookmarkEnd w:id="1617"/>
              <w:bookmarkEnd w:id="1618"/>
            </w:del>
          </w:p>
        </w:tc>
        <w:bookmarkStart w:id="1619" w:name="_Toc447016994"/>
        <w:bookmarkStart w:id="1620" w:name="_Toc447020365"/>
        <w:bookmarkStart w:id="1621" w:name="_Toc447020732"/>
        <w:bookmarkEnd w:id="1619"/>
        <w:bookmarkEnd w:id="1620"/>
        <w:bookmarkEnd w:id="1621"/>
      </w:tr>
      <w:tr w:rsidR="00AC531C" w:rsidRPr="009D2239" w:rsidDel="00C10E51" w14:paraId="2639B6D5" w14:textId="72670AE0" w:rsidTr="00144168">
        <w:trPr>
          <w:trHeight w:val="300"/>
          <w:del w:id="1622" w:author="james" w:date="2016-03-29T11:53:00Z"/>
        </w:trPr>
        <w:tc>
          <w:tcPr>
            <w:tcW w:w="499" w:type="dxa"/>
            <w:noWrap/>
            <w:hideMark/>
          </w:tcPr>
          <w:p w14:paraId="389FA91E" w14:textId="475EE661" w:rsidR="00AC531C" w:rsidRPr="009D2239" w:rsidDel="00C10E51" w:rsidRDefault="00AC531C" w:rsidP="009D2239">
            <w:pPr>
              <w:rPr>
                <w:del w:id="1623" w:author="james" w:date="2016-03-29T11:53:00Z"/>
              </w:rPr>
            </w:pPr>
            <w:del w:id="1624" w:author="james" w:date="2016-03-29T11:53:00Z">
              <w:r w:rsidRPr="009D2239" w:rsidDel="00C10E51">
                <w:delText>41</w:delText>
              </w:r>
              <w:bookmarkStart w:id="1625" w:name="_Toc447016995"/>
              <w:bookmarkStart w:id="1626" w:name="_Toc447020366"/>
              <w:bookmarkStart w:id="1627" w:name="_Toc447020733"/>
              <w:bookmarkEnd w:id="1625"/>
              <w:bookmarkEnd w:id="1626"/>
              <w:bookmarkEnd w:id="1627"/>
            </w:del>
          </w:p>
        </w:tc>
        <w:tc>
          <w:tcPr>
            <w:tcW w:w="3209" w:type="dxa"/>
            <w:noWrap/>
            <w:hideMark/>
          </w:tcPr>
          <w:p w14:paraId="6027BE09" w14:textId="3630D305" w:rsidR="00AC531C" w:rsidRPr="009D2239" w:rsidDel="00C10E51" w:rsidRDefault="00AC531C">
            <w:pPr>
              <w:rPr>
                <w:del w:id="1628" w:author="james" w:date="2016-03-29T11:53:00Z"/>
              </w:rPr>
            </w:pPr>
            <w:del w:id="1629" w:author="james" w:date="2016-03-29T11:53:00Z">
              <w:r w:rsidRPr="009D2239" w:rsidDel="00C10E51">
                <w:delText>RIEDL, Bernhard</w:delText>
              </w:r>
              <w:bookmarkStart w:id="1630" w:name="_Toc447016996"/>
              <w:bookmarkStart w:id="1631" w:name="_Toc447020367"/>
              <w:bookmarkStart w:id="1632" w:name="_Toc447020734"/>
              <w:bookmarkEnd w:id="1630"/>
              <w:bookmarkEnd w:id="1631"/>
              <w:bookmarkEnd w:id="1632"/>
            </w:del>
          </w:p>
        </w:tc>
        <w:tc>
          <w:tcPr>
            <w:tcW w:w="5490" w:type="dxa"/>
            <w:noWrap/>
            <w:hideMark/>
          </w:tcPr>
          <w:p w14:paraId="6FB24CD0" w14:textId="76067FF0" w:rsidR="00AC531C" w:rsidRPr="009D2239" w:rsidDel="00C10E51" w:rsidRDefault="00AC531C">
            <w:pPr>
              <w:rPr>
                <w:del w:id="1633" w:author="james" w:date="2016-03-29T11:53:00Z"/>
              </w:rPr>
            </w:pPr>
            <w:del w:id="1634" w:author="james" w:date="2016-03-29T11:53:00Z">
              <w:r w:rsidRPr="009D2239" w:rsidDel="00C10E51">
                <w:delText>IFEN Gmbh</w:delText>
              </w:r>
              <w:bookmarkStart w:id="1635" w:name="_Toc447016997"/>
              <w:bookmarkStart w:id="1636" w:name="_Toc447020368"/>
              <w:bookmarkStart w:id="1637" w:name="_Toc447020735"/>
              <w:bookmarkEnd w:id="1635"/>
              <w:bookmarkEnd w:id="1636"/>
              <w:bookmarkEnd w:id="1637"/>
            </w:del>
          </w:p>
        </w:tc>
        <w:bookmarkStart w:id="1638" w:name="_Toc447016998"/>
        <w:bookmarkStart w:id="1639" w:name="_Toc447020369"/>
        <w:bookmarkStart w:id="1640" w:name="_Toc447020736"/>
        <w:bookmarkEnd w:id="1638"/>
        <w:bookmarkEnd w:id="1639"/>
        <w:bookmarkEnd w:id="1640"/>
      </w:tr>
      <w:tr w:rsidR="00AC531C" w:rsidRPr="009D2239" w:rsidDel="00C10E51" w14:paraId="78AE7085" w14:textId="60E75AAC" w:rsidTr="00144168">
        <w:trPr>
          <w:trHeight w:val="300"/>
          <w:del w:id="1641" w:author="james" w:date="2016-03-29T11:53:00Z"/>
        </w:trPr>
        <w:tc>
          <w:tcPr>
            <w:tcW w:w="499" w:type="dxa"/>
            <w:noWrap/>
            <w:hideMark/>
          </w:tcPr>
          <w:p w14:paraId="0F27D92E" w14:textId="40F07A19" w:rsidR="00AC531C" w:rsidRPr="009D2239" w:rsidDel="00C10E51" w:rsidRDefault="00AC531C" w:rsidP="009D2239">
            <w:pPr>
              <w:rPr>
                <w:del w:id="1642" w:author="james" w:date="2016-03-29T11:53:00Z"/>
              </w:rPr>
            </w:pPr>
            <w:del w:id="1643" w:author="james" w:date="2016-03-29T11:53:00Z">
              <w:r w:rsidRPr="009D2239" w:rsidDel="00C10E51">
                <w:delText>42</w:delText>
              </w:r>
              <w:bookmarkStart w:id="1644" w:name="_Toc447016999"/>
              <w:bookmarkStart w:id="1645" w:name="_Toc447020370"/>
              <w:bookmarkStart w:id="1646" w:name="_Toc447020737"/>
              <w:bookmarkEnd w:id="1644"/>
              <w:bookmarkEnd w:id="1645"/>
              <w:bookmarkEnd w:id="1646"/>
            </w:del>
          </w:p>
        </w:tc>
        <w:tc>
          <w:tcPr>
            <w:tcW w:w="3209" w:type="dxa"/>
            <w:noWrap/>
            <w:hideMark/>
          </w:tcPr>
          <w:p w14:paraId="06C37E59" w14:textId="72DA3AB7" w:rsidR="00AC531C" w:rsidRPr="009D2239" w:rsidDel="00C10E51" w:rsidRDefault="00AC531C">
            <w:pPr>
              <w:rPr>
                <w:del w:id="1647" w:author="james" w:date="2016-03-29T11:53:00Z"/>
              </w:rPr>
            </w:pPr>
            <w:del w:id="1648" w:author="james" w:date="2016-03-29T11:53:00Z">
              <w:r w:rsidRPr="009D2239" w:rsidDel="00C10E51">
                <w:delText>RUDRA, Angsuman</w:delText>
              </w:r>
              <w:bookmarkStart w:id="1649" w:name="_Toc447017000"/>
              <w:bookmarkStart w:id="1650" w:name="_Toc447020371"/>
              <w:bookmarkStart w:id="1651" w:name="_Toc447020738"/>
              <w:bookmarkEnd w:id="1649"/>
              <w:bookmarkEnd w:id="1650"/>
              <w:bookmarkEnd w:id="1651"/>
            </w:del>
          </w:p>
        </w:tc>
        <w:tc>
          <w:tcPr>
            <w:tcW w:w="5490" w:type="dxa"/>
            <w:noWrap/>
            <w:hideMark/>
          </w:tcPr>
          <w:p w14:paraId="14D2DE7F" w14:textId="076FA3B0" w:rsidR="00AC531C" w:rsidRPr="009D2239" w:rsidDel="00C10E51" w:rsidRDefault="00AC531C">
            <w:pPr>
              <w:rPr>
                <w:del w:id="1652" w:author="james" w:date="2016-03-29T11:53:00Z"/>
              </w:rPr>
            </w:pPr>
            <w:del w:id="1653" w:author="james" w:date="2016-03-29T11:53:00Z">
              <w:r w:rsidRPr="009D2239" w:rsidDel="00C10E51">
                <w:delText>D-TA Systems</w:delText>
              </w:r>
              <w:bookmarkStart w:id="1654" w:name="_Toc447017001"/>
              <w:bookmarkStart w:id="1655" w:name="_Toc447020372"/>
              <w:bookmarkStart w:id="1656" w:name="_Toc447020739"/>
              <w:bookmarkEnd w:id="1654"/>
              <w:bookmarkEnd w:id="1655"/>
              <w:bookmarkEnd w:id="1656"/>
            </w:del>
          </w:p>
        </w:tc>
        <w:bookmarkStart w:id="1657" w:name="_Toc447017002"/>
        <w:bookmarkStart w:id="1658" w:name="_Toc447020373"/>
        <w:bookmarkStart w:id="1659" w:name="_Toc447020740"/>
        <w:bookmarkEnd w:id="1657"/>
        <w:bookmarkEnd w:id="1658"/>
        <w:bookmarkEnd w:id="1659"/>
      </w:tr>
      <w:tr w:rsidR="00AC531C" w:rsidRPr="009D2239" w:rsidDel="00C10E51" w14:paraId="1F65FF32" w14:textId="7C299269" w:rsidTr="00144168">
        <w:trPr>
          <w:trHeight w:val="300"/>
          <w:del w:id="1660" w:author="james" w:date="2016-03-29T11:53:00Z"/>
        </w:trPr>
        <w:tc>
          <w:tcPr>
            <w:tcW w:w="499" w:type="dxa"/>
            <w:noWrap/>
            <w:hideMark/>
          </w:tcPr>
          <w:p w14:paraId="571F9BF8" w14:textId="3E23FE60" w:rsidR="00AC531C" w:rsidRPr="009D2239" w:rsidDel="00C10E51" w:rsidRDefault="00AC531C" w:rsidP="009D2239">
            <w:pPr>
              <w:rPr>
                <w:del w:id="1661" w:author="james" w:date="2016-03-29T11:53:00Z"/>
              </w:rPr>
            </w:pPr>
            <w:del w:id="1662" w:author="james" w:date="2016-03-29T11:53:00Z">
              <w:r w:rsidRPr="009D2239" w:rsidDel="00C10E51">
                <w:delText>43</w:delText>
              </w:r>
              <w:bookmarkStart w:id="1663" w:name="_Toc447017003"/>
              <w:bookmarkStart w:id="1664" w:name="_Toc447020374"/>
              <w:bookmarkStart w:id="1665" w:name="_Toc447020741"/>
              <w:bookmarkEnd w:id="1663"/>
              <w:bookmarkEnd w:id="1664"/>
              <w:bookmarkEnd w:id="1665"/>
            </w:del>
          </w:p>
        </w:tc>
        <w:tc>
          <w:tcPr>
            <w:tcW w:w="3209" w:type="dxa"/>
            <w:noWrap/>
            <w:hideMark/>
          </w:tcPr>
          <w:p w14:paraId="72AF6A75" w14:textId="5CAF444F" w:rsidR="00AC531C" w:rsidRPr="009D2239" w:rsidDel="00C10E51" w:rsidRDefault="00AC531C">
            <w:pPr>
              <w:rPr>
                <w:del w:id="1666" w:author="james" w:date="2016-03-29T11:53:00Z"/>
              </w:rPr>
            </w:pPr>
            <w:del w:id="1667" w:author="james" w:date="2016-03-29T11:53:00Z">
              <w:r w:rsidRPr="009D2239" w:rsidDel="00C10E51">
                <w:delText>RÜGAMER, Alexander</w:delText>
              </w:r>
              <w:bookmarkStart w:id="1668" w:name="_Toc447017004"/>
              <w:bookmarkStart w:id="1669" w:name="_Toc447020375"/>
              <w:bookmarkStart w:id="1670" w:name="_Toc447020742"/>
              <w:bookmarkEnd w:id="1668"/>
              <w:bookmarkEnd w:id="1669"/>
              <w:bookmarkEnd w:id="1670"/>
            </w:del>
          </w:p>
        </w:tc>
        <w:tc>
          <w:tcPr>
            <w:tcW w:w="5490" w:type="dxa"/>
            <w:noWrap/>
            <w:hideMark/>
          </w:tcPr>
          <w:p w14:paraId="4E9403E3" w14:textId="04884E1E" w:rsidR="00AC531C" w:rsidRPr="009D2239" w:rsidDel="00C10E51" w:rsidRDefault="00AC531C">
            <w:pPr>
              <w:rPr>
                <w:del w:id="1671" w:author="james" w:date="2016-03-29T11:53:00Z"/>
              </w:rPr>
            </w:pPr>
            <w:del w:id="1672" w:author="james" w:date="2016-03-29T11:53:00Z">
              <w:r w:rsidRPr="009D2239" w:rsidDel="00C10E51">
                <w:delText>Fraunhofer IIS</w:delText>
              </w:r>
              <w:bookmarkStart w:id="1673" w:name="_Toc447017005"/>
              <w:bookmarkStart w:id="1674" w:name="_Toc447020376"/>
              <w:bookmarkStart w:id="1675" w:name="_Toc447020743"/>
              <w:bookmarkEnd w:id="1673"/>
              <w:bookmarkEnd w:id="1674"/>
              <w:bookmarkEnd w:id="1675"/>
            </w:del>
          </w:p>
        </w:tc>
        <w:bookmarkStart w:id="1676" w:name="_Toc447017006"/>
        <w:bookmarkStart w:id="1677" w:name="_Toc447020377"/>
        <w:bookmarkStart w:id="1678" w:name="_Toc447020744"/>
        <w:bookmarkEnd w:id="1676"/>
        <w:bookmarkEnd w:id="1677"/>
        <w:bookmarkEnd w:id="1678"/>
      </w:tr>
      <w:tr w:rsidR="00AC531C" w:rsidRPr="009D2239" w:rsidDel="00C10E51" w14:paraId="53F30216" w14:textId="34A280FA" w:rsidTr="00144168">
        <w:trPr>
          <w:trHeight w:val="300"/>
          <w:del w:id="1679" w:author="james" w:date="2016-03-29T11:53:00Z"/>
        </w:trPr>
        <w:tc>
          <w:tcPr>
            <w:tcW w:w="499" w:type="dxa"/>
            <w:noWrap/>
            <w:hideMark/>
          </w:tcPr>
          <w:p w14:paraId="26FBF1F0" w14:textId="549AED99" w:rsidR="00AC531C" w:rsidRPr="009D2239" w:rsidDel="00C10E51" w:rsidRDefault="00AC531C" w:rsidP="009D2239">
            <w:pPr>
              <w:rPr>
                <w:del w:id="1680" w:author="james" w:date="2016-03-29T11:53:00Z"/>
              </w:rPr>
            </w:pPr>
            <w:del w:id="1681" w:author="james" w:date="2016-03-29T11:53:00Z">
              <w:r w:rsidRPr="009D2239" w:rsidDel="00C10E51">
                <w:delText>44</w:delText>
              </w:r>
              <w:bookmarkStart w:id="1682" w:name="_Toc447017007"/>
              <w:bookmarkStart w:id="1683" w:name="_Toc447020378"/>
              <w:bookmarkStart w:id="1684" w:name="_Toc447020745"/>
              <w:bookmarkEnd w:id="1682"/>
              <w:bookmarkEnd w:id="1683"/>
              <w:bookmarkEnd w:id="1684"/>
            </w:del>
          </w:p>
        </w:tc>
        <w:tc>
          <w:tcPr>
            <w:tcW w:w="3209" w:type="dxa"/>
            <w:noWrap/>
            <w:hideMark/>
          </w:tcPr>
          <w:p w14:paraId="2A7D56AF" w14:textId="684C0084" w:rsidR="00AC531C" w:rsidRPr="009D2239" w:rsidDel="00C10E51" w:rsidRDefault="00AC531C">
            <w:pPr>
              <w:rPr>
                <w:del w:id="1685" w:author="james" w:date="2016-03-29T11:53:00Z"/>
              </w:rPr>
            </w:pPr>
            <w:del w:id="1686" w:author="james" w:date="2016-03-29T11:53:00Z">
              <w:r w:rsidRPr="009D2239" w:rsidDel="00C10E51">
                <w:delText>SAHMOUDI, Mohamed</w:delText>
              </w:r>
              <w:bookmarkStart w:id="1687" w:name="_Toc447017008"/>
              <w:bookmarkStart w:id="1688" w:name="_Toc447020379"/>
              <w:bookmarkStart w:id="1689" w:name="_Toc447020746"/>
              <w:bookmarkEnd w:id="1687"/>
              <w:bookmarkEnd w:id="1688"/>
              <w:bookmarkEnd w:id="1689"/>
            </w:del>
          </w:p>
        </w:tc>
        <w:tc>
          <w:tcPr>
            <w:tcW w:w="5490" w:type="dxa"/>
            <w:noWrap/>
            <w:hideMark/>
          </w:tcPr>
          <w:p w14:paraId="257350E4" w14:textId="516BEE51" w:rsidR="00AC531C" w:rsidRPr="009D2239" w:rsidDel="00C10E51" w:rsidRDefault="00AC531C">
            <w:pPr>
              <w:rPr>
                <w:del w:id="1690" w:author="james" w:date="2016-03-29T11:53:00Z"/>
              </w:rPr>
            </w:pPr>
            <w:del w:id="1691" w:author="james" w:date="2016-03-29T11:53:00Z">
              <w:r w:rsidRPr="009D2239" w:rsidDel="00C10E51">
                <w:delText>University of Toulouse</w:delText>
              </w:r>
              <w:bookmarkStart w:id="1692" w:name="_Toc447017009"/>
              <w:bookmarkStart w:id="1693" w:name="_Toc447020380"/>
              <w:bookmarkStart w:id="1694" w:name="_Toc447020747"/>
              <w:bookmarkEnd w:id="1692"/>
              <w:bookmarkEnd w:id="1693"/>
              <w:bookmarkEnd w:id="1694"/>
            </w:del>
          </w:p>
        </w:tc>
        <w:bookmarkStart w:id="1695" w:name="_Toc447017010"/>
        <w:bookmarkStart w:id="1696" w:name="_Toc447020381"/>
        <w:bookmarkStart w:id="1697" w:name="_Toc447020748"/>
        <w:bookmarkEnd w:id="1695"/>
        <w:bookmarkEnd w:id="1696"/>
        <w:bookmarkEnd w:id="1697"/>
      </w:tr>
      <w:tr w:rsidR="00AC531C" w:rsidRPr="009D2239" w:rsidDel="00C10E51" w14:paraId="7E2857CA" w14:textId="7B0A3AE9" w:rsidTr="00144168">
        <w:trPr>
          <w:trHeight w:val="300"/>
          <w:del w:id="1698" w:author="james" w:date="2016-03-29T11:53:00Z"/>
        </w:trPr>
        <w:tc>
          <w:tcPr>
            <w:tcW w:w="499" w:type="dxa"/>
            <w:noWrap/>
            <w:hideMark/>
          </w:tcPr>
          <w:p w14:paraId="2CA3D5DE" w14:textId="408BF342" w:rsidR="00AC531C" w:rsidRPr="009D2239" w:rsidDel="00C10E51" w:rsidRDefault="00AC531C" w:rsidP="009D2239">
            <w:pPr>
              <w:rPr>
                <w:del w:id="1699" w:author="james" w:date="2016-03-29T11:53:00Z"/>
              </w:rPr>
            </w:pPr>
            <w:del w:id="1700" w:author="james" w:date="2016-03-29T11:53:00Z">
              <w:r w:rsidRPr="009D2239" w:rsidDel="00C10E51">
                <w:delText>45</w:delText>
              </w:r>
              <w:bookmarkStart w:id="1701" w:name="_Toc447017011"/>
              <w:bookmarkStart w:id="1702" w:name="_Toc447020382"/>
              <w:bookmarkStart w:id="1703" w:name="_Toc447020749"/>
              <w:bookmarkEnd w:id="1701"/>
              <w:bookmarkEnd w:id="1702"/>
              <w:bookmarkEnd w:id="1703"/>
            </w:del>
          </w:p>
        </w:tc>
        <w:tc>
          <w:tcPr>
            <w:tcW w:w="3209" w:type="dxa"/>
            <w:noWrap/>
            <w:hideMark/>
          </w:tcPr>
          <w:p w14:paraId="24507141" w14:textId="1CCEB9BE" w:rsidR="00AC531C" w:rsidRPr="009D2239" w:rsidDel="00C10E51" w:rsidRDefault="00AC531C">
            <w:pPr>
              <w:rPr>
                <w:del w:id="1704" w:author="james" w:date="2016-03-29T11:53:00Z"/>
              </w:rPr>
            </w:pPr>
            <w:del w:id="1705" w:author="james" w:date="2016-03-29T11:53:00Z">
              <w:r w:rsidRPr="009D2239" w:rsidDel="00C10E51">
                <w:delText>SCHIPPER, Brian</w:delText>
              </w:r>
              <w:bookmarkStart w:id="1706" w:name="_Toc447017012"/>
              <w:bookmarkStart w:id="1707" w:name="_Toc447020383"/>
              <w:bookmarkStart w:id="1708" w:name="_Toc447020750"/>
              <w:bookmarkEnd w:id="1706"/>
              <w:bookmarkEnd w:id="1707"/>
              <w:bookmarkEnd w:id="1708"/>
            </w:del>
          </w:p>
        </w:tc>
        <w:tc>
          <w:tcPr>
            <w:tcW w:w="5490" w:type="dxa"/>
            <w:noWrap/>
            <w:hideMark/>
          </w:tcPr>
          <w:p w14:paraId="3D1588A8" w14:textId="5B80E627" w:rsidR="00AC531C" w:rsidRPr="009D2239" w:rsidDel="00C10E51" w:rsidRDefault="00AC531C">
            <w:pPr>
              <w:rPr>
                <w:del w:id="1709" w:author="james" w:date="2016-03-29T11:53:00Z"/>
              </w:rPr>
            </w:pPr>
            <w:del w:id="1710" w:author="james" w:date="2016-03-29T11:53:00Z">
              <w:r w:rsidRPr="009D2239" w:rsidDel="00C10E51">
                <w:delText>Honeywell</w:delText>
              </w:r>
              <w:bookmarkStart w:id="1711" w:name="_Toc447017013"/>
              <w:bookmarkStart w:id="1712" w:name="_Toc447020384"/>
              <w:bookmarkStart w:id="1713" w:name="_Toc447020751"/>
              <w:bookmarkEnd w:id="1711"/>
              <w:bookmarkEnd w:id="1712"/>
              <w:bookmarkEnd w:id="1713"/>
            </w:del>
          </w:p>
        </w:tc>
        <w:bookmarkStart w:id="1714" w:name="_Toc447017014"/>
        <w:bookmarkStart w:id="1715" w:name="_Toc447020385"/>
        <w:bookmarkStart w:id="1716" w:name="_Toc447020752"/>
        <w:bookmarkEnd w:id="1714"/>
        <w:bookmarkEnd w:id="1715"/>
        <w:bookmarkEnd w:id="1716"/>
      </w:tr>
      <w:tr w:rsidR="00AC531C" w:rsidRPr="009D2239" w:rsidDel="00C10E51" w14:paraId="7A5F21C1" w14:textId="4D9E7EEA" w:rsidTr="00144168">
        <w:trPr>
          <w:trHeight w:val="300"/>
          <w:del w:id="1717" w:author="james" w:date="2016-03-29T11:53:00Z"/>
        </w:trPr>
        <w:tc>
          <w:tcPr>
            <w:tcW w:w="499" w:type="dxa"/>
            <w:noWrap/>
            <w:hideMark/>
          </w:tcPr>
          <w:p w14:paraId="6CBCDA83" w14:textId="02EC2808" w:rsidR="00AC531C" w:rsidRPr="009D2239" w:rsidDel="00C10E51" w:rsidRDefault="00AC531C" w:rsidP="009D2239">
            <w:pPr>
              <w:rPr>
                <w:del w:id="1718" w:author="james" w:date="2016-03-29T11:53:00Z"/>
              </w:rPr>
            </w:pPr>
            <w:del w:id="1719" w:author="james" w:date="2016-03-29T11:53:00Z">
              <w:r w:rsidRPr="009D2239" w:rsidDel="00C10E51">
                <w:delText>46</w:delText>
              </w:r>
              <w:bookmarkStart w:id="1720" w:name="_Toc447017015"/>
              <w:bookmarkStart w:id="1721" w:name="_Toc447020386"/>
              <w:bookmarkStart w:id="1722" w:name="_Toc447020753"/>
              <w:bookmarkEnd w:id="1720"/>
              <w:bookmarkEnd w:id="1721"/>
              <w:bookmarkEnd w:id="1722"/>
            </w:del>
          </w:p>
        </w:tc>
        <w:tc>
          <w:tcPr>
            <w:tcW w:w="3209" w:type="dxa"/>
            <w:noWrap/>
            <w:hideMark/>
          </w:tcPr>
          <w:p w14:paraId="2417D6CB" w14:textId="7E86FD05" w:rsidR="00AC531C" w:rsidRPr="009D2239" w:rsidDel="00C10E51" w:rsidRDefault="00AC531C">
            <w:pPr>
              <w:rPr>
                <w:del w:id="1723" w:author="james" w:date="2016-03-29T11:53:00Z"/>
              </w:rPr>
            </w:pPr>
            <w:del w:id="1724" w:author="james" w:date="2016-03-29T11:53:00Z">
              <w:r w:rsidRPr="009D2239" w:rsidDel="00C10E51">
                <w:delText>SCHLEPPE, John B.</w:delText>
              </w:r>
              <w:bookmarkStart w:id="1725" w:name="_Toc447017016"/>
              <w:bookmarkStart w:id="1726" w:name="_Toc447020387"/>
              <w:bookmarkStart w:id="1727" w:name="_Toc447020754"/>
              <w:bookmarkEnd w:id="1725"/>
              <w:bookmarkEnd w:id="1726"/>
              <w:bookmarkEnd w:id="1727"/>
            </w:del>
          </w:p>
        </w:tc>
        <w:tc>
          <w:tcPr>
            <w:tcW w:w="5490" w:type="dxa"/>
            <w:noWrap/>
            <w:hideMark/>
          </w:tcPr>
          <w:p w14:paraId="4197DF52" w14:textId="3C10050C" w:rsidR="00AC531C" w:rsidRPr="009D2239" w:rsidDel="00C10E51" w:rsidRDefault="00AC531C">
            <w:pPr>
              <w:rPr>
                <w:del w:id="1728" w:author="james" w:date="2016-03-29T11:53:00Z"/>
              </w:rPr>
            </w:pPr>
            <w:del w:id="1729" w:author="james" w:date="2016-03-29T11:53:00Z">
              <w:r w:rsidRPr="009D2239" w:rsidDel="00C10E51">
                <w:delText>NovAtel</w:delText>
              </w:r>
              <w:bookmarkStart w:id="1730" w:name="_Toc447017017"/>
              <w:bookmarkStart w:id="1731" w:name="_Toc447020388"/>
              <w:bookmarkStart w:id="1732" w:name="_Toc447020755"/>
              <w:bookmarkEnd w:id="1730"/>
              <w:bookmarkEnd w:id="1731"/>
              <w:bookmarkEnd w:id="1732"/>
            </w:del>
          </w:p>
        </w:tc>
        <w:bookmarkStart w:id="1733" w:name="_Toc447017018"/>
        <w:bookmarkStart w:id="1734" w:name="_Toc447020389"/>
        <w:bookmarkStart w:id="1735" w:name="_Toc447020756"/>
        <w:bookmarkEnd w:id="1733"/>
        <w:bookmarkEnd w:id="1734"/>
        <w:bookmarkEnd w:id="1735"/>
      </w:tr>
      <w:tr w:rsidR="00AC531C" w:rsidRPr="009D2239" w:rsidDel="00C10E51" w14:paraId="4C9D5A0B" w14:textId="168744AC" w:rsidTr="00144168">
        <w:trPr>
          <w:trHeight w:val="300"/>
          <w:del w:id="1736" w:author="james" w:date="2016-03-29T11:53:00Z"/>
        </w:trPr>
        <w:tc>
          <w:tcPr>
            <w:tcW w:w="499" w:type="dxa"/>
            <w:noWrap/>
            <w:hideMark/>
          </w:tcPr>
          <w:p w14:paraId="2E9EE891" w14:textId="11A265A9" w:rsidR="00AC531C" w:rsidRPr="009D2239" w:rsidDel="00C10E51" w:rsidRDefault="00AC531C" w:rsidP="009D2239">
            <w:pPr>
              <w:rPr>
                <w:del w:id="1737" w:author="james" w:date="2016-03-29T11:53:00Z"/>
              </w:rPr>
            </w:pPr>
            <w:del w:id="1738" w:author="james" w:date="2016-03-29T11:53:00Z">
              <w:r w:rsidRPr="009D2239" w:rsidDel="00C10E51">
                <w:delText>47</w:delText>
              </w:r>
              <w:bookmarkStart w:id="1739" w:name="_Toc447017019"/>
              <w:bookmarkStart w:id="1740" w:name="_Toc447020390"/>
              <w:bookmarkStart w:id="1741" w:name="_Toc447020757"/>
              <w:bookmarkEnd w:id="1739"/>
              <w:bookmarkEnd w:id="1740"/>
              <w:bookmarkEnd w:id="1741"/>
            </w:del>
          </w:p>
        </w:tc>
        <w:tc>
          <w:tcPr>
            <w:tcW w:w="3209" w:type="dxa"/>
            <w:noWrap/>
            <w:hideMark/>
          </w:tcPr>
          <w:p w14:paraId="214CDB78" w14:textId="333FCB58" w:rsidR="00AC531C" w:rsidRPr="009D2239" w:rsidDel="00C10E51" w:rsidRDefault="00AC531C">
            <w:pPr>
              <w:rPr>
                <w:del w:id="1742" w:author="james" w:date="2016-03-29T11:53:00Z"/>
              </w:rPr>
            </w:pPr>
            <w:del w:id="1743" w:author="james" w:date="2016-03-29T11:53:00Z">
              <w:r w:rsidRPr="009D2239" w:rsidDel="00C10E51">
                <w:delText>SCOTT, Logan</w:delText>
              </w:r>
              <w:bookmarkStart w:id="1744" w:name="_Toc447017020"/>
              <w:bookmarkStart w:id="1745" w:name="_Toc447020391"/>
              <w:bookmarkStart w:id="1746" w:name="_Toc447020758"/>
              <w:bookmarkEnd w:id="1744"/>
              <w:bookmarkEnd w:id="1745"/>
              <w:bookmarkEnd w:id="1746"/>
            </w:del>
          </w:p>
        </w:tc>
        <w:tc>
          <w:tcPr>
            <w:tcW w:w="5490" w:type="dxa"/>
            <w:noWrap/>
            <w:hideMark/>
          </w:tcPr>
          <w:p w14:paraId="1C8C4770" w14:textId="17FE6C23" w:rsidR="00AC531C" w:rsidRPr="009D2239" w:rsidDel="00C10E51" w:rsidRDefault="00AC531C">
            <w:pPr>
              <w:rPr>
                <w:del w:id="1747" w:author="james" w:date="2016-03-29T11:53:00Z"/>
              </w:rPr>
            </w:pPr>
            <w:del w:id="1748" w:author="james" w:date="2016-03-29T11:53:00Z">
              <w:r w:rsidRPr="009D2239" w:rsidDel="00C10E51">
                <w:delText>LS Consulting</w:delText>
              </w:r>
              <w:bookmarkStart w:id="1749" w:name="_Toc447017021"/>
              <w:bookmarkStart w:id="1750" w:name="_Toc447020392"/>
              <w:bookmarkStart w:id="1751" w:name="_Toc447020759"/>
              <w:bookmarkEnd w:id="1749"/>
              <w:bookmarkEnd w:id="1750"/>
              <w:bookmarkEnd w:id="1751"/>
            </w:del>
          </w:p>
        </w:tc>
        <w:bookmarkStart w:id="1752" w:name="_Toc447017022"/>
        <w:bookmarkStart w:id="1753" w:name="_Toc447020393"/>
        <w:bookmarkStart w:id="1754" w:name="_Toc447020760"/>
        <w:bookmarkEnd w:id="1752"/>
        <w:bookmarkEnd w:id="1753"/>
        <w:bookmarkEnd w:id="1754"/>
      </w:tr>
      <w:tr w:rsidR="00AC531C" w:rsidRPr="009D2239" w:rsidDel="00C10E51" w14:paraId="64F14EF9" w14:textId="5226BB5B" w:rsidTr="00144168">
        <w:trPr>
          <w:trHeight w:val="300"/>
          <w:del w:id="1755" w:author="james" w:date="2016-03-29T11:53:00Z"/>
        </w:trPr>
        <w:tc>
          <w:tcPr>
            <w:tcW w:w="499" w:type="dxa"/>
            <w:noWrap/>
            <w:hideMark/>
          </w:tcPr>
          <w:p w14:paraId="4B944757" w14:textId="7925158B" w:rsidR="00AC531C" w:rsidRPr="009D2239" w:rsidDel="00C10E51" w:rsidRDefault="00AC531C" w:rsidP="009D2239">
            <w:pPr>
              <w:rPr>
                <w:del w:id="1756" w:author="james" w:date="2016-03-29T11:53:00Z"/>
              </w:rPr>
            </w:pPr>
            <w:del w:id="1757" w:author="james" w:date="2016-03-29T11:53:00Z">
              <w:r w:rsidRPr="009D2239" w:rsidDel="00C10E51">
                <w:delText>48</w:delText>
              </w:r>
              <w:bookmarkStart w:id="1758" w:name="_Toc447017023"/>
              <w:bookmarkStart w:id="1759" w:name="_Toc447020394"/>
              <w:bookmarkStart w:id="1760" w:name="_Toc447020761"/>
              <w:bookmarkEnd w:id="1758"/>
              <w:bookmarkEnd w:id="1759"/>
              <w:bookmarkEnd w:id="1760"/>
            </w:del>
          </w:p>
        </w:tc>
        <w:tc>
          <w:tcPr>
            <w:tcW w:w="3209" w:type="dxa"/>
            <w:noWrap/>
            <w:hideMark/>
          </w:tcPr>
          <w:p w14:paraId="1281AB4D" w14:textId="23631E67" w:rsidR="00AC531C" w:rsidRPr="009D2239" w:rsidDel="00C10E51" w:rsidRDefault="00AC531C">
            <w:pPr>
              <w:rPr>
                <w:del w:id="1761" w:author="james" w:date="2016-03-29T11:53:00Z"/>
              </w:rPr>
            </w:pPr>
            <w:del w:id="1762" w:author="james" w:date="2016-03-29T11:53:00Z">
              <w:r w:rsidRPr="009D2239" w:rsidDel="00C10E51">
                <w:delText>SHIVARAMAIAH, Nagaraj</w:delText>
              </w:r>
              <w:bookmarkStart w:id="1763" w:name="_Toc447017024"/>
              <w:bookmarkStart w:id="1764" w:name="_Toc447020395"/>
              <w:bookmarkStart w:id="1765" w:name="_Toc447020762"/>
              <w:bookmarkEnd w:id="1763"/>
              <w:bookmarkEnd w:id="1764"/>
              <w:bookmarkEnd w:id="1765"/>
            </w:del>
          </w:p>
        </w:tc>
        <w:tc>
          <w:tcPr>
            <w:tcW w:w="5490" w:type="dxa"/>
            <w:noWrap/>
            <w:hideMark/>
          </w:tcPr>
          <w:p w14:paraId="13956285" w14:textId="7C54895D" w:rsidR="00AC531C" w:rsidRPr="009D2239" w:rsidDel="00C10E51" w:rsidRDefault="00AC531C">
            <w:pPr>
              <w:rPr>
                <w:del w:id="1766" w:author="james" w:date="2016-03-29T11:53:00Z"/>
              </w:rPr>
            </w:pPr>
            <w:del w:id="1767" w:author="james" w:date="2016-03-29T11:53:00Z">
              <w:r w:rsidRPr="009D2239" w:rsidDel="00C10E51">
                <w:delText>GNSS Labs</w:delText>
              </w:r>
              <w:bookmarkStart w:id="1768" w:name="_Toc447017025"/>
              <w:bookmarkStart w:id="1769" w:name="_Toc447020396"/>
              <w:bookmarkStart w:id="1770" w:name="_Toc447020763"/>
              <w:bookmarkEnd w:id="1768"/>
              <w:bookmarkEnd w:id="1769"/>
              <w:bookmarkEnd w:id="1770"/>
            </w:del>
          </w:p>
        </w:tc>
        <w:bookmarkStart w:id="1771" w:name="_Toc447017026"/>
        <w:bookmarkStart w:id="1772" w:name="_Toc447020397"/>
        <w:bookmarkStart w:id="1773" w:name="_Toc447020764"/>
        <w:bookmarkEnd w:id="1771"/>
        <w:bookmarkEnd w:id="1772"/>
        <w:bookmarkEnd w:id="1773"/>
      </w:tr>
      <w:tr w:rsidR="00AC531C" w:rsidRPr="009D2239" w:rsidDel="00C10E51" w14:paraId="200C2AE5" w14:textId="60C0CCE5" w:rsidTr="00144168">
        <w:trPr>
          <w:trHeight w:val="300"/>
          <w:del w:id="1774" w:author="james" w:date="2016-03-29T11:53:00Z"/>
        </w:trPr>
        <w:tc>
          <w:tcPr>
            <w:tcW w:w="499" w:type="dxa"/>
            <w:noWrap/>
            <w:hideMark/>
          </w:tcPr>
          <w:p w14:paraId="186F8B50" w14:textId="00FB993B" w:rsidR="00AC531C" w:rsidRPr="009D2239" w:rsidDel="00C10E51" w:rsidRDefault="00AC531C" w:rsidP="009D2239">
            <w:pPr>
              <w:rPr>
                <w:del w:id="1775" w:author="james" w:date="2016-03-29T11:53:00Z"/>
              </w:rPr>
            </w:pPr>
            <w:del w:id="1776" w:author="james" w:date="2016-03-29T11:53:00Z">
              <w:r w:rsidRPr="009D2239" w:rsidDel="00C10E51">
                <w:delText>49</w:delText>
              </w:r>
              <w:bookmarkStart w:id="1777" w:name="_Toc447017027"/>
              <w:bookmarkStart w:id="1778" w:name="_Toc447020398"/>
              <w:bookmarkStart w:id="1779" w:name="_Toc447020765"/>
              <w:bookmarkEnd w:id="1777"/>
              <w:bookmarkEnd w:id="1778"/>
              <w:bookmarkEnd w:id="1779"/>
            </w:del>
          </w:p>
        </w:tc>
        <w:tc>
          <w:tcPr>
            <w:tcW w:w="3209" w:type="dxa"/>
            <w:noWrap/>
            <w:hideMark/>
          </w:tcPr>
          <w:p w14:paraId="0A404246" w14:textId="4E475E9D" w:rsidR="00AC531C" w:rsidRPr="009D2239" w:rsidDel="00C10E51" w:rsidRDefault="00AC531C">
            <w:pPr>
              <w:rPr>
                <w:del w:id="1780" w:author="james" w:date="2016-03-29T11:53:00Z"/>
              </w:rPr>
            </w:pPr>
            <w:del w:id="1781" w:author="james" w:date="2016-03-29T11:53:00Z">
              <w:r w:rsidRPr="009D2239" w:rsidDel="00C10E51">
                <w:delText>SOLOVIEV, Andrey</w:delText>
              </w:r>
              <w:bookmarkStart w:id="1782" w:name="_Toc447017028"/>
              <w:bookmarkStart w:id="1783" w:name="_Toc447020399"/>
              <w:bookmarkStart w:id="1784" w:name="_Toc447020766"/>
              <w:bookmarkEnd w:id="1782"/>
              <w:bookmarkEnd w:id="1783"/>
              <w:bookmarkEnd w:id="1784"/>
            </w:del>
          </w:p>
        </w:tc>
        <w:tc>
          <w:tcPr>
            <w:tcW w:w="5490" w:type="dxa"/>
            <w:noWrap/>
            <w:hideMark/>
          </w:tcPr>
          <w:p w14:paraId="5E3B3279" w14:textId="27B4DE4C" w:rsidR="00AC531C" w:rsidRPr="009D2239" w:rsidDel="00C10E51" w:rsidRDefault="00AC531C">
            <w:pPr>
              <w:rPr>
                <w:del w:id="1785" w:author="james" w:date="2016-03-29T11:53:00Z"/>
              </w:rPr>
            </w:pPr>
            <w:del w:id="1786" w:author="james" w:date="2016-03-29T11:53:00Z">
              <w:r w:rsidRPr="009D2239" w:rsidDel="00C10E51">
                <w:delText>Qunav</w:delText>
              </w:r>
              <w:bookmarkStart w:id="1787" w:name="_Toc447017029"/>
              <w:bookmarkStart w:id="1788" w:name="_Toc447020400"/>
              <w:bookmarkStart w:id="1789" w:name="_Toc447020767"/>
              <w:bookmarkEnd w:id="1787"/>
              <w:bookmarkEnd w:id="1788"/>
              <w:bookmarkEnd w:id="1789"/>
            </w:del>
          </w:p>
        </w:tc>
        <w:bookmarkStart w:id="1790" w:name="_Toc447017030"/>
        <w:bookmarkStart w:id="1791" w:name="_Toc447020401"/>
        <w:bookmarkStart w:id="1792" w:name="_Toc447020768"/>
        <w:bookmarkEnd w:id="1790"/>
        <w:bookmarkEnd w:id="1791"/>
        <w:bookmarkEnd w:id="1792"/>
      </w:tr>
      <w:tr w:rsidR="00AC531C" w:rsidRPr="009D2239" w:rsidDel="00C10E51" w14:paraId="2FAD7356" w14:textId="36515130" w:rsidTr="00144168">
        <w:trPr>
          <w:trHeight w:val="300"/>
          <w:del w:id="1793" w:author="james" w:date="2016-03-29T11:53:00Z"/>
        </w:trPr>
        <w:tc>
          <w:tcPr>
            <w:tcW w:w="499" w:type="dxa"/>
            <w:noWrap/>
            <w:hideMark/>
          </w:tcPr>
          <w:p w14:paraId="0DD64BFE" w14:textId="7E358813" w:rsidR="00AC531C" w:rsidRPr="009D2239" w:rsidDel="00C10E51" w:rsidRDefault="00AC531C" w:rsidP="009D2239">
            <w:pPr>
              <w:rPr>
                <w:del w:id="1794" w:author="james" w:date="2016-03-29T11:53:00Z"/>
              </w:rPr>
            </w:pPr>
            <w:del w:id="1795" w:author="james" w:date="2016-03-29T11:53:00Z">
              <w:r w:rsidRPr="009D2239" w:rsidDel="00C10E51">
                <w:delText>50</w:delText>
              </w:r>
              <w:bookmarkStart w:id="1796" w:name="_Toc447017031"/>
              <w:bookmarkStart w:id="1797" w:name="_Toc447020402"/>
              <w:bookmarkStart w:id="1798" w:name="_Toc447020769"/>
              <w:bookmarkEnd w:id="1796"/>
              <w:bookmarkEnd w:id="1797"/>
              <w:bookmarkEnd w:id="1798"/>
            </w:del>
          </w:p>
        </w:tc>
        <w:tc>
          <w:tcPr>
            <w:tcW w:w="3209" w:type="dxa"/>
            <w:noWrap/>
            <w:hideMark/>
          </w:tcPr>
          <w:p w14:paraId="712DF69C" w14:textId="5E140A97" w:rsidR="00AC531C" w:rsidRPr="009D2239" w:rsidDel="00C10E51" w:rsidRDefault="00AC531C">
            <w:pPr>
              <w:rPr>
                <w:del w:id="1799" w:author="james" w:date="2016-03-29T11:53:00Z"/>
              </w:rPr>
            </w:pPr>
            <w:del w:id="1800" w:author="james" w:date="2016-03-29T11:53:00Z">
              <w:r w:rsidRPr="009D2239" w:rsidDel="00C10E51">
                <w:delText>STAHL, Manuel</w:delText>
              </w:r>
              <w:bookmarkStart w:id="1801" w:name="_Toc447017032"/>
              <w:bookmarkStart w:id="1802" w:name="_Toc447020403"/>
              <w:bookmarkStart w:id="1803" w:name="_Toc447020770"/>
              <w:bookmarkEnd w:id="1801"/>
              <w:bookmarkEnd w:id="1802"/>
              <w:bookmarkEnd w:id="1803"/>
            </w:del>
          </w:p>
        </w:tc>
        <w:tc>
          <w:tcPr>
            <w:tcW w:w="5490" w:type="dxa"/>
            <w:noWrap/>
            <w:hideMark/>
          </w:tcPr>
          <w:p w14:paraId="0B5AA660" w14:textId="5D1629E0" w:rsidR="00AC531C" w:rsidRPr="009D2239" w:rsidDel="00C10E51" w:rsidRDefault="00AC531C">
            <w:pPr>
              <w:rPr>
                <w:del w:id="1804" w:author="james" w:date="2016-03-29T11:53:00Z"/>
              </w:rPr>
            </w:pPr>
            <w:del w:id="1805" w:author="james" w:date="2016-03-29T11:53:00Z">
              <w:r w:rsidRPr="009D2239" w:rsidDel="00C10E51">
                <w:delText>Fraunhofer IIS</w:delText>
              </w:r>
              <w:bookmarkStart w:id="1806" w:name="_Toc447017033"/>
              <w:bookmarkStart w:id="1807" w:name="_Toc447020404"/>
              <w:bookmarkStart w:id="1808" w:name="_Toc447020771"/>
              <w:bookmarkEnd w:id="1806"/>
              <w:bookmarkEnd w:id="1807"/>
              <w:bookmarkEnd w:id="1808"/>
            </w:del>
          </w:p>
        </w:tc>
        <w:bookmarkStart w:id="1809" w:name="_Toc447017034"/>
        <w:bookmarkStart w:id="1810" w:name="_Toc447020405"/>
        <w:bookmarkStart w:id="1811" w:name="_Toc447020772"/>
        <w:bookmarkEnd w:id="1809"/>
        <w:bookmarkEnd w:id="1810"/>
        <w:bookmarkEnd w:id="1811"/>
      </w:tr>
      <w:tr w:rsidR="00AC531C" w:rsidRPr="009D2239" w:rsidDel="00C10E51" w14:paraId="262BB3FA" w14:textId="4B914FA0" w:rsidTr="00144168">
        <w:trPr>
          <w:trHeight w:val="300"/>
          <w:del w:id="1812" w:author="james" w:date="2016-03-29T11:53:00Z"/>
        </w:trPr>
        <w:tc>
          <w:tcPr>
            <w:tcW w:w="499" w:type="dxa"/>
            <w:noWrap/>
          </w:tcPr>
          <w:p w14:paraId="2C2E8881" w14:textId="098183A4" w:rsidR="00AC531C" w:rsidRPr="009D2239" w:rsidDel="00C10E51" w:rsidRDefault="00AC531C" w:rsidP="009D2239">
            <w:pPr>
              <w:rPr>
                <w:del w:id="1813" w:author="james" w:date="2016-03-29T11:53:00Z"/>
              </w:rPr>
            </w:pPr>
            <w:del w:id="1814" w:author="james" w:date="2016-03-29T11:53:00Z">
              <w:r w:rsidRPr="009D2239" w:rsidDel="00C10E51">
                <w:delText>51</w:delText>
              </w:r>
              <w:bookmarkStart w:id="1815" w:name="_Toc447017035"/>
              <w:bookmarkStart w:id="1816" w:name="_Toc447020406"/>
              <w:bookmarkStart w:id="1817" w:name="_Toc447020773"/>
              <w:bookmarkEnd w:id="1815"/>
              <w:bookmarkEnd w:id="1816"/>
              <w:bookmarkEnd w:id="1817"/>
            </w:del>
          </w:p>
        </w:tc>
        <w:tc>
          <w:tcPr>
            <w:tcW w:w="3209" w:type="dxa"/>
            <w:noWrap/>
          </w:tcPr>
          <w:p w14:paraId="103783AC" w14:textId="5087DC65" w:rsidR="00AC531C" w:rsidRPr="009D2239" w:rsidDel="00C10E51" w:rsidRDefault="00AC531C">
            <w:pPr>
              <w:rPr>
                <w:del w:id="1818" w:author="james" w:date="2016-03-29T11:53:00Z"/>
              </w:rPr>
            </w:pPr>
            <w:del w:id="1819" w:author="james" w:date="2016-03-29T11:53:00Z">
              <w:r w:rsidRPr="009D2239" w:rsidDel="00C10E51">
                <w:delText>SUZUKI, Taro</w:delText>
              </w:r>
              <w:bookmarkStart w:id="1820" w:name="_Toc447017036"/>
              <w:bookmarkStart w:id="1821" w:name="_Toc447020407"/>
              <w:bookmarkStart w:id="1822" w:name="_Toc447020774"/>
              <w:bookmarkEnd w:id="1820"/>
              <w:bookmarkEnd w:id="1821"/>
              <w:bookmarkEnd w:id="1822"/>
            </w:del>
          </w:p>
        </w:tc>
        <w:tc>
          <w:tcPr>
            <w:tcW w:w="5490" w:type="dxa"/>
            <w:noWrap/>
          </w:tcPr>
          <w:p w14:paraId="3CC329E9" w14:textId="071F01B6" w:rsidR="00AC531C" w:rsidRPr="009D2239" w:rsidDel="00C10E51" w:rsidRDefault="00AC531C">
            <w:pPr>
              <w:rPr>
                <w:del w:id="1823" w:author="james" w:date="2016-03-29T11:53:00Z"/>
              </w:rPr>
            </w:pPr>
            <w:bookmarkStart w:id="1824" w:name="_Toc447017037"/>
            <w:bookmarkStart w:id="1825" w:name="_Toc447020408"/>
            <w:bookmarkStart w:id="1826" w:name="_Toc447020775"/>
            <w:bookmarkEnd w:id="1824"/>
            <w:bookmarkEnd w:id="1825"/>
            <w:bookmarkEnd w:id="1826"/>
          </w:p>
        </w:tc>
        <w:bookmarkStart w:id="1827" w:name="_Toc447017038"/>
        <w:bookmarkStart w:id="1828" w:name="_Toc447020409"/>
        <w:bookmarkStart w:id="1829" w:name="_Toc447020776"/>
        <w:bookmarkEnd w:id="1827"/>
        <w:bookmarkEnd w:id="1828"/>
        <w:bookmarkEnd w:id="1829"/>
      </w:tr>
      <w:tr w:rsidR="00AC531C" w:rsidRPr="009D2239" w:rsidDel="00C10E51" w14:paraId="08A33877" w14:textId="492FAE3A" w:rsidTr="00144168">
        <w:trPr>
          <w:trHeight w:val="300"/>
          <w:del w:id="1830" w:author="james" w:date="2016-03-29T11:53:00Z"/>
        </w:trPr>
        <w:tc>
          <w:tcPr>
            <w:tcW w:w="499" w:type="dxa"/>
            <w:noWrap/>
            <w:hideMark/>
          </w:tcPr>
          <w:p w14:paraId="75A4399C" w14:textId="7BB34A62" w:rsidR="00AC531C" w:rsidRPr="009D2239" w:rsidDel="00C10E51" w:rsidRDefault="00AC531C" w:rsidP="009D2239">
            <w:pPr>
              <w:rPr>
                <w:del w:id="1831" w:author="james" w:date="2016-03-29T11:53:00Z"/>
              </w:rPr>
            </w:pPr>
            <w:del w:id="1832" w:author="james" w:date="2016-03-29T11:53:00Z">
              <w:r w:rsidRPr="009D2239" w:rsidDel="00C10E51">
                <w:delText>52</w:delText>
              </w:r>
              <w:bookmarkStart w:id="1833" w:name="_Toc447017039"/>
              <w:bookmarkStart w:id="1834" w:name="_Toc447020410"/>
              <w:bookmarkStart w:id="1835" w:name="_Toc447020777"/>
              <w:bookmarkEnd w:id="1833"/>
              <w:bookmarkEnd w:id="1834"/>
              <w:bookmarkEnd w:id="1835"/>
            </w:del>
          </w:p>
        </w:tc>
        <w:tc>
          <w:tcPr>
            <w:tcW w:w="3209" w:type="dxa"/>
            <w:noWrap/>
            <w:hideMark/>
          </w:tcPr>
          <w:p w14:paraId="384313ED" w14:textId="4264EB8D" w:rsidR="00AC531C" w:rsidRPr="009D2239" w:rsidDel="00C10E51" w:rsidRDefault="00AC531C">
            <w:pPr>
              <w:rPr>
                <w:del w:id="1836" w:author="james" w:date="2016-03-29T11:53:00Z"/>
              </w:rPr>
            </w:pPr>
            <w:del w:id="1837" w:author="james" w:date="2016-03-29T11:53:00Z">
              <w:r w:rsidRPr="009D2239" w:rsidDel="00C10E51">
                <w:delText>TKATCH, Alex</w:delText>
              </w:r>
              <w:bookmarkStart w:id="1838" w:name="_Toc447017040"/>
              <w:bookmarkStart w:id="1839" w:name="_Toc447020411"/>
              <w:bookmarkStart w:id="1840" w:name="_Toc447020778"/>
              <w:bookmarkEnd w:id="1838"/>
              <w:bookmarkEnd w:id="1839"/>
              <w:bookmarkEnd w:id="1840"/>
            </w:del>
          </w:p>
        </w:tc>
        <w:tc>
          <w:tcPr>
            <w:tcW w:w="5490" w:type="dxa"/>
            <w:noWrap/>
            <w:hideMark/>
          </w:tcPr>
          <w:p w14:paraId="0060477D" w14:textId="7814989D" w:rsidR="00AC531C" w:rsidRPr="009D2239" w:rsidDel="00C10E51" w:rsidRDefault="00AC531C">
            <w:pPr>
              <w:rPr>
                <w:del w:id="1841" w:author="james" w:date="2016-03-29T11:53:00Z"/>
              </w:rPr>
            </w:pPr>
            <w:del w:id="1842" w:author="james" w:date="2016-03-29T11:53:00Z">
              <w:r w:rsidRPr="009D2239" w:rsidDel="00C10E51">
                <w:delText>Rohde &amp; Schwarz USA Inc.</w:delText>
              </w:r>
              <w:bookmarkStart w:id="1843" w:name="_Toc447017041"/>
              <w:bookmarkStart w:id="1844" w:name="_Toc447020412"/>
              <w:bookmarkStart w:id="1845" w:name="_Toc447020779"/>
              <w:bookmarkEnd w:id="1843"/>
              <w:bookmarkEnd w:id="1844"/>
              <w:bookmarkEnd w:id="1845"/>
            </w:del>
          </w:p>
        </w:tc>
        <w:bookmarkStart w:id="1846" w:name="_Toc447017042"/>
        <w:bookmarkStart w:id="1847" w:name="_Toc447020413"/>
        <w:bookmarkStart w:id="1848" w:name="_Toc447020780"/>
        <w:bookmarkEnd w:id="1846"/>
        <w:bookmarkEnd w:id="1847"/>
        <w:bookmarkEnd w:id="1848"/>
      </w:tr>
      <w:tr w:rsidR="00AC531C" w:rsidRPr="009D2239" w:rsidDel="00C10E51" w14:paraId="78DC3392" w14:textId="6B7B3ACF" w:rsidTr="00144168">
        <w:trPr>
          <w:trHeight w:val="300"/>
          <w:del w:id="1849" w:author="james" w:date="2016-03-29T11:53:00Z"/>
        </w:trPr>
        <w:tc>
          <w:tcPr>
            <w:tcW w:w="499" w:type="dxa"/>
            <w:noWrap/>
            <w:hideMark/>
          </w:tcPr>
          <w:p w14:paraId="78B9ED98" w14:textId="2394D797" w:rsidR="00AC531C" w:rsidRPr="009D2239" w:rsidDel="00C10E51" w:rsidRDefault="00AC531C" w:rsidP="009D2239">
            <w:pPr>
              <w:rPr>
                <w:del w:id="1850" w:author="james" w:date="2016-03-29T11:53:00Z"/>
              </w:rPr>
            </w:pPr>
            <w:del w:id="1851" w:author="james" w:date="2016-03-29T11:53:00Z">
              <w:r w:rsidRPr="009D2239" w:rsidDel="00C10E51">
                <w:delText>53</w:delText>
              </w:r>
              <w:bookmarkStart w:id="1852" w:name="_Toc447017043"/>
              <w:bookmarkStart w:id="1853" w:name="_Toc447020414"/>
              <w:bookmarkStart w:id="1854" w:name="_Toc447020781"/>
              <w:bookmarkEnd w:id="1852"/>
              <w:bookmarkEnd w:id="1853"/>
              <w:bookmarkEnd w:id="1854"/>
            </w:del>
          </w:p>
        </w:tc>
        <w:tc>
          <w:tcPr>
            <w:tcW w:w="3209" w:type="dxa"/>
            <w:noWrap/>
            <w:hideMark/>
          </w:tcPr>
          <w:p w14:paraId="0FDCC990" w14:textId="73C201BC" w:rsidR="00AC531C" w:rsidRPr="009D2239" w:rsidDel="00C10E51" w:rsidRDefault="00AC531C">
            <w:pPr>
              <w:rPr>
                <w:del w:id="1855" w:author="james" w:date="2016-03-29T11:53:00Z"/>
              </w:rPr>
            </w:pPr>
            <w:del w:id="1856" w:author="james" w:date="2016-03-29T11:53:00Z">
              <w:r w:rsidRPr="009D2239" w:rsidDel="00C10E51">
                <w:delText>UNWIN, Martin</w:delText>
              </w:r>
              <w:bookmarkStart w:id="1857" w:name="_Toc447017044"/>
              <w:bookmarkStart w:id="1858" w:name="_Toc447020415"/>
              <w:bookmarkStart w:id="1859" w:name="_Toc447020782"/>
              <w:bookmarkEnd w:id="1857"/>
              <w:bookmarkEnd w:id="1858"/>
              <w:bookmarkEnd w:id="1859"/>
            </w:del>
          </w:p>
        </w:tc>
        <w:tc>
          <w:tcPr>
            <w:tcW w:w="5490" w:type="dxa"/>
            <w:noWrap/>
            <w:hideMark/>
          </w:tcPr>
          <w:p w14:paraId="242D4C7E" w14:textId="7028E237" w:rsidR="00AC531C" w:rsidRPr="009D2239" w:rsidDel="00C10E51" w:rsidRDefault="00AC531C">
            <w:pPr>
              <w:rPr>
                <w:del w:id="1860" w:author="james" w:date="2016-03-29T11:53:00Z"/>
              </w:rPr>
            </w:pPr>
            <w:del w:id="1861" w:author="james" w:date="2016-03-29T11:53:00Z">
              <w:r w:rsidRPr="009D2239" w:rsidDel="00C10E51">
                <w:delText>SSTL</w:delText>
              </w:r>
              <w:bookmarkStart w:id="1862" w:name="_Toc447017045"/>
              <w:bookmarkStart w:id="1863" w:name="_Toc447020416"/>
              <w:bookmarkStart w:id="1864" w:name="_Toc447020783"/>
              <w:bookmarkEnd w:id="1862"/>
              <w:bookmarkEnd w:id="1863"/>
              <w:bookmarkEnd w:id="1864"/>
            </w:del>
          </w:p>
        </w:tc>
        <w:bookmarkStart w:id="1865" w:name="_Toc447017046"/>
        <w:bookmarkStart w:id="1866" w:name="_Toc447020417"/>
        <w:bookmarkStart w:id="1867" w:name="_Toc447020784"/>
        <w:bookmarkEnd w:id="1865"/>
        <w:bookmarkEnd w:id="1866"/>
        <w:bookmarkEnd w:id="1867"/>
      </w:tr>
      <w:tr w:rsidR="00AC531C" w:rsidRPr="009D2239" w:rsidDel="00C10E51" w14:paraId="67A9C246" w14:textId="33DFFAD6" w:rsidTr="00144168">
        <w:trPr>
          <w:trHeight w:val="300"/>
          <w:del w:id="1868" w:author="james" w:date="2016-03-29T11:53:00Z"/>
        </w:trPr>
        <w:tc>
          <w:tcPr>
            <w:tcW w:w="499" w:type="dxa"/>
            <w:noWrap/>
            <w:hideMark/>
          </w:tcPr>
          <w:p w14:paraId="32B351EA" w14:textId="24093795" w:rsidR="00AC531C" w:rsidRPr="009D2239" w:rsidDel="00C10E51" w:rsidRDefault="00AC531C" w:rsidP="009D2239">
            <w:pPr>
              <w:rPr>
                <w:del w:id="1869" w:author="james" w:date="2016-03-29T11:53:00Z"/>
              </w:rPr>
            </w:pPr>
            <w:del w:id="1870" w:author="james" w:date="2016-03-29T11:53:00Z">
              <w:r w:rsidRPr="009D2239" w:rsidDel="00C10E51">
                <w:delText>54</w:delText>
              </w:r>
              <w:bookmarkStart w:id="1871" w:name="_Toc447017047"/>
              <w:bookmarkStart w:id="1872" w:name="_Toc447020418"/>
              <w:bookmarkStart w:id="1873" w:name="_Toc447020785"/>
              <w:bookmarkEnd w:id="1871"/>
              <w:bookmarkEnd w:id="1872"/>
              <w:bookmarkEnd w:id="1873"/>
            </w:del>
          </w:p>
        </w:tc>
        <w:tc>
          <w:tcPr>
            <w:tcW w:w="3209" w:type="dxa"/>
            <w:noWrap/>
            <w:hideMark/>
          </w:tcPr>
          <w:p w14:paraId="245A4AD0" w14:textId="512E0763" w:rsidR="00AC531C" w:rsidRPr="009D2239" w:rsidDel="00C10E51" w:rsidRDefault="00AC531C">
            <w:pPr>
              <w:rPr>
                <w:del w:id="1874" w:author="james" w:date="2016-03-29T11:53:00Z"/>
              </w:rPr>
            </w:pPr>
            <w:del w:id="1875" w:author="james" w:date="2016-03-29T11:53:00Z">
              <w:r w:rsidRPr="009D2239" w:rsidDel="00C10E51">
                <w:delText>VINANDE, Eric</w:delText>
              </w:r>
              <w:bookmarkStart w:id="1876" w:name="_Toc447017048"/>
              <w:bookmarkStart w:id="1877" w:name="_Toc447020419"/>
              <w:bookmarkStart w:id="1878" w:name="_Toc447020786"/>
              <w:bookmarkEnd w:id="1876"/>
              <w:bookmarkEnd w:id="1877"/>
              <w:bookmarkEnd w:id="1878"/>
            </w:del>
          </w:p>
        </w:tc>
        <w:tc>
          <w:tcPr>
            <w:tcW w:w="5490" w:type="dxa"/>
            <w:noWrap/>
            <w:hideMark/>
          </w:tcPr>
          <w:p w14:paraId="36F4C802" w14:textId="017D02C5" w:rsidR="00AC531C" w:rsidRPr="009D2239" w:rsidDel="00C10E51" w:rsidRDefault="00AC531C">
            <w:pPr>
              <w:rPr>
                <w:del w:id="1879" w:author="james" w:date="2016-03-29T11:53:00Z"/>
              </w:rPr>
            </w:pPr>
            <w:del w:id="1880" w:author="james" w:date="2016-03-29T11:53:00Z">
              <w:r w:rsidRPr="009D2239" w:rsidDel="00C10E51">
                <w:delText>AFRL Sensors Directorate</w:delText>
              </w:r>
              <w:bookmarkStart w:id="1881" w:name="_Toc447017049"/>
              <w:bookmarkStart w:id="1882" w:name="_Toc447020420"/>
              <w:bookmarkStart w:id="1883" w:name="_Toc447020787"/>
              <w:bookmarkEnd w:id="1881"/>
              <w:bookmarkEnd w:id="1882"/>
              <w:bookmarkEnd w:id="1883"/>
            </w:del>
          </w:p>
        </w:tc>
        <w:bookmarkStart w:id="1884" w:name="_Toc447017050"/>
        <w:bookmarkStart w:id="1885" w:name="_Toc447020421"/>
        <w:bookmarkStart w:id="1886" w:name="_Toc447020788"/>
        <w:bookmarkEnd w:id="1884"/>
        <w:bookmarkEnd w:id="1885"/>
        <w:bookmarkEnd w:id="1886"/>
      </w:tr>
      <w:tr w:rsidR="00AC531C" w:rsidRPr="009D2239" w:rsidDel="00C10E51" w14:paraId="07AB3170" w14:textId="25D8B880" w:rsidTr="00144168">
        <w:trPr>
          <w:trHeight w:val="300"/>
          <w:del w:id="1887" w:author="james" w:date="2016-03-29T11:53:00Z"/>
        </w:trPr>
        <w:tc>
          <w:tcPr>
            <w:tcW w:w="499" w:type="dxa"/>
            <w:noWrap/>
            <w:hideMark/>
          </w:tcPr>
          <w:p w14:paraId="768EF78E" w14:textId="3FE98FA4" w:rsidR="00AC531C" w:rsidRPr="009D2239" w:rsidDel="00C10E51" w:rsidRDefault="00AC531C" w:rsidP="009D2239">
            <w:pPr>
              <w:rPr>
                <w:del w:id="1888" w:author="james" w:date="2016-03-29T11:53:00Z"/>
              </w:rPr>
            </w:pPr>
            <w:del w:id="1889" w:author="james" w:date="2016-03-29T11:53:00Z">
              <w:r w:rsidRPr="009D2239" w:rsidDel="00C10E51">
                <w:delText>55</w:delText>
              </w:r>
              <w:bookmarkStart w:id="1890" w:name="_Toc447017051"/>
              <w:bookmarkStart w:id="1891" w:name="_Toc447020422"/>
              <w:bookmarkStart w:id="1892" w:name="_Toc447020789"/>
              <w:bookmarkEnd w:id="1890"/>
              <w:bookmarkEnd w:id="1891"/>
              <w:bookmarkEnd w:id="1892"/>
            </w:del>
          </w:p>
        </w:tc>
        <w:tc>
          <w:tcPr>
            <w:tcW w:w="3209" w:type="dxa"/>
            <w:noWrap/>
            <w:hideMark/>
          </w:tcPr>
          <w:p w14:paraId="65BBF3A7" w14:textId="5463243B" w:rsidR="00AC531C" w:rsidRPr="009D2239" w:rsidDel="00C10E51" w:rsidRDefault="00AC531C">
            <w:pPr>
              <w:rPr>
                <w:del w:id="1893" w:author="james" w:date="2016-03-29T11:53:00Z"/>
              </w:rPr>
            </w:pPr>
            <w:del w:id="1894" w:author="james" w:date="2016-03-29T11:53:00Z">
              <w:r w:rsidRPr="009D2239" w:rsidDel="00C10E51">
                <w:delText>WARD, Phillip, W.</w:delText>
              </w:r>
              <w:bookmarkStart w:id="1895" w:name="_Toc447017052"/>
              <w:bookmarkStart w:id="1896" w:name="_Toc447020423"/>
              <w:bookmarkStart w:id="1897" w:name="_Toc447020790"/>
              <w:bookmarkEnd w:id="1895"/>
              <w:bookmarkEnd w:id="1896"/>
              <w:bookmarkEnd w:id="1897"/>
            </w:del>
          </w:p>
        </w:tc>
        <w:tc>
          <w:tcPr>
            <w:tcW w:w="5490" w:type="dxa"/>
            <w:noWrap/>
            <w:hideMark/>
          </w:tcPr>
          <w:p w14:paraId="767F2B40" w14:textId="7D9DB293" w:rsidR="00AC531C" w:rsidRPr="009D2239" w:rsidDel="00C10E51" w:rsidRDefault="00AC531C">
            <w:pPr>
              <w:rPr>
                <w:del w:id="1898" w:author="james" w:date="2016-03-29T11:53:00Z"/>
              </w:rPr>
            </w:pPr>
            <w:del w:id="1899" w:author="james" w:date="2016-03-29T11:53:00Z">
              <w:r w:rsidRPr="009D2239" w:rsidDel="00C10E51">
                <w:delText>Navward GPS Consulting</w:delText>
              </w:r>
              <w:bookmarkStart w:id="1900" w:name="_Toc447017053"/>
              <w:bookmarkStart w:id="1901" w:name="_Toc447020424"/>
              <w:bookmarkStart w:id="1902" w:name="_Toc447020791"/>
              <w:bookmarkEnd w:id="1900"/>
              <w:bookmarkEnd w:id="1901"/>
              <w:bookmarkEnd w:id="1902"/>
            </w:del>
          </w:p>
        </w:tc>
        <w:bookmarkStart w:id="1903" w:name="_Toc447017054"/>
        <w:bookmarkStart w:id="1904" w:name="_Toc447020425"/>
        <w:bookmarkStart w:id="1905" w:name="_Toc447020792"/>
        <w:bookmarkEnd w:id="1903"/>
        <w:bookmarkEnd w:id="1904"/>
        <w:bookmarkEnd w:id="1905"/>
      </w:tr>
      <w:tr w:rsidR="00AC531C" w:rsidRPr="009D2239" w:rsidDel="00C10E51" w14:paraId="726C11AD" w14:textId="68BC7933" w:rsidTr="00144168">
        <w:trPr>
          <w:trHeight w:val="300"/>
          <w:del w:id="1906" w:author="james" w:date="2016-03-29T11:53:00Z"/>
        </w:trPr>
        <w:tc>
          <w:tcPr>
            <w:tcW w:w="499" w:type="dxa"/>
            <w:noWrap/>
            <w:hideMark/>
          </w:tcPr>
          <w:p w14:paraId="4D943A7A" w14:textId="330D5C63" w:rsidR="00AC531C" w:rsidRPr="009D2239" w:rsidDel="00C10E51" w:rsidRDefault="00AC531C" w:rsidP="009D2239">
            <w:pPr>
              <w:rPr>
                <w:del w:id="1907" w:author="james" w:date="2016-03-29T11:53:00Z"/>
              </w:rPr>
            </w:pPr>
            <w:del w:id="1908" w:author="james" w:date="2016-03-29T11:53:00Z">
              <w:r w:rsidRPr="009D2239" w:rsidDel="00C10E51">
                <w:delText>56</w:delText>
              </w:r>
              <w:bookmarkStart w:id="1909" w:name="_Toc447017055"/>
              <w:bookmarkStart w:id="1910" w:name="_Toc447020426"/>
              <w:bookmarkStart w:id="1911" w:name="_Toc447020793"/>
              <w:bookmarkEnd w:id="1909"/>
              <w:bookmarkEnd w:id="1910"/>
              <w:bookmarkEnd w:id="1911"/>
            </w:del>
          </w:p>
        </w:tc>
        <w:tc>
          <w:tcPr>
            <w:tcW w:w="3209" w:type="dxa"/>
            <w:noWrap/>
            <w:hideMark/>
          </w:tcPr>
          <w:p w14:paraId="4A943B47" w14:textId="23AC6165" w:rsidR="00AC531C" w:rsidRPr="009D2239" w:rsidDel="00C10E51" w:rsidRDefault="00AC531C">
            <w:pPr>
              <w:rPr>
                <w:del w:id="1912" w:author="james" w:date="2016-03-29T11:53:00Z"/>
              </w:rPr>
            </w:pPr>
            <w:del w:id="1913" w:author="james" w:date="2016-03-29T11:53:00Z">
              <w:r w:rsidRPr="009D2239" w:rsidDel="00C10E51">
                <w:delText>WESSON, Kyle</w:delText>
              </w:r>
              <w:bookmarkStart w:id="1914" w:name="_Toc447017056"/>
              <w:bookmarkStart w:id="1915" w:name="_Toc447020427"/>
              <w:bookmarkStart w:id="1916" w:name="_Toc447020794"/>
              <w:bookmarkEnd w:id="1914"/>
              <w:bookmarkEnd w:id="1915"/>
              <w:bookmarkEnd w:id="1916"/>
            </w:del>
          </w:p>
        </w:tc>
        <w:tc>
          <w:tcPr>
            <w:tcW w:w="5490" w:type="dxa"/>
            <w:noWrap/>
            <w:hideMark/>
          </w:tcPr>
          <w:p w14:paraId="33B2EE48" w14:textId="3BACA180" w:rsidR="00AC531C" w:rsidRPr="009D2239" w:rsidDel="00C10E51" w:rsidRDefault="00AC531C">
            <w:pPr>
              <w:rPr>
                <w:del w:id="1917" w:author="james" w:date="2016-03-29T11:53:00Z"/>
              </w:rPr>
            </w:pPr>
            <w:del w:id="1918" w:author="james" w:date="2016-03-29T11:53:00Z">
              <w:r w:rsidRPr="009D2239" w:rsidDel="00C10E51">
                <w:delText>Zeta Associates</w:delText>
              </w:r>
              <w:bookmarkStart w:id="1919" w:name="_Toc447017057"/>
              <w:bookmarkStart w:id="1920" w:name="_Toc447020428"/>
              <w:bookmarkStart w:id="1921" w:name="_Toc447020795"/>
              <w:bookmarkEnd w:id="1919"/>
              <w:bookmarkEnd w:id="1920"/>
              <w:bookmarkEnd w:id="1921"/>
            </w:del>
          </w:p>
        </w:tc>
        <w:bookmarkStart w:id="1922" w:name="_Toc447017058"/>
        <w:bookmarkStart w:id="1923" w:name="_Toc447020429"/>
        <w:bookmarkStart w:id="1924" w:name="_Toc447020796"/>
        <w:bookmarkEnd w:id="1922"/>
        <w:bookmarkEnd w:id="1923"/>
        <w:bookmarkEnd w:id="1924"/>
      </w:tr>
      <w:tr w:rsidR="00AC531C" w:rsidRPr="009D2239" w:rsidDel="00C10E51" w14:paraId="3EF428D0" w14:textId="56919CE4" w:rsidTr="00144168">
        <w:trPr>
          <w:trHeight w:val="300"/>
          <w:del w:id="1925" w:author="james" w:date="2016-03-29T11:53:00Z"/>
        </w:trPr>
        <w:tc>
          <w:tcPr>
            <w:tcW w:w="499" w:type="dxa"/>
            <w:noWrap/>
            <w:hideMark/>
          </w:tcPr>
          <w:p w14:paraId="36EF0BAA" w14:textId="26A476E6" w:rsidR="00AC531C" w:rsidRPr="009D2239" w:rsidDel="00C10E51" w:rsidRDefault="00AC531C" w:rsidP="009D2239">
            <w:pPr>
              <w:rPr>
                <w:del w:id="1926" w:author="james" w:date="2016-03-29T11:53:00Z"/>
              </w:rPr>
            </w:pPr>
            <w:del w:id="1927" w:author="james" w:date="2016-03-29T11:53:00Z">
              <w:r w:rsidRPr="009D2239" w:rsidDel="00C10E51">
                <w:delText>57</w:delText>
              </w:r>
              <w:bookmarkStart w:id="1928" w:name="_Toc447017059"/>
              <w:bookmarkStart w:id="1929" w:name="_Toc447020430"/>
              <w:bookmarkStart w:id="1930" w:name="_Toc447020797"/>
              <w:bookmarkEnd w:id="1928"/>
              <w:bookmarkEnd w:id="1929"/>
              <w:bookmarkEnd w:id="1930"/>
            </w:del>
          </w:p>
        </w:tc>
        <w:tc>
          <w:tcPr>
            <w:tcW w:w="3209" w:type="dxa"/>
            <w:noWrap/>
            <w:hideMark/>
          </w:tcPr>
          <w:p w14:paraId="0B9F4F4E" w14:textId="487AE1F3" w:rsidR="00AC531C" w:rsidRPr="009D2239" w:rsidDel="00C10E51" w:rsidRDefault="00AC531C">
            <w:pPr>
              <w:rPr>
                <w:del w:id="1931" w:author="james" w:date="2016-03-29T11:53:00Z"/>
              </w:rPr>
            </w:pPr>
            <w:del w:id="1932" w:author="james" w:date="2016-03-29T11:53:00Z">
              <w:r w:rsidRPr="009D2239" w:rsidDel="00C10E51">
                <w:delText>WON, Jong-Hoon</w:delText>
              </w:r>
              <w:bookmarkStart w:id="1933" w:name="_Toc447017060"/>
              <w:bookmarkStart w:id="1934" w:name="_Toc447020431"/>
              <w:bookmarkStart w:id="1935" w:name="_Toc447020798"/>
              <w:bookmarkEnd w:id="1933"/>
              <w:bookmarkEnd w:id="1934"/>
              <w:bookmarkEnd w:id="1935"/>
            </w:del>
          </w:p>
        </w:tc>
        <w:tc>
          <w:tcPr>
            <w:tcW w:w="5490" w:type="dxa"/>
            <w:noWrap/>
            <w:hideMark/>
          </w:tcPr>
          <w:p w14:paraId="79B20EF1" w14:textId="39218900" w:rsidR="00AC531C" w:rsidRPr="009D2239" w:rsidDel="00C10E51" w:rsidRDefault="00AC531C">
            <w:pPr>
              <w:rPr>
                <w:del w:id="1936" w:author="james" w:date="2016-03-29T11:53:00Z"/>
              </w:rPr>
            </w:pPr>
            <w:del w:id="1937" w:author="james" w:date="2016-03-29T11:53:00Z">
              <w:r w:rsidRPr="009D2239" w:rsidDel="00C10E51">
                <w:delText>ISTA at University FAF Munich</w:delText>
              </w:r>
              <w:bookmarkStart w:id="1938" w:name="_Toc447017061"/>
              <w:bookmarkStart w:id="1939" w:name="_Toc447020432"/>
              <w:bookmarkStart w:id="1940" w:name="_Toc447020799"/>
              <w:bookmarkEnd w:id="1938"/>
              <w:bookmarkEnd w:id="1939"/>
              <w:bookmarkEnd w:id="1940"/>
            </w:del>
          </w:p>
        </w:tc>
        <w:bookmarkStart w:id="1941" w:name="_Toc447017062"/>
        <w:bookmarkStart w:id="1942" w:name="_Toc447020433"/>
        <w:bookmarkStart w:id="1943" w:name="_Toc447020800"/>
        <w:bookmarkEnd w:id="1941"/>
        <w:bookmarkEnd w:id="1942"/>
        <w:bookmarkEnd w:id="1943"/>
      </w:tr>
      <w:tr w:rsidR="00AC531C" w:rsidRPr="009D2239" w:rsidDel="00C10E51" w14:paraId="72B6B297" w14:textId="0D1567F0" w:rsidTr="00144168">
        <w:trPr>
          <w:trHeight w:val="300"/>
          <w:del w:id="1944" w:author="james" w:date="2016-03-29T11:53:00Z"/>
        </w:trPr>
        <w:tc>
          <w:tcPr>
            <w:tcW w:w="499" w:type="dxa"/>
            <w:noWrap/>
            <w:hideMark/>
          </w:tcPr>
          <w:p w14:paraId="37CE97BE" w14:textId="52B13D86" w:rsidR="00AC531C" w:rsidRPr="009D2239" w:rsidDel="00C10E51" w:rsidRDefault="00AC531C" w:rsidP="009D2239">
            <w:pPr>
              <w:rPr>
                <w:del w:id="1945" w:author="james" w:date="2016-03-29T11:53:00Z"/>
              </w:rPr>
            </w:pPr>
            <w:del w:id="1946" w:author="james" w:date="2016-03-29T11:53:00Z">
              <w:r w:rsidRPr="009D2239" w:rsidDel="00C10E51">
                <w:delText>58</w:delText>
              </w:r>
              <w:bookmarkStart w:id="1947" w:name="_Toc447017063"/>
              <w:bookmarkStart w:id="1948" w:name="_Toc447020434"/>
              <w:bookmarkStart w:id="1949" w:name="_Toc447020801"/>
              <w:bookmarkEnd w:id="1947"/>
              <w:bookmarkEnd w:id="1948"/>
              <w:bookmarkEnd w:id="1949"/>
            </w:del>
          </w:p>
        </w:tc>
        <w:tc>
          <w:tcPr>
            <w:tcW w:w="3209" w:type="dxa"/>
            <w:noWrap/>
            <w:hideMark/>
          </w:tcPr>
          <w:p w14:paraId="0BA0283F" w14:textId="26299DA2" w:rsidR="00AC531C" w:rsidRPr="009D2239" w:rsidDel="00C10E51" w:rsidRDefault="00AC531C">
            <w:pPr>
              <w:rPr>
                <w:del w:id="1950" w:author="james" w:date="2016-03-29T11:53:00Z"/>
              </w:rPr>
            </w:pPr>
            <w:del w:id="1951" w:author="james" w:date="2016-03-29T11:53:00Z">
              <w:r w:rsidRPr="009D2239" w:rsidDel="00C10E51">
                <w:delText>YANG, Ning</w:delText>
              </w:r>
              <w:bookmarkStart w:id="1952" w:name="_Toc447017064"/>
              <w:bookmarkStart w:id="1953" w:name="_Toc447020435"/>
              <w:bookmarkStart w:id="1954" w:name="_Toc447020802"/>
              <w:bookmarkEnd w:id="1952"/>
              <w:bookmarkEnd w:id="1953"/>
              <w:bookmarkEnd w:id="1954"/>
            </w:del>
          </w:p>
        </w:tc>
        <w:tc>
          <w:tcPr>
            <w:tcW w:w="5490" w:type="dxa"/>
            <w:noWrap/>
            <w:hideMark/>
          </w:tcPr>
          <w:p w14:paraId="1A34B2A9" w14:textId="4AB49719" w:rsidR="00AC531C" w:rsidRPr="009D2239" w:rsidDel="00C10E51" w:rsidRDefault="00AC531C">
            <w:pPr>
              <w:rPr>
                <w:del w:id="1955" w:author="james" w:date="2016-03-29T11:53:00Z"/>
              </w:rPr>
            </w:pPr>
            <w:del w:id="1956" w:author="james" w:date="2016-03-29T11:53:00Z">
              <w:r w:rsidRPr="009D2239" w:rsidDel="00C10E51">
                <w:delText>Draper Laboratory</w:delText>
              </w:r>
              <w:bookmarkStart w:id="1957" w:name="_Toc447017065"/>
              <w:bookmarkStart w:id="1958" w:name="_Toc447020436"/>
              <w:bookmarkStart w:id="1959" w:name="_Toc447020803"/>
              <w:bookmarkEnd w:id="1957"/>
              <w:bookmarkEnd w:id="1958"/>
              <w:bookmarkEnd w:id="1959"/>
            </w:del>
          </w:p>
        </w:tc>
        <w:bookmarkStart w:id="1960" w:name="_Toc447017066"/>
        <w:bookmarkStart w:id="1961" w:name="_Toc447020437"/>
        <w:bookmarkStart w:id="1962" w:name="_Toc447020804"/>
        <w:bookmarkEnd w:id="1960"/>
        <w:bookmarkEnd w:id="1961"/>
        <w:bookmarkEnd w:id="1962"/>
      </w:tr>
      <w:tr w:rsidR="00AC531C" w:rsidRPr="009D2239" w:rsidDel="00C10E51" w14:paraId="42BE3123" w14:textId="63AC7011" w:rsidTr="00144168">
        <w:trPr>
          <w:trHeight w:val="300"/>
          <w:del w:id="1963" w:author="james" w:date="2016-03-29T11:53:00Z"/>
        </w:trPr>
        <w:tc>
          <w:tcPr>
            <w:tcW w:w="499" w:type="dxa"/>
            <w:noWrap/>
            <w:hideMark/>
          </w:tcPr>
          <w:p w14:paraId="65EE49B5" w14:textId="1F539EAB" w:rsidR="00AC531C" w:rsidRPr="009D2239" w:rsidDel="00C10E51" w:rsidRDefault="00AC531C" w:rsidP="009D2239">
            <w:pPr>
              <w:rPr>
                <w:del w:id="1964" w:author="james" w:date="2016-03-29T11:53:00Z"/>
              </w:rPr>
            </w:pPr>
            <w:del w:id="1965" w:author="james" w:date="2016-03-29T11:53:00Z">
              <w:r w:rsidRPr="009D2239" w:rsidDel="00C10E51">
                <w:delText>59</w:delText>
              </w:r>
              <w:bookmarkStart w:id="1966" w:name="_Toc447017067"/>
              <w:bookmarkStart w:id="1967" w:name="_Toc447020438"/>
              <w:bookmarkStart w:id="1968" w:name="_Toc447020805"/>
              <w:bookmarkEnd w:id="1966"/>
              <w:bookmarkEnd w:id="1967"/>
              <w:bookmarkEnd w:id="1968"/>
            </w:del>
          </w:p>
        </w:tc>
        <w:tc>
          <w:tcPr>
            <w:tcW w:w="3209" w:type="dxa"/>
            <w:noWrap/>
            <w:hideMark/>
          </w:tcPr>
          <w:p w14:paraId="018E9287" w14:textId="5F754B54" w:rsidR="00AC531C" w:rsidRPr="009D2239" w:rsidDel="00C10E51" w:rsidRDefault="00AC531C">
            <w:pPr>
              <w:rPr>
                <w:del w:id="1969" w:author="james" w:date="2016-03-29T11:53:00Z"/>
              </w:rPr>
            </w:pPr>
            <w:del w:id="1970" w:author="james" w:date="2016-03-29T11:53:00Z">
              <w:r w:rsidRPr="009D2239" w:rsidDel="00C10E51">
                <w:delText>YAO, Zheng</w:delText>
              </w:r>
              <w:bookmarkStart w:id="1971" w:name="_Toc447017068"/>
              <w:bookmarkStart w:id="1972" w:name="_Toc447020439"/>
              <w:bookmarkStart w:id="1973" w:name="_Toc447020806"/>
              <w:bookmarkEnd w:id="1971"/>
              <w:bookmarkEnd w:id="1972"/>
              <w:bookmarkEnd w:id="1973"/>
            </w:del>
          </w:p>
        </w:tc>
        <w:tc>
          <w:tcPr>
            <w:tcW w:w="5490" w:type="dxa"/>
            <w:noWrap/>
            <w:hideMark/>
          </w:tcPr>
          <w:p w14:paraId="5597FC7D" w14:textId="3DBF0194" w:rsidR="00AC531C" w:rsidRPr="009D2239" w:rsidDel="00C10E51" w:rsidRDefault="00AC531C">
            <w:pPr>
              <w:rPr>
                <w:del w:id="1974" w:author="james" w:date="2016-03-29T11:53:00Z"/>
              </w:rPr>
            </w:pPr>
            <w:del w:id="1975" w:author="james" w:date="2016-03-29T11:53:00Z">
              <w:r w:rsidRPr="009D2239" w:rsidDel="00C10E51">
                <w:delText>Tsinghua University</w:delText>
              </w:r>
              <w:bookmarkStart w:id="1976" w:name="_Toc447017069"/>
              <w:bookmarkStart w:id="1977" w:name="_Toc447020440"/>
              <w:bookmarkStart w:id="1978" w:name="_Toc447020807"/>
              <w:bookmarkEnd w:id="1976"/>
              <w:bookmarkEnd w:id="1977"/>
              <w:bookmarkEnd w:id="1978"/>
            </w:del>
          </w:p>
        </w:tc>
        <w:bookmarkStart w:id="1979" w:name="_Toc447017070"/>
        <w:bookmarkStart w:id="1980" w:name="_Toc447020441"/>
        <w:bookmarkStart w:id="1981" w:name="_Toc447020808"/>
        <w:bookmarkEnd w:id="1979"/>
        <w:bookmarkEnd w:id="1980"/>
        <w:bookmarkEnd w:id="1981"/>
      </w:tr>
      <w:tr w:rsidR="00AC531C" w:rsidRPr="009D2239" w:rsidDel="00C10E51" w14:paraId="5ABC7D46" w14:textId="36FE9C5B" w:rsidTr="00144168">
        <w:trPr>
          <w:trHeight w:val="300"/>
          <w:del w:id="1982" w:author="james" w:date="2016-03-29T11:53:00Z"/>
        </w:trPr>
        <w:tc>
          <w:tcPr>
            <w:tcW w:w="499" w:type="dxa"/>
            <w:noWrap/>
            <w:hideMark/>
          </w:tcPr>
          <w:p w14:paraId="156FD5F9" w14:textId="5D3042D8" w:rsidR="00AC531C" w:rsidRPr="009D2239" w:rsidDel="00C10E51" w:rsidRDefault="00AC531C" w:rsidP="009D2239">
            <w:pPr>
              <w:rPr>
                <w:del w:id="1983" w:author="james" w:date="2016-03-29T11:53:00Z"/>
              </w:rPr>
            </w:pPr>
            <w:del w:id="1984" w:author="james" w:date="2016-03-29T11:53:00Z">
              <w:r w:rsidRPr="009D2239" w:rsidDel="00C10E51">
                <w:delText>60</w:delText>
              </w:r>
              <w:bookmarkStart w:id="1985" w:name="_Toc447017071"/>
              <w:bookmarkStart w:id="1986" w:name="_Toc447020442"/>
              <w:bookmarkStart w:id="1987" w:name="_Toc447020809"/>
              <w:bookmarkEnd w:id="1985"/>
              <w:bookmarkEnd w:id="1986"/>
              <w:bookmarkEnd w:id="1987"/>
            </w:del>
          </w:p>
        </w:tc>
        <w:tc>
          <w:tcPr>
            <w:tcW w:w="3209" w:type="dxa"/>
            <w:noWrap/>
            <w:hideMark/>
          </w:tcPr>
          <w:p w14:paraId="7E706527" w14:textId="3B8D85B3" w:rsidR="00AC531C" w:rsidRPr="009D2239" w:rsidDel="00C10E51" w:rsidRDefault="00AC531C">
            <w:pPr>
              <w:rPr>
                <w:del w:id="1988" w:author="james" w:date="2016-03-29T11:53:00Z"/>
              </w:rPr>
            </w:pPr>
            <w:del w:id="1989" w:author="james" w:date="2016-03-29T11:53:00Z">
              <w:r w:rsidRPr="009D2239" w:rsidDel="00C10E51">
                <w:delText>YU, Jim</w:delText>
              </w:r>
              <w:bookmarkStart w:id="1990" w:name="_Toc447017072"/>
              <w:bookmarkStart w:id="1991" w:name="_Toc447020443"/>
              <w:bookmarkStart w:id="1992" w:name="_Toc447020810"/>
              <w:bookmarkEnd w:id="1990"/>
              <w:bookmarkEnd w:id="1991"/>
              <w:bookmarkEnd w:id="1992"/>
            </w:del>
          </w:p>
        </w:tc>
        <w:tc>
          <w:tcPr>
            <w:tcW w:w="5490" w:type="dxa"/>
            <w:noWrap/>
            <w:hideMark/>
          </w:tcPr>
          <w:p w14:paraId="38E5961C" w14:textId="5154A303" w:rsidR="00AC531C" w:rsidRPr="009D2239" w:rsidDel="00C10E51" w:rsidRDefault="00AC531C">
            <w:pPr>
              <w:rPr>
                <w:del w:id="1993" w:author="james" w:date="2016-03-29T11:53:00Z"/>
              </w:rPr>
            </w:pPr>
            <w:del w:id="1994" w:author="james" w:date="2016-03-29T11:53:00Z">
              <w:r w:rsidRPr="009D2239" w:rsidDel="00C10E51">
                <w:delText>Trimble</w:delText>
              </w:r>
              <w:bookmarkStart w:id="1995" w:name="_Toc447017073"/>
              <w:bookmarkStart w:id="1996" w:name="_Toc447020444"/>
              <w:bookmarkStart w:id="1997" w:name="_Toc447020811"/>
              <w:bookmarkEnd w:id="1995"/>
              <w:bookmarkEnd w:id="1996"/>
              <w:bookmarkEnd w:id="1997"/>
            </w:del>
          </w:p>
        </w:tc>
        <w:bookmarkStart w:id="1998" w:name="_Toc447017074"/>
        <w:bookmarkStart w:id="1999" w:name="_Toc447020445"/>
        <w:bookmarkStart w:id="2000" w:name="_Toc447020812"/>
        <w:bookmarkEnd w:id="1998"/>
        <w:bookmarkEnd w:id="1999"/>
        <w:bookmarkEnd w:id="2000"/>
      </w:tr>
      <w:tr w:rsidR="00AC531C" w:rsidRPr="009D2239" w:rsidDel="00C10E51" w14:paraId="32D92B6B" w14:textId="19164758" w:rsidTr="00144168">
        <w:trPr>
          <w:trHeight w:val="300"/>
          <w:del w:id="2001" w:author="james" w:date="2016-03-29T11:53:00Z"/>
        </w:trPr>
        <w:tc>
          <w:tcPr>
            <w:tcW w:w="499" w:type="dxa"/>
            <w:noWrap/>
            <w:hideMark/>
          </w:tcPr>
          <w:p w14:paraId="0C1EBCC0" w14:textId="6D4DB118" w:rsidR="00AC531C" w:rsidRPr="009D2239" w:rsidDel="00C10E51" w:rsidRDefault="00AC531C" w:rsidP="009D2239">
            <w:pPr>
              <w:rPr>
                <w:del w:id="2002" w:author="james" w:date="2016-03-29T11:53:00Z"/>
              </w:rPr>
            </w:pPr>
            <w:del w:id="2003" w:author="james" w:date="2016-03-29T11:53:00Z">
              <w:r w:rsidRPr="009D2239" w:rsidDel="00C10E51">
                <w:delText>61</w:delText>
              </w:r>
              <w:bookmarkStart w:id="2004" w:name="_Toc447017075"/>
              <w:bookmarkStart w:id="2005" w:name="_Toc447020446"/>
              <w:bookmarkStart w:id="2006" w:name="_Toc447020813"/>
              <w:bookmarkEnd w:id="2004"/>
              <w:bookmarkEnd w:id="2005"/>
              <w:bookmarkEnd w:id="2006"/>
            </w:del>
          </w:p>
        </w:tc>
        <w:tc>
          <w:tcPr>
            <w:tcW w:w="3209" w:type="dxa"/>
            <w:noWrap/>
            <w:hideMark/>
          </w:tcPr>
          <w:p w14:paraId="123BCED2" w14:textId="22C50872" w:rsidR="00AC531C" w:rsidRPr="009D2239" w:rsidDel="00C10E51" w:rsidRDefault="00AC531C">
            <w:pPr>
              <w:rPr>
                <w:del w:id="2007" w:author="james" w:date="2016-03-29T11:53:00Z"/>
              </w:rPr>
            </w:pPr>
            <w:del w:id="2008" w:author="james" w:date="2016-03-29T11:53:00Z">
              <w:r w:rsidRPr="009D2239" w:rsidDel="00C10E51">
                <w:delText>YU-HSUAN, Chen</w:delText>
              </w:r>
              <w:bookmarkStart w:id="2009" w:name="_Toc447017076"/>
              <w:bookmarkStart w:id="2010" w:name="_Toc447020447"/>
              <w:bookmarkStart w:id="2011" w:name="_Toc447020814"/>
              <w:bookmarkEnd w:id="2009"/>
              <w:bookmarkEnd w:id="2010"/>
              <w:bookmarkEnd w:id="2011"/>
            </w:del>
          </w:p>
        </w:tc>
        <w:tc>
          <w:tcPr>
            <w:tcW w:w="5490" w:type="dxa"/>
            <w:noWrap/>
            <w:hideMark/>
          </w:tcPr>
          <w:p w14:paraId="1B7A0331" w14:textId="217ED0A0" w:rsidR="00AC531C" w:rsidRPr="009D2239" w:rsidDel="00C10E51" w:rsidRDefault="00AC531C">
            <w:pPr>
              <w:rPr>
                <w:del w:id="2012" w:author="james" w:date="2016-03-29T11:53:00Z"/>
              </w:rPr>
            </w:pPr>
            <w:del w:id="2013" w:author="james" w:date="2016-03-29T11:53:00Z">
              <w:r w:rsidRPr="009D2239" w:rsidDel="00C10E51">
                <w:delText>Stanford University</w:delText>
              </w:r>
              <w:bookmarkStart w:id="2014" w:name="_Toc447017077"/>
              <w:bookmarkStart w:id="2015" w:name="_Toc447020448"/>
              <w:bookmarkStart w:id="2016" w:name="_Toc447020815"/>
              <w:bookmarkEnd w:id="2014"/>
              <w:bookmarkEnd w:id="2015"/>
              <w:bookmarkEnd w:id="2016"/>
            </w:del>
          </w:p>
        </w:tc>
        <w:bookmarkStart w:id="2017" w:name="_Toc447017078"/>
        <w:bookmarkStart w:id="2018" w:name="_Toc447020449"/>
        <w:bookmarkStart w:id="2019" w:name="_Toc447020816"/>
        <w:bookmarkEnd w:id="2017"/>
        <w:bookmarkEnd w:id="2018"/>
        <w:bookmarkEnd w:id="2019"/>
      </w:tr>
      <w:tr w:rsidR="00AC531C" w:rsidRPr="009D2239" w:rsidDel="00C10E51" w14:paraId="3D6A7EAE" w14:textId="61543172" w:rsidTr="00144168">
        <w:trPr>
          <w:trHeight w:val="300"/>
          <w:del w:id="2020" w:author="james" w:date="2016-03-29T11:53:00Z"/>
        </w:trPr>
        <w:tc>
          <w:tcPr>
            <w:tcW w:w="499" w:type="dxa"/>
            <w:noWrap/>
            <w:hideMark/>
          </w:tcPr>
          <w:p w14:paraId="50637FB0" w14:textId="6B6D6292" w:rsidR="00AC531C" w:rsidRPr="009D2239" w:rsidDel="00C10E51" w:rsidRDefault="00AC531C" w:rsidP="009D2239">
            <w:pPr>
              <w:rPr>
                <w:del w:id="2021" w:author="james" w:date="2016-03-29T11:53:00Z"/>
              </w:rPr>
            </w:pPr>
            <w:del w:id="2022" w:author="james" w:date="2016-03-29T11:53:00Z">
              <w:r w:rsidRPr="009D2239" w:rsidDel="00C10E51">
                <w:delText>62</w:delText>
              </w:r>
              <w:bookmarkStart w:id="2023" w:name="_Toc447017079"/>
              <w:bookmarkStart w:id="2024" w:name="_Toc447020450"/>
              <w:bookmarkStart w:id="2025" w:name="_Toc447020817"/>
              <w:bookmarkEnd w:id="2023"/>
              <w:bookmarkEnd w:id="2024"/>
              <w:bookmarkEnd w:id="2025"/>
            </w:del>
          </w:p>
        </w:tc>
        <w:tc>
          <w:tcPr>
            <w:tcW w:w="3209" w:type="dxa"/>
            <w:noWrap/>
            <w:hideMark/>
          </w:tcPr>
          <w:p w14:paraId="14265849" w14:textId="5C32ED8B" w:rsidR="00AC531C" w:rsidRPr="009D2239" w:rsidDel="00C10E51" w:rsidRDefault="00AC531C">
            <w:pPr>
              <w:rPr>
                <w:del w:id="2026" w:author="james" w:date="2016-03-29T11:53:00Z"/>
              </w:rPr>
            </w:pPr>
            <w:del w:id="2027" w:author="james" w:date="2016-03-29T11:53:00Z">
              <w:r w:rsidRPr="009D2239" w:rsidDel="00C10E51">
                <w:delText>ZHU, Zhen</w:delText>
              </w:r>
              <w:bookmarkStart w:id="2028" w:name="_Toc447017080"/>
              <w:bookmarkStart w:id="2029" w:name="_Toc447020451"/>
              <w:bookmarkStart w:id="2030" w:name="_Toc447020818"/>
              <w:bookmarkEnd w:id="2028"/>
              <w:bookmarkEnd w:id="2029"/>
              <w:bookmarkEnd w:id="2030"/>
            </w:del>
          </w:p>
        </w:tc>
        <w:tc>
          <w:tcPr>
            <w:tcW w:w="5490" w:type="dxa"/>
            <w:noWrap/>
            <w:hideMark/>
          </w:tcPr>
          <w:p w14:paraId="1E1597BA" w14:textId="47249425" w:rsidR="00AC531C" w:rsidRPr="009D2239" w:rsidDel="00C10E51" w:rsidRDefault="00AC531C">
            <w:pPr>
              <w:rPr>
                <w:del w:id="2031" w:author="james" w:date="2016-03-29T11:53:00Z"/>
              </w:rPr>
            </w:pPr>
            <w:del w:id="2032" w:author="james" w:date="2016-03-29T11:53:00Z">
              <w:r w:rsidRPr="009D2239" w:rsidDel="00C10E51">
                <w:delText>East Carolina University</w:delText>
              </w:r>
              <w:bookmarkStart w:id="2033" w:name="_Toc447017081"/>
              <w:bookmarkStart w:id="2034" w:name="_Toc447020452"/>
              <w:bookmarkStart w:id="2035" w:name="_Toc447020819"/>
              <w:bookmarkEnd w:id="2033"/>
              <w:bookmarkEnd w:id="2034"/>
              <w:bookmarkEnd w:id="2035"/>
            </w:del>
          </w:p>
        </w:tc>
        <w:bookmarkStart w:id="2036" w:name="_Toc447017082"/>
        <w:bookmarkStart w:id="2037" w:name="_Toc447020453"/>
        <w:bookmarkStart w:id="2038" w:name="_Toc447020820"/>
        <w:bookmarkEnd w:id="2036"/>
        <w:bookmarkEnd w:id="2037"/>
        <w:bookmarkEnd w:id="2038"/>
      </w:tr>
    </w:tbl>
    <w:p w14:paraId="398AB752" w14:textId="0F8690BB" w:rsidR="009D2239" w:rsidDel="003B434F" w:rsidRDefault="00B54809" w:rsidP="00B54809">
      <w:pPr>
        <w:pStyle w:val="Heading1"/>
        <w:numPr>
          <w:ilvl w:val="0"/>
          <w:numId w:val="0"/>
        </w:numPr>
        <w:ind w:left="432" w:hanging="432"/>
        <w:rPr>
          <w:del w:id="2039" w:author="james" w:date="2016-03-29T11:53:00Z"/>
        </w:rPr>
        <w:pPrChange w:id="2040" w:author="james" w:date="2016-03-29T13:07:00Z">
          <w:pPr>
            <w:jc w:val="both"/>
          </w:pPr>
        </w:pPrChange>
      </w:pPr>
      <w:bookmarkStart w:id="2041" w:name="_Toc447021306"/>
      <w:ins w:id="2042" w:author="james" w:date="2016-03-29T13:07:00Z">
        <w:r>
          <w:t>Appendix</w:t>
        </w:r>
      </w:ins>
      <w:bookmarkEnd w:id="2041"/>
    </w:p>
    <w:p w14:paraId="5A51DE82" w14:textId="77777777" w:rsidR="003B434F" w:rsidRDefault="003B434F" w:rsidP="00B54809">
      <w:pPr>
        <w:pStyle w:val="Heading1"/>
        <w:numPr>
          <w:ilvl w:val="0"/>
          <w:numId w:val="0"/>
        </w:numPr>
        <w:ind w:left="432" w:hanging="432"/>
        <w:rPr>
          <w:ins w:id="2043" w:author="james" w:date="2016-03-29T11:55:00Z"/>
        </w:rPr>
        <w:pPrChange w:id="2044" w:author="james" w:date="2016-03-29T13:07:00Z">
          <w:pPr/>
        </w:pPrChange>
      </w:pPr>
    </w:p>
    <w:p w14:paraId="1B01D340" w14:textId="401C2892" w:rsidR="001A4E9E" w:rsidRDefault="001A4E9E" w:rsidP="00807010">
      <w:pPr>
        <w:pStyle w:val="Heading2"/>
        <w:numPr>
          <w:ilvl w:val="0"/>
          <w:numId w:val="0"/>
        </w:numPr>
        <w:ind w:left="576" w:hanging="576"/>
        <w:rPr>
          <w:ins w:id="2045" w:author="james" w:date="2016-03-29T13:08:00Z"/>
        </w:rPr>
        <w:pPrChange w:id="2046" w:author="james" w:date="2016-03-29T13:09:00Z">
          <w:pPr/>
        </w:pPrChange>
      </w:pPr>
      <w:bookmarkStart w:id="2047" w:name="_Toc447021307"/>
      <w:ins w:id="2048" w:author="james" w:date="2016-03-29T13:08:00Z">
        <w:r>
          <w:t>Encoding Functions</w:t>
        </w:r>
        <w:bookmarkEnd w:id="2047"/>
      </w:ins>
    </w:p>
    <w:p w14:paraId="301210D3" w14:textId="77777777" w:rsidR="001A4E9E" w:rsidRDefault="001A4E9E" w:rsidP="00144168">
      <w:pPr>
        <w:rPr>
          <w:ins w:id="2049" w:author="james" w:date="2016-03-29T13:08:00Z"/>
        </w:rPr>
      </w:pPr>
    </w:p>
    <w:p w14:paraId="2227AE4D" w14:textId="1E07AC3F" w:rsidR="003B434F" w:rsidRDefault="00026C6B" w:rsidP="00144168">
      <w:pPr>
        <w:rPr>
          <w:ins w:id="2050" w:author="james" w:date="2016-03-29T12:09:00Z"/>
        </w:rPr>
      </w:pPr>
      <w:ins w:id="2051" w:author="james" w:date="2016-03-29T12:07:00Z">
        <w:r>
          <w:t xml:space="preserve">Below are examples of each of the sample encoding schemes which can be specified in the Stream </w:t>
        </w:r>
      </w:ins>
      <w:ins w:id="2052" w:author="james" w:date="2016-03-29T12:08:00Z">
        <w:r>
          <w:t>attributed</w:t>
        </w:r>
      </w:ins>
      <w:ins w:id="2053" w:author="james" w:date="2016-03-29T12:07:00Z">
        <w:r>
          <w:t xml:space="preserve"> </w:t>
        </w:r>
      </w:ins>
      <w:ins w:id="2054" w:author="james" w:date="2016-03-29T12:08:00Z">
        <w:r>
          <w:t>`</w:t>
        </w:r>
        <w:r>
          <w:rPr>
            <w:rFonts w:asciiTheme="minorHAnsi" w:hAnsiTheme="minorHAnsi"/>
            <w:sz w:val="20"/>
            <w:szCs w:val="20"/>
          </w:rPr>
          <w:t>ENCODING</w:t>
        </w:r>
        <w:r>
          <w:t>’ for a selection of bit widths</w:t>
        </w:r>
      </w:ins>
      <w:ins w:id="2055" w:author="james" w:date="2016-03-29T13:03:00Z">
        <w:r w:rsidR="00B10558">
          <w:t xml:space="preserve"> including 2, 3, 4, and 5-bit digitization</w:t>
        </w:r>
      </w:ins>
      <w:ins w:id="2056" w:author="james" w:date="2016-03-29T12:08:00Z">
        <w:r>
          <w:t>.</w:t>
        </w:r>
      </w:ins>
      <w:ins w:id="2057" w:author="james" w:date="2016-03-29T13:03:00Z">
        <w:r w:rsidR="00B10558">
          <w:t xml:space="preserve"> The first column, entitled `Binary’ represents the binary data packed in the stream, MSB left, while the </w:t>
        </w:r>
      </w:ins>
      <w:ins w:id="2058" w:author="james" w:date="2016-03-29T13:04:00Z">
        <w:r w:rsidR="00B10558">
          <w:t>remaining</w:t>
        </w:r>
      </w:ins>
      <w:ins w:id="2059" w:author="james" w:date="2016-03-29T13:03:00Z">
        <w:r w:rsidR="00B10558">
          <w:t xml:space="preserve"> columns represent the physical </w:t>
        </w:r>
      </w:ins>
      <w:ins w:id="2060" w:author="james" w:date="2016-03-29T13:04:00Z">
        <w:r w:rsidR="00B10558">
          <w:t>amplitude</w:t>
        </w:r>
      </w:ins>
      <w:ins w:id="2061" w:author="james" w:date="2016-03-29T13:03:00Z">
        <w:r w:rsidR="00B10558">
          <w:t xml:space="preserve"> </w:t>
        </w:r>
      </w:ins>
      <w:ins w:id="2062" w:author="james" w:date="2016-03-29T13:04:00Z">
        <w:r w:rsidR="00B10558">
          <w:t>of the sample.</w:t>
        </w:r>
      </w:ins>
    </w:p>
    <w:p w14:paraId="37AA08EA" w14:textId="77777777" w:rsidR="001F2A33" w:rsidRDefault="001F2A33" w:rsidP="00144168">
      <w:pPr>
        <w:rPr>
          <w:ins w:id="2063" w:author="james" w:date="2016-03-29T12:09:00Z"/>
        </w:rPr>
      </w:pPr>
    </w:p>
    <w:p w14:paraId="5A4ED29F" w14:textId="702EB3A3" w:rsidR="00673D0E" w:rsidRDefault="00673D0E" w:rsidP="00673D0E">
      <w:pPr>
        <w:pStyle w:val="Caption"/>
        <w:keepNext/>
        <w:rPr>
          <w:ins w:id="2064" w:author="james" w:date="2016-03-29T12:10:00Z"/>
        </w:rPr>
        <w:pPrChange w:id="2065" w:author="james" w:date="2016-03-29T12:10:00Z">
          <w:pPr/>
        </w:pPrChange>
      </w:pPr>
      <w:ins w:id="2066" w:author="james" w:date="2016-03-29T12:10:00Z">
        <w:r>
          <w:t xml:space="preserve">Table </w:t>
        </w:r>
        <w:r>
          <w:fldChar w:fldCharType="begin"/>
        </w:r>
        <w:r>
          <w:instrText xml:space="preserve"> SEQ Table \* ARABIC </w:instrText>
        </w:r>
      </w:ins>
      <w:r>
        <w:fldChar w:fldCharType="separate"/>
      </w:r>
      <w:ins w:id="2067" w:author="james" w:date="2016-03-29T13:09:00Z">
        <w:r w:rsidR="00807010">
          <w:rPr>
            <w:noProof/>
          </w:rPr>
          <w:t>15</w:t>
        </w:r>
      </w:ins>
      <w:ins w:id="2068" w:author="james" w:date="2016-03-29T12:10:00Z">
        <w:r>
          <w:fldChar w:fldCharType="end"/>
        </w:r>
        <w:r>
          <w:t xml:space="preserve"> Encoding of 2-bit samples</w:t>
        </w:r>
      </w:ins>
    </w:p>
    <w:tbl>
      <w:tblPr>
        <w:tblStyle w:val="TableGrid"/>
        <w:tblW w:w="0" w:type="auto"/>
        <w:tblLook w:val="04A0" w:firstRow="1" w:lastRow="0" w:firstColumn="1" w:lastColumn="0" w:noHBand="0" w:noVBand="1"/>
        <w:tblPrChange w:id="2069" w:author="james" w:date="2016-03-29T12:09: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2070">
          <w:tblGrid>
            <w:gridCol w:w="1064"/>
            <w:gridCol w:w="1064"/>
            <w:gridCol w:w="1064"/>
            <w:gridCol w:w="1064"/>
            <w:gridCol w:w="1064"/>
            <w:gridCol w:w="1064"/>
            <w:gridCol w:w="1064"/>
            <w:gridCol w:w="1064"/>
            <w:gridCol w:w="1064"/>
          </w:tblGrid>
        </w:tblGridChange>
      </w:tblGrid>
      <w:tr w:rsidR="00673D0E" w14:paraId="3C379282" w14:textId="77777777" w:rsidTr="00673D0E">
        <w:trPr>
          <w:ins w:id="2071" w:author="james" w:date="2016-03-29T12:09:00Z"/>
        </w:trPr>
        <w:tc>
          <w:tcPr>
            <w:tcW w:w="1064" w:type="dxa"/>
            <w:shd w:val="clear" w:color="auto" w:fill="548DD4" w:themeFill="text2" w:themeFillTint="99"/>
            <w:tcPrChange w:id="2072" w:author="james" w:date="2016-03-29T12:09:00Z">
              <w:tcPr>
                <w:tcW w:w="1064" w:type="dxa"/>
              </w:tcPr>
            </w:tcPrChange>
          </w:tcPr>
          <w:p w14:paraId="04B8AD54" w14:textId="7026093E" w:rsidR="00673D0E" w:rsidRPr="00673D0E" w:rsidRDefault="00673D0E" w:rsidP="00673D0E">
            <w:pPr>
              <w:rPr>
                <w:ins w:id="2073" w:author="james" w:date="2016-03-29T12:09:00Z"/>
                <w:b/>
                <w:color w:val="FFFFFF" w:themeColor="background1"/>
                <w:rPrChange w:id="2074" w:author="james" w:date="2016-03-29T12:09:00Z">
                  <w:rPr>
                    <w:ins w:id="2075" w:author="james" w:date="2016-03-29T12:09:00Z"/>
                  </w:rPr>
                </w:rPrChange>
              </w:rPr>
            </w:pPr>
            <w:ins w:id="2076" w:author="james" w:date="2016-03-29T12:09:00Z">
              <w:r w:rsidRPr="00673D0E">
                <w:rPr>
                  <w:rFonts w:ascii="Calibri" w:hAnsi="Calibri"/>
                  <w:b/>
                  <w:color w:val="FFFFFF" w:themeColor="background1"/>
                  <w:sz w:val="22"/>
                  <w:szCs w:val="22"/>
                  <w:rPrChange w:id="2077" w:author="james" w:date="2016-03-29T12:09:00Z">
                    <w:rPr>
                      <w:rFonts w:ascii="Calibri" w:hAnsi="Calibri"/>
                      <w:color w:val="000000"/>
                      <w:sz w:val="22"/>
                      <w:szCs w:val="22"/>
                    </w:rPr>
                  </w:rPrChange>
                </w:rPr>
                <w:t>Binary</w:t>
              </w:r>
            </w:ins>
          </w:p>
        </w:tc>
        <w:tc>
          <w:tcPr>
            <w:tcW w:w="1064" w:type="dxa"/>
            <w:shd w:val="clear" w:color="auto" w:fill="548DD4" w:themeFill="text2" w:themeFillTint="99"/>
            <w:tcPrChange w:id="2078" w:author="james" w:date="2016-03-29T12:09:00Z">
              <w:tcPr>
                <w:tcW w:w="1064" w:type="dxa"/>
              </w:tcPr>
            </w:tcPrChange>
          </w:tcPr>
          <w:p w14:paraId="3BDE1056" w14:textId="7E3D8741" w:rsidR="00673D0E" w:rsidRPr="00673D0E" w:rsidRDefault="00673D0E" w:rsidP="00673D0E">
            <w:pPr>
              <w:rPr>
                <w:ins w:id="2079" w:author="james" w:date="2016-03-29T12:09:00Z"/>
                <w:b/>
                <w:color w:val="FFFFFF" w:themeColor="background1"/>
                <w:rPrChange w:id="2080" w:author="james" w:date="2016-03-29T12:09:00Z">
                  <w:rPr>
                    <w:ins w:id="2081" w:author="james" w:date="2016-03-29T12:09:00Z"/>
                  </w:rPr>
                </w:rPrChange>
              </w:rPr>
            </w:pPr>
            <w:ins w:id="2082" w:author="james" w:date="2016-03-29T12:09:00Z">
              <w:r w:rsidRPr="00673D0E">
                <w:rPr>
                  <w:rFonts w:ascii="Calibri" w:hAnsi="Calibri"/>
                  <w:b/>
                  <w:color w:val="FFFFFF" w:themeColor="background1"/>
                  <w:sz w:val="22"/>
                  <w:szCs w:val="22"/>
                  <w:rPrChange w:id="2083" w:author="james" w:date="2016-03-29T12:09:00Z">
                    <w:rPr>
                      <w:rFonts w:ascii="Calibri" w:hAnsi="Calibri"/>
                      <w:color w:val="000000"/>
                      <w:sz w:val="22"/>
                      <w:szCs w:val="22"/>
                    </w:rPr>
                  </w:rPrChange>
                </w:rPr>
                <w:t>OB</w:t>
              </w:r>
            </w:ins>
          </w:p>
        </w:tc>
        <w:tc>
          <w:tcPr>
            <w:tcW w:w="1064" w:type="dxa"/>
            <w:shd w:val="clear" w:color="auto" w:fill="548DD4" w:themeFill="text2" w:themeFillTint="99"/>
            <w:tcPrChange w:id="2084" w:author="james" w:date="2016-03-29T12:09:00Z">
              <w:tcPr>
                <w:tcW w:w="1064" w:type="dxa"/>
              </w:tcPr>
            </w:tcPrChange>
          </w:tcPr>
          <w:p w14:paraId="51257C26" w14:textId="197AD302" w:rsidR="00673D0E" w:rsidRPr="00673D0E" w:rsidRDefault="00673D0E" w:rsidP="00673D0E">
            <w:pPr>
              <w:rPr>
                <w:ins w:id="2085" w:author="james" w:date="2016-03-29T12:09:00Z"/>
                <w:b/>
                <w:color w:val="FFFFFF" w:themeColor="background1"/>
                <w:rPrChange w:id="2086" w:author="james" w:date="2016-03-29T12:09:00Z">
                  <w:rPr>
                    <w:ins w:id="2087" w:author="james" w:date="2016-03-29T12:09:00Z"/>
                  </w:rPr>
                </w:rPrChange>
              </w:rPr>
            </w:pPr>
            <w:ins w:id="2088" w:author="james" w:date="2016-03-29T12:09:00Z">
              <w:r w:rsidRPr="00673D0E">
                <w:rPr>
                  <w:rFonts w:ascii="Calibri" w:hAnsi="Calibri"/>
                  <w:b/>
                  <w:color w:val="FFFFFF" w:themeColor="background1"/>
                  <w:sz w:val="22"/>
                  <w:szCs w:val="22"/>
                  <w:rPrChange w:id="2089" w:author="james" w:date="2016-03-29T12:09:00Z">
                    <w:rPr>
                      <w:rFonts w:ascii="Calibri" w:hAnsi="Calibri"/>
                      <w:color w:val="000000"/>
                      <w:sz w:val="22"/>
                      <w:szCs w:val="22"/>
                    </w:rPr>
                  </w:rPrChange>
                </w:rPr>
                <w:t>OBA</w:t>
              </w:r>
            </w:ins>
          </w:p>
        </w:tc>
        <w:tc>
          <w:tcPr>
            <w:tcW w:w="1064" w:type="dxa"/>
            <w:shd w:val="clear" w:color="auto" w:fill="548DD4" w:themeFill="text2" w:themeFillTint="99"/>
            <w:tcPrChange w:id="2090" w:author="james" w:date="2016-03-29T12:09:00Z">
              <w:tcPr>
                <w:tcW w:w="1064" w:type="dxa"/>
              </w:tcPr>
            </w:tcPrChange>
          </w:tcPr>
          <w:p w14:paraId="26188D88" w14:textId="17FDBA16" w:rsidR="00673D0E" w:rsidRPr="00673D0E" w:rsidRDefault="00673D0E" w:rsidP="00673D0E">
            <w:pPr>
              <w:rPr>
                <w:ins w:id="2091" w:author="james" w:date="2016-03-29T12:09:00Z"/>
                <w:b/>
                <w:color w:val="FFFFFF" w:themeColor="background1"/>
                <w:rPrChange w:id="2092" w:author="james" w:date="2016-03-29T12:09:00Z">
                  <w:rPr>
                    <w:ins w:id="2093" w:author="james" w:date="2016-03-29T12:09:00Z"/>
                  </w:rPr>
                </w:rPrChange>
              </w:rPr>
            </w:pPr>
            <w:ins w:id="2094" w:author="james" w:date="2016-03-29T12:09:00Z">
              <w:r w:rsidRPr="00673D0E">
                <w:rPr>
                  <w:rFonts w:ascii="Calibri" w:hAnsi="Calibri"/>
                  <w:b/>
                  <w:color w:val="FFFFFF" w:themeColor="background1"/>
                  <w:sz w:val="22"/>
                  <w:szCs w:val="22"/>
                  <w:rPrChange w:id="2095" w:author="james" w:date="2016-03-29T12:09:00Z">
                    <w:rPr>
                      <w:rFonts w:ascii="Calibri" w:hAnsi="Calibri"/>
                      <w:color w:val="000000"/>
                      <w:sz w:val="22"/>
                      <w:szCs w:val="22"/>
                    </w:rPr>
                  </w:rPrChange>
                </w:rPr>
                <w:t>SM</w:t>
              </w:r>
            </w:ins>
          </w:p>
        </w:tc>
        <w:tc>
          <w:tcPr>
            <w:tcW w:w="1064" w:type="dxa"/>
            <w:shd w:val="clear" w:color="auto" w:fill="548DD4" w:themeFill="text2" w:themeFillTint="99"/>
            <w:tcPrChange w:id="2096" w:author="james" w:date="2016-03-29T12:09:00Z">
              <w:tcPr>
                <w:tcW w:w="1064" w:type="dxa"/>
              </w:tcPr>
            </w:tcPrChange>
          </w:tcPr>
          <w:p w14:paraId="16FA5813" w14:textId="7BD8A6F8" w:rsidR="00673D0E" w:rsidRPr="00673D0E" w:rsidRDefault="00673D0E" w:rsidP="00673D0E">
            <w:pPr>
              <w:rPr>
                <w:ins w:id="2097" w:author="james" w:date="2016-03-29T12:09:00Z"/>
                <w:b/>
                <w:color w:val="FFFFFF" w:themeColor="background1"/>
                <w:rPrChange w:id="2098" w:author="james" w:date="2016-03-29T12:09:00Z">
                  <w:rPr>
                    <w:ins w:id="2099" w:author="james" w:date="2016-03-29T12:09:00Z"/>
                  </w:rPr>
                </w:rPrChange>
              </w:rPr>
            </w:pPr>
            <w:ins w:id="2100" w:author="james" w:date="2016-03-29T12:09:00Z">
              <w:r w:rsidRPr="00673D0E">
                <w:rPr>
                  <w:rFonts w:ascii="Calibri" w:hAnsi="Calibri"/>
                  <w:b/>
                  <w:color w:val="FFFFFF" w:themeColor="background1"/>
                  <w:sz w:val="22"/>
                  <w:szCs w:val="22"/>
                  <w:rPrChange w:id="2101" w:author="james" w:date="2016-03-29T12:09:00Z">
                    <w:rPr>
                      <w:rFonts w:ascii="Calibri" w:hAnsi="Calibri"/>
                      <w:color w:val="000000"/>
                      <w:sz w:val="22"/>
                      <w:szCs w:val="22"/>
                    </w:rPr>
                  </w:rPrChange>
                </w:rPr>
                <w:t>SMA</w:t>
              </w:r>
            </w:ins>
          </w:p>
        </w:tc>
        <w:tc>
          <w:tcPr>
            <w:tcW w:w="1064" w:type="dxa"/>
            <w:shd w:val="clear" w:color="auto" w:fill="548DD4" w:themeFill="text2" w:themeFillTint="99"/>
            <w:tcPrChange w:id="2102" w:author="james" w:date="2016-03-29T12:09:00Z">
              <w:tcPr>
                <w:tcW w:w="1064" w:type="dxa"/>
              </w:tcPr>
            </w:tcPrChange>
          </w:tcPr>
          <w:p w14:paraId="1D119730" w14:textId="418A7526" w:rsidR="00673D0E" w:rsidRPr="00673D0E" w:rsidRDefault="00673D0E" w:rsidP="00673D0E">
            <w:pPr>
              <w:rPr>
                <w:ins w:id="2103" w:author="james" w:date="2016-03-29T12:09:00Z"/>
                <w:b/>
                <w:color w:val="FFFFFF" w:themeColor="background1"/>
                <w:rPrChange w:id="2104" w:author="james" w:date="2016-03-29T12:09:00Z">
                  <w:rPr>
                    <w:ins w:id="2105" w:author="james" w:date="2016-03-29T12:09:00Z"/>
                  </w:rPr>
                </w:rPrChange>
              </w:rPr>
            </w:pPr>
            <w:ins w:id="2106" w:author="james" w:date="2016-03-29T12:09:00Z">
              <w:r w:rsidRPr="00673D0E">
                <w:rPr>
                  <w:rFonts w:ascii="Calibri" w:hAnsi="Calibri"/>
                  <w:b/>
                  <w:color w:val="FFFFFF" w:themeColor="background1"/>
                  <w:sz w:val="22"/>
                  <w:szCs w:val="22"/>
                  <w:rPrChange w:id="2107" w:author="james" w:date="2016-03-29T12:09:00Z">
                    <w:rPr>
                      <w:rFonts w:ascii="Calibri" w:hAnsi="Calibri"/>
                      <w:color w:val="000000"/>
                      <w:sz w:val="22"/>
                      <w:szCs w:val="22"/>
                    </w:rPr>
                  </w:rPrChange>
                </w:rPr>
                <w:t>TC</w:t>
              </w:r>
            </w:ins>
          </w:p>
        </w:tc>
        <w:tc>
          <w:tcPr>
            <w:tcW w:w="1064" w:type="dxa"/>
            <w:shd w:val="clear" w:color="auto" w:fill="548DD4" w:themeFill="text2" w:themeFillTint="99"/>
            <w:tcPrChange w:id="2108" w:author="james" w:date="2016-03-29T12:09:00Z">
              <w:tcPr>
                <w:tcW w:w="1064" w:type="dxa"/>
              </w:tcPr>
            </w:tcPrChange>
          </w:tcPr>
          <w:p w14:paraId="46E1CE73" w14:textId="77BD12C9" w:rsidR="00673D0E" w:rsidRPr="00673D0E" w:rsidRDefault="00673D0E" w:rsidP="00673D0E">
            <w:pPr>
              <w:rPr>
                <w:ins w:id="2109" w:author="james" w:date="2016-03-29T12:09:00Z"/>
                <w:b/>
                <w:color w:val="FFFFFF" w:themeColor="background1"/>
                <w:rPrChange w:id="2110" w:author="james" w:date="2016-03-29T12:09:00Z">
                  <w:rPr>
                    <w:ins w:id="2111" w:author="james" w:date="2016-03-29T12:09:00Z"/>
                  </w:rPr>
                </w:rPrChange>
              </w:rPr>
            </w:pPr>
            <w:ins w:id="2112" w:author="james" w:date="2016-03-29T12:09:00Z">
              <w:r w:rsidRPr="00673D0E">
                <w:rPr>
                  <w:rFonts w:ascii="Calibri" w:hAnsi="Calibri"/>
                  <w:b/>
                  <w:color w:val="FFFFFF" w:themeColor="background1"/>
                  <w:sz w:val="22"/>
                  <w:szCs w:val="22"/>
                  <w:rPrChange w:id="2113" w:author="james" w:date="2016-03-29T12:09:00Z">
                    <w:rPr>
                      <w:rFonts w:ascii="Calibri" w:hAnsi="Calibri"/>
                      <w:color w:val="000000"/>
                      <w:sz w:val="22"/>
                      <w:szCs w:val="22"/>
                    </w:rPr>
                  </w:rPrChange>
                </w:rPr>
                <w:t>TCA</w:t>
              </w:r>
            </w:ins>
          </w:p>
        </w:tc>
        <w:tc>
          <w:tcPr>
            <w:tcW w:w="1064" w:type="dxa"/>
            <w:shd w:val="clear" w:color="auto" w:fill="548DD4" w:themeFill="text2" w:themeFillTint="99"/>
            <w:tcPrChange w:id="2114" w:author="james" w:date="2016-03-29T12:09:00Z">
              <w:tcPr>
                <w:tcW w:w="1064" w:type="dxa"/>
              </w:tcPr>
            </w:tcPrChange>
          </w:tcPr>
          <w:p w14:paraId="5FB9EC97" w14:textId="2B869D03" w:rsidR="00673D0E" w:rsidRPr="00673D0E" w:rsidRDefault="00673D0E" w:rsidP="00673D0E">
            <w:pPr>
              <w:rPr>
                <w:ins w:id="2115" w:author="james" w:date="2016-03-29T12:09:00Z"/>
                <w:b/>
                <w:color w:val="FFFFFF" w:themeColor="background1"/>
                <w:rPrChange w:id="2116" w:author="james" w:date="2016-03-29T12:09:00Z">
                  <w:rPr>
                    <w:ins w:id="2117" w:author="james" w:date="2016-03-29T12:09:00Z"/>
                  </w:rPr>
                </w:rPrChange>
              </w:rPr>
            </w:pPr>
            <w:ins w:id="2118" w:author="james" w:date="2016-03-29T12:09:00Z">
              <w:r w:rsidRPr="00673D0E">
                <w:rPr>
                  <w:rFonts w:ascii="Calibri" w:hAnsi="Calibri"/>
                  <w:b/>
                  <w:color w:val="FFFFFF" w:themeColor="background1"/>
                  <w:sz w:val="22"/>
                  <w:szCs w:val="22"/>
                  <w:rPrChange w:id="2119" w:author="james" w:date="2016-03-29T12:09:00Z">
                    <w:rPr>
                      <w:rFonts w:ascii="Calibri" w:hAnsi="Calibri"/>
                      <w:color w:val="000000"/>
                      <w:sz w:val="22"/>
                      <w:szCs w:val="22"/>
                    </w:rPr>
                  </w:rPrChange>
                </w:rPr>
                <w:t>OG</w:t>
              </w:r>
            </w:ins>
          </w:p>
        </w:tc>
        <w:tc>
          <w:tcPr>
            <w:tcW w:w="1064" w:type="dxa"/>
            <w:shd w:val="clear" w:color="auto" w:fill="548DD4" w:themeFill="text2" w:themeFillTint="99"/>
            <w:tcPrChange w:id="2120" w:author="james" w:date="2016-03-29T12:09:00Z">
              <w:tcPr>
                <w:tcW w:w="1064" w:type="dxa"/>
              </w:tcPr>
            </w:tcPrChange>
          </w:tcPr>
          <w:p w14:paraId="7AB63C63" w14:textId="66423675" w:rsidR="00673D0E" w:rsidRPr="00673D0E" w:rsidRDefault="00673D0E" w:rsidP="00673D0E">
            <w:pPr>
              <w:rPr>
                <w:ins w:id="2121" w:author="james" w:date="2016-03-29T12:09:00Z"/>
                <w:b/>
                <w:color w:val="FFFFFF" w:themeColor="background1"/>
                <w:rPrChange w:id="2122" w:author="james" w:date="2016-03-29T12:09:00Z">
                  <w:rPr>
                    <w:ins w:id="2123" w:author="james" w:date="2016-03-29T12:09:00Z"/>
                  </w:rPr>
                </w:rPrChange>
              </w:rPr>
            </w:pPr>
            <w:ins w:id="2124" w:author="james" w:date="2016-03-29T12:09:00Z">
              <w:r w:rsidRPr="00673D0E">
                <w:rPr>
                  <w:rFonts w:ascii="Calibri" w:hAnsi="Calibri"/>
                  <w:b/>
                  <w:color w:val="FFFFFF" w:themeColor="background1"/>
                  <w:sz w:val="22"/>
                  <w:szCs w:val="22"/>
                  <w:rPrChange w:id="2125" w:author="james" w:date="2016-03-29T12:09:00Z">
                    <w:rPr>
                      <w:rFonts w:ascii="Calibri" w:hAnsi="Calibri"/>
                      <w:color w:val="000000"/>
                      <w:sz w:val="22"/>
                      <w:szCs w:val="22"/>
                    </w:rPr>
                  </w:rPrChange>
                </w:rPr>
                <w:t>OGA</w:t>
              </w:r>
            </w:ins>
          </w:p>
        </w:tc>
      </w:tr>
      <w:tr w:rsidR="00673D0E" w14:paraId="26CC4E4C" w14:textId="77777777" w:rsidTr="00673D0E">
        <w:trPr>
          <w:ins w:id="2126" w:author="james" w:date="2016-03-29T12:09:00Z"/>
        </w:trPr>
        <w:tc>
          <w:tcPr>
            <w:tcW w:w="1064" w:type="dxa"/>
            <w:tcPrChange w:id="2127" w:author="james" w:date="2016-03-29T12:09:00Z">
              <w:tcPr>
                <w:tcW w:w="1064" w:type="dxa"/>
              </w:tcPr>
            </w:tcPrChange>
          </w:tcPr>
          <w:p w14:paraId="3AFC5879" w14:textId="15301374" w:rsidR="00673D0E" w:rsidRDefault="00673D0E" w:rsidP="00673D0E">
            <w:pPr>
              <w:jc w:val="right"/>
              <w:rPr>
                <w:ins w:id="2128" w:author="james" w:date="2016-03-29T12:09:00Z"/>
              </w:rPr>
              <w:pPrChange w:id="2129" w:author="james" w:date="2016-03-29T12:10:00Z">
                <w:pPr/>
              </w:pPrChange>
            </w:pPr>
            <w:ins w:id="2130" w:author="james" w:date="2016-03-29T12:09:00Z">
              <w:r>
                <w:rPr>
                  <w:rFonts w:ascii="Calibri" w:hAnsi="Calibri"/>
                  <w:color w:val="000000"/>
                  <w:sz w:val="22"/>
                  <w:szCs w:val="22"/>
                </w:rPr>
                <w:t>00</w:t>
              </w:r>
            </w:ins>
          </w:p>
        </w:tc>
        <w:tc>
          <w:tcPr>
            <w:tcW w:w="1064" w:type="dxa"/>
            <w:tcPrChange w:id="2131" w:author="james" w:date="2016-03-29T12:09:00Z">
              <w:tcPr>
                <w:tcW w:w="1064" w:type="dxa"/>
              </w:tcPr>
            </w:tcPrChange>
          </w:tcPr>
          <w:p w14:paraId="7DDAEC3A" w14:textId="706700A9" w:rsidR="00673D0E" w:rsidRDefault="00673D0E" w:rsidP="00673D0E">
            <w:pPr>
              <w:jc w:val="right"/>
              <w:rPr>
                <w:ins w:id="2132" w:author="james" w:date="2016-03-29T12:09:00Z"/>
              </w:rPr>
              <w:pPrChange w:id="2133" w:author="james" w:date="2016-03-29T12:10:00Z">
                <w:pPr/>
              </w:pPrChange>
            </w:pPr>
            <w:ins w:id="2134" w:author="james" w:date="2016-03-29T12:09:00Z">
              <w:r>
                <w:rPr>
                  <w:rFonts w:ascii="Calibri" w:hAnsi="Calibri"/>
                  <w:color w:val="000000"/>
                  <w:sz w:val="22"/>
                  <w:szCs w:val="22"/>
                </w:rPr>
                <w:t>-2</w:t>
              </w:r>
            </w:ins>
          </w:p>
        </w:tc>
        <w:tc>
          <w:tcPr>
            <w:tcW w:w="1064" w:type="dxa"/>
            <w:tcPrChange w:id="2135" w:author="james" w:date="2016-03-29T12:09:00Z">
              <w:tcPr>
                <w:tcW w:w="1064" w:type="dxa"/>
              </w:tcPr>
            </w:tcPrChange>
          </w:tcPr>
          <w:p w14:paraId="52A557D8" w14:textId="3A914416" w:rsidR="00673D0E" w:rsidRDefault="00673D0E" w:rsidP="00673D0E">
            <w:pPr>
              <w:jc w:val="right"/>
              <w:rPr>
                <w:ins w:id="2136" w:author="james" w:date="2016-03-29T12:09:00Z"/>
              </w:rPr>
              <w:pPrChange w:id="2137" w:author="james" w:date="2016-03-29T12:10:00Z">
                <w:pPr/>
              </w:pPrChange>
            </w:pPr>
            <w:ins w:id="2138" w:author="james" w:date="2016-03-29T12:09:00Z">
              <w:r>
                <w:rPr>
                  <w:rFonts w:ascii="Calibri" w:hAnsi="Calibri"/>
                  <w:color w:val="000000"/>
                  <w:sz w:val="22"/>
                  <w:szCs w:val="22"/>
                </w:rPr>
                <w:t>-3</w:t>
              </w:r>
            </w:ins>
          </w:p>
        </w:tc>
        <w:tc>
          <w:tcPr>
            <w:tcW w:w="1064" w:type="dxa"/>
            <w:tcPrChange w:id="2139" w:author="james" w:date="2016-03-29T12:09:00Z">
              <w:tcPr>
                <w:tcW w:w="1064" w:type="dxa"/>
              </w:tcPr>
            </w:tcPrChange>
          </w:tcPr>
          <w:p w14:paraId="2C27CD2A" w14:textId="71EDE106" w:rsidR="00673D0E" w:rsidRDefault="00673D0E" w:rsidP="00673D0E">
            <w:pPr>
              <w:jc w:val="right"/>
              <w:rPr>
                <w:ins w:id="2140" w:author="james" w:date="2016-03-29T12:09:00Z"/>
              </w:rPr>
              <w:pPrChange w:id="2141" w:author="james" w:date="2016-03-29T12:10:00Z">
                <w:pPr/>
              </w:pPrChange>
            </w:pPr>
            <w:ins w:id="2142" w:author="james" w:date="2016-03-29T12:09:00Z">
              <w:r>
                <w:rPr>
                  <w:rFonts w:ascii="Calibri" w:hAnsi="Calibri"/>
                  <w:color w:val="000000"/>
                  <w:sz w:val="22"/>
                  <w:szCs w:val="22"/>
                </w:rPr>
                <w:t>0</w:t>
              </w:r>
            </w:ins>
          </w:p>
        </w:tc>
        <w:tc>
          <w:tcPr>
            <w:tcW w:w="1064" w:type="dxa"/>
            <w:tcPrChange w:id="2143" w:author="james" w:date="2016-03-29T12:09:00Z">
              <w:tcPr>
                <w:tcW w:w="1064" w:type="dxa"/>
              </w:tcPr>
            </w:tcPrChange>
          </w:tcPr>
          <w:p w14:paraId="0DF699FB" w14:textId="4DDE85A3" w:rsidR="00673D0E" w:rsidRDefault="00673D0E" w:rsidP="00673D0E">
            <w:pPr>
              <w:jc w:val="right"/>
              <w:rPr>
                <w:ins w:id="2144" w:author="james" w:date="2016-03-29T12:09:00Z"/>
              </w:rPr>
              <w:pPrChange w:id="2145" w:author="james" w:date="2016-03-29T12:10:00Z">
                <w:pPr/>
              </w:pPrChange>
            </w:pPr>
            <w:ins w:id="2146" w:author="james" w:date="2016-03-29T12:09:00Z">
              <w:r>
                <w:rPr>
                  <w:rFonts w:ascii="Calibri" w:hAnsi="Calibri"/>
                  <w:color w:val="000000"/>
                  <w:sz w:val="22"/>
                  <w:szCs w:val="22"/>
                </w:rPr>
                <w:t>1</w:t>
              </w:r>
            </w:ins>
          </w:p>
        </w:tc>
        <w:tc>
          <w:tcPr>
            <w:tcW w:w="1064" w:type="dxa"/>
            <w:tcPrChange w:id="2147" w:author="james" w:date="2016-03-29T12:09:00Z">
              <w:tcPr>
                <w:tcW w:w="1064" w:type="dxa"/>
              </w:tcPr>
            </w:tcPrChange>
          </w:tcPr>
          <w:p w14:paraId="487DDDDE" w14:textId="6CB98BC3" w:rsidR="00673D0E" w:rsidRDefault="00673D0E" w:rsidP="00673D0E">
            <w:pPr>
              <w:jc w:val="right"/>
              <w:rPr>
                <w:ins w:id="2148" w:author="james" w:date="2016-03-29T12:09:00Z"/>
              </w:rPr>
              <w:pPrChange w:id="2149" w:author="james" w:date="2016-03-29T12:10:00Z">
                <w:pPr/>
              </w:pPrChange>
            </w:pPr>
            <w:ins w:id="2150" w:author="james" w:date="2016-03-29T12:09:00Z">
              <w:r>
                <w:rPr>
                  <w:rFonts w:ascii="Calibri" w:hAnsi="Calibri"/>
                  <w:color w:val="000000"/>
                  <w:sz w:val="22"/>
                  <w:szCs w:val="22"/>
                </w:rPr>
                <w:t>0</w:t>
              </w:r>
            </w:ins>
          </w:p>
        </w:tc>
        <w:tc>
          <w:tcPr>
            <w:tcW w:w="1064" w:type="dxa"/>
            <w:tcPrChange w:id="2151" w:author="james" w:date="2016-03-29T12:09:00Z">
              <w:tcPr>
                <w:tcW w:w="1064" w:type="dxa"/>
              </w:tcPr>
            </w:tcPrChange>
          </w:tcPr>
          <w:p w14:paraId="1FB56385" w14:textId="2533B7F8" w:rsidR="00673D0E" w:rsidRDefault="00673D0E" w:rsidP="00673D0E">
            <w:pPr>
              <w:jc w:val="right"/>
              <w:rPr>
                <w:ins w:id="2152" w:author="james" w:date="2016-03-29T12:09:00Z"/>
              </w:rPr>
              <w:pPrChange w:id="2153" w:author="james" w:date="2016-03-29T12:10:00Z">
                <w:pPr/>
              </w:pPrChange>
            </w:pPr>
            <w:ins w:id="2154" w:author="james" w:date="2016-03-29T12:09:00Z">
              <w:r>
                <w:rPr>
                  <w:rFonts w:ascii="Calibri" w:hAnsi="Calibri"/>
                  <w:color w:val="000000"/>
                  <w:sz w:val="22"/>
                  <w:szCs w:val="22"/>
                </w:rPr>
                <w:t>1</w:t>
              </w:r>
            </w:ins>
          </w:p>
        </w:tc>
        <w:tc>
          <w:tcPr>
            <w:tcW w:w="1064" w:type="dxa"/>
            <w:tcPrChange w:id="2155" w:author="james" w:date="2016-03-29T12:09:00Z">
              <w:tcPr>
                <w:tcW w:w="1064" w:type="dxa"/>
              </w:tcPr>
            </w:tcPrChange>
          </w:tcPr>
          <w:p w14:paraId="0CB79EF1" w14:textId="4C256FF2" w:rsidR="00673D0E" w:rsidRDefault="00673D0E" w:rsidP="00673D0E">
            <w:pPr>
              <w:jc w:val="right"/>
              <w:rPr>
                <w:ins w:id="2156" w:author="james" w:date="2016-03-29T12:09:00Z"/>
              </w:rPr>
              <w:pPrChange w:id="2157" w:author="james" w:date="2016-03-29T12:10:00Z">
                <w:pPr/>
              </w:pPrChange>
            </w:pPr>
            <w:ins w:id="2158" w:author="james" w:date="2016-03-29T12:09:00Z">
              <w:r>
                <w:rPr>
                  <w:rFonts w:ascii="Calibri" w:hAnsi="Calibri"/>
                  <w:color w:val="000000"/>
                  <w:sz w:val="22"/>
                  <w:szCs w:val="22"/>
                </w:rPr>
                <w:t>-2</w:t>
              </w:r>
            </w:ins>
          </w:p>
        </w:tc>
        <w:tc>
          <w:tcPr>
            <w:tcW w:w="1064" w:type="dxa"/>
            <w:tcPrChange w:id="2159" w:author="james" w:date="2016-03-29T12:09:00Z">
              <w:tcPr>
                <w:tcW w:w="1064" w:type="dxa"/>
              </w:tcPr>
            </w:tcPrChange>
          </w:tcPr>
          <w:p w14:paraId="7B592ACF" w14:textId="5344825C" w:rsidR="00673D0E" w:rsidRDefault="00673D0E" w:rsidP="00673D0E">
            <w:pPr>
              <w:jc w:val="right"/>
              <w:rPr>
                <w:ins w:id="2160" w:author="james" w:date="2016-03-29T12:09:00Z"/>
              </w:rPr>
              <w:pPrChange w:id="2161" w:author="james" w:date="2016-03-29T12:10:00Z">
                <w:pPr/>
              </w:pPrChange>
            </w:pPr>
            <w:ins w:id="2162" w:author="james" w:date="2016-03-29T12:09:00Z">
              <w:r>
                <w:rPr>
                  <w:rFonts w:ascii="Calibri" w:hAnsi="Calibri"/>
                  <w:color w:val="000000"/>
                  <w:sz w:val="22"/>
                  <w:szCs w:val="22"/>
                </w:rPr>
                <w:t>-3</w:t>
              </w:r>
            </w:ins>
          </w:p>
        </w:tc>
      </w:tr>
      <w:tr w:rsidR="00673D0E" w14:paraId="6EAB221F" w14:textId="77777777" w:rsidTr="00673D0E">
        <w:trPr>
          <w:ins w:id="2163" w:author="james" w:date="2016-03-29T12:09:00Z"/>
        </w:trPr>
        <w:tc>
          <w:tcPr>
            <w:tcW w:w="1064" w:type="dxa"/>
            <w:tcPrChange w:id="2164" w:author="james" w:date="2016-03-29T12:09:00Z">
              <w:tcPr>
                <w:tcW w:w="1064" w:type="dxa"/>
              </w:tcPr>
            </w:tcPrChange>
          </w:tcPr>
          <w:p w14:paraId="06E48045" w14:textId="0649EF66" w:rsidR="00673D0E" w:rsidRDefault="00673D0E" w:rsidP="00673D0E">
            <w:pPr>
              <w:jc w:val="right"/>
              <w:rPr>
                <w:ins w:id="2165" w:author="james" w:date="2016-03-29T12:09:00Z"/>
              </w:rPr>
              <w:pPrChange w:id="2166" w:author="james" w:date="2016-03-29T12:10:00Z">
                <w:pPr/>
              </w:pPrChange>
            </w:pPr>
            <w:ins w:id="2167" w:author="james" w:date="2016-03-29T12:09:00Z">
              <w:r>
                <w:rPr>
                  <w:rFonts w:ascii="Calibri" w:hAnsi="Calibri"/>
                  <w:color w:val="000000"/>
                  <w:sz w:val="22"/>
                  <w:szCs w:val="22"/>
                </w:rPr>
                <w:t>01</w:t>
              </w:r>
            </w:ins>
          </w:p>
        </w:tc>
        <w:tc>
          <w:tcPr>
            <w:tcW w:w="1064" w:type="dxa"/>
            <w:tcPrChange w:id="2168" w:author="james" w:date="2016-03-29T12:09:00Z">
              <w:tcPr>
                <w:tcW w:w="1064" w:type="dxa"/>
              </w:tcPr>
            </w:tcPrChange>
          </w:tcPr>
          <w:p w14:paraId="0719958F" w14:textId="5D71C5B7" w:rsidR="00673D0E" w:rsidRDefault="00673D0E" w:rsidP="00673D0E">
            <w:pPr>
              <w:jc w:val="right"/>
              <w:rPr>
                <w:ins w:id="2169" w:author="james" w:date="2016-03-29T12:09:00Z"/>
              </w:rPr>
              <w:pPrChange w:id="2170" w:author="james" w:date="2016-03-29T12:10:00Z">
                <w:pPr/>
              </w:pPrChange>
            </w:pPr>
            <w:ins w:id="2171" w:author="james" w:date="2016-03-29T12:09:00Z">
              <w:r>
                <w:rPr>
                  <w:rFonts w:ascii="Calibri" w:hAnsi="Calibri"/>
                  <w:color w:val="000000"/>
                  <w:sz w:val="22"/>
                  <w:szCs w:val="22"/>
                </w:rPr>
                <w:t>-1</w:t>
              </w:r>
            </w:ins>
          </w:p>
        </w:tc>
        <w:tc>
          <w:tcPr>
            <w:tcW w:w="1064" w:type="dxa"/>
            <w:tcPrChange w:id="2172" w:author="james" w:date="2016-03-29T12:09:00Z">
              <w:tcPr>
                <w:tcW w:w="1064" w:type="dxa"/>
              </w:tcPr>
            </w:tcPrChange>
          </w:tcPr>
          <w:p w14:paraId="7B8B5527" w14:textId="70BAD704" w:rsidR="00673D0E" w:rsidRDefault="00673D0E" w:rsidP="00673D0E">
            <w:pPr>
              <w:jc w:val="right"/>
              <w:rPr>
                <w:ins w:id="2173" w:author="james" w:date="2016-03-29T12:09:00Z"/>
              </w:rPr>
              <w:pPrChange w:id="2174" w:author="james" w:date="2016-03-29T12:10:00Z">
                <w:pPr/>
              </w:pPrChange>
            </w:pPr>
            <w:ins w:id="2175" w:author="james" w:date="2016-03-29T12:09:00Z">
              <w:r>
                <w:rPr>
                  <w:rFonts w:ascii="Calibri" w:hAnsi="Calibri"/>
                  <w:color w:val="000000"/>
                  <w:sz w:val="22"/>
                  <w:szCs w:val="22"/>
                </w:rPr>
                <w:t>-1</w:t>
              </w:r>
            </w:ins>
          </w:p>
        </w:tc>
        <w:tc>
          <w:tcPr>
            <w:tcW w:w="1064" w:type="dxa"/>
            <w:tcPrChange w:id="2176" w:author="james" w:date="2016-03-29T12:09:00Z">
              <w:tcPr>
                <w:tcW w:w="1064" w:type="dxa"/>
              </w:tcPr>
            </w:tcPrChange>
          </w:tcPr>
          <w:p w14:paraId="2B4EC0F1" w14:textId="4AD7B6FA" w:rsidR="00673D0E" w:rsidRDefault="00673D0E" w:rsidP="00673D0E">
            <w:pPr>
              <w:jc w:val="right"/>
              <w:rPr>
                <w:ins w:id="2177" w:author="james" w:date="2016-03-29T12:09:00Z"/>
              </w:rPr>
              <w:pPrChange w:id="2178" w:author="james" w:date="2016-03-29T12:10:00Z">
                <w:pPr/>
              </w:pPrChange>
            </w:pPr>
            <w:ins w:id="2179" w:author="james" w:date="2016-03-29T12:09:00Z">
              <w:r>
                <w:rPr>
                  <w:rFonts w:ascii="Calibri" w:hAnsi="Calibri"/>
                  <w:color w:val="000000"/>
                  <w:sz w:val="22"/>
                  <w:szCs w:val="22"/>
                </w:rPr>
                <w:t>1</w:t>
              </w:r>
            </w:ins>
          </w:p>
        </w:tc>
        <w:tc>
          <w:tcPr>
            <w:tcW w:w="1064" w:type="dxa"/>
            <w:tcPrChange w:id="2180" w:author="james" w:date="2016-03-29T12:09:00Z">
              <w:tcPr>
                <w:tcW w:w="1064" w:type="dxa"/>
              </w:tcPr>
            </w:tcPrChange>
          </w:tcPr>
          <w:p w14:paraId="074C9620" w14:textId="50937ED8" w:rsidR="00673D0E" w:rsidRDefault="00673D0E" w:rsidP="00673D0E">
            <w:pPr>
              <w:jc w:val="right"/>
              <w:rPr>
                <w:ins w:id="2181" w:author="james" w:date="2016-03-29T12:09:00Z"/>
              </w:rPr>
              <w:pPrChange w:id="2182" w:author="james" w:date="2016-03-29T12:10:00Z">
                <w:pPr/>
              </w:pPrChange>
            </w:pPr>
            <w:ins w:id="2183" w:author="james" w:date="2016-03-29T12:09:00Z">
              <w:r>
                <w:rPr>
                  <w:rFonts w:ascii="Calibri" w:hAnsi="Calibri"/>
                  <w:color w:val="000000"/>
                  <w:sz w:val="22"/>
                  <w:szCs w:val="22"/>
                </w:rPr>
                <w:t>3</w:t>
              </w:r>
            </w:ins>
          </w:p>
        </w:tc>
        <w:tc>
          <w:tcPr>
            <w:tcW w:w="1064" w:type="dxa"/>
            <w:tcPrChange w:id="2184" w:author="james" w:date="2016-03-29T12:09:00Z">
              <w:tcPr>
                <w:tcW w:w="1064" w:type="dxa"/>
              </w:tcPr>
            </w:tcPrChange>
          </w:tcPr>
          <w:p w14:paraId="2028026C" w14:textId="4575FF22" w:rsidR="00673D0E" w:rsidRDefault="00673D0E" w:rsidP="00673D0E">
            <w:pPr>
              <w:jc w:val="right"/>
              <w:rPr>
                <w:ins w:id="2185" w:author="james" w:date="2016-03-29T12:09:00Z"/>
              </w:rPr>
              <w:pPrChange w:id="2186" w:author="james" w:date="2016-03-29T12:10:00Z">
                <w:pPr/>
              </w:pPrChange>
            </w:pPr>
            <w:ins w:id="2187" w:author="james" w:date="2016-03-29T12:09:00Z">
              <w:r>
                <w:rPr>
                  <w:rFonts w:ascii="Calibri" w:hAnsi="Calibri"/>
                  <w:color w:val="000000"/>
                  <w:sz w:val="22"/>
                  <w:szCs w:val="22"/>
                </w:rPr>
                <w:t>1</w:t>
              </w:r>
            </w:ins>
          </w:p>
        </w:tc>
        <w:tc>
          <w:tcPr>
            <w:tcW w:w="1064" w:type="dxa"/>
            <w:tcPrChange w:id="2188" w:author="james" w:date="2016-03-29T12:09:00Z">
              <w:tcPr>
                <w:tcW w:w="1064" w:type="dxa"/>
              </w:tcPr>
            </w:tcPrChange>
          </w:tcPr>
          <w:p w14:paraId="39F1B6F0" w14:textId="5AC98CF2" w:rsidR="00673D0E" w:rsidRDefault="00673D0E" w:rsidP="00673D0E">
            <w:pPr>
              <w:jc w:val="right"/>
              <w:rPr>
                <w:ins w:id="2189" w:author="james" w:date="2016-03-29T12:09:00Z"/>
              </w:rPr>
              <w:pPrChange w:id="2190" w:author="james" w:date="2016-03-29T12:10:00Z">
                <w:pPr/>
              </w:pPrChange>
            </w:pPr>
            <w:ins w:id="2191" w:author="james" w:date="2016-03-29T12:09:00Z">
              <w:r>
                <w:rPr>
                  <w:rFonts w:ascii="Calibri" w:hAnsi="Calibri"/>
                  <w:color w:val="000000"/>
                  <w:sz w:val="22"/>
                  <w:szCs w:val="22"/>
                </w:rPr>
                <w:t>3</w:t>
              </w:r>
            </w:ins>
          </w:p>
        </w:tc>
        <w:tc>
          <w:tcPr>
            <w:tcW w:w="1064" w:type="dxa"/>
            <w:tcPrChange w:id="2192" w:author="james" w:date="2016-03-29T12:09:00Z">
              <w:tcPr>
                <w:tcW w:w="1064" w:type="dxa"/>
              </w:tcPr>
            </w:tcPrChange>
          </w:tcPr>
          <w:p w14:paraId="0903D687" w14:textId="013118B4" w:rsidR="00673D0E" w:rsidRDefault="00673D0E" w:rsidP="00673D0E">
            <w:pPr>
              <w:jc w:val="right"/>
              <w:rPr>
                <w:ins w:id="2193" w:author="james" w:date="2016-03-29T12:09:00Z"/>
              </w:rPr>
              <w:pPrChange w:id="2194" w:author="james" w:date="2016-03-29T12:10:00Z">
                <w:pPr/>
              </w:pPrChange>
            </w:pPr>
            <w:ins w:id="2195" w:author="james" w:date="2016-03-29T12:09:00Z">
              <w:r>
                <w:rPr>
                  <w:rFonts w:ascii="Calibri" w:hAnsi="Calibri"/>
                  <w:color w:val="000000"/>
                  <w:sz w:val="22"/>
                  <w:szCs w:val="22"/>
                </w:rPr>
                <w:t>-1</w:t>
              </w:r>
            </w:ins>
          </w:p>
        </w:tc>
        <w:tc>
          <w:tcPr>
            <w:tcW w:w="1064" w:type="dxa"/>
            <w:tcPrChange w:id="2196" w:author="james" w:date="2016-03-29T12:09:00Z">
              <w:tcPr>
                <w:tcW w:w="1064" w:type="dxa"/>
              </w:tcPr>
            </w:tcPrChange>
          </w:tcPr>
          <w:p w14:paraId="7349BB80" w14:textId="538D5D5F" w:rsidR="00673D0E" w:rsidRDefault="00673D0E" w:rsidP="00673D0E">
            <w:pPr>
              <w:jc w:val="right"/>
              <w:rPr>
                <w:ins w:id="2197" w:author="james" w:date="2016-03-29T12:09:00Z"/>
              </w:rPr>
              <w:pPrChange w:id="2198" w:author="james" w:date="2016-03-29T12:10:00Z">
                <w:pPr/>
              </w:pPrChange>
            </w:pPr>
            <w:ins w:id="2199" w:author="james" w:date="2016-03-29T12:09:00Z">
              <w:r>
                <w:rPr>
                  <w:rFonts w:ascii="Calibri" w:hAnsi="Calibri"/>
                  <w:color w:val="000000"/>
                  <w:sz w:val="22"/>
                  <w:szCs w:val="22"/>
                </w:rPr>
                <w:t>-1</w:t>
              </w:r>
            </w:ins>
          </w:p>
        </w:tc>
      </w:tr>
      <w:tr w:rsidR="00673D0E" w14:paraId="65D137A5" w14:textId="77777777" w:rsidTr="00673D0E">
        <w:trPr>
          <w:ins w:id="2200" w:author="james" w:date="2016-03-29T12:09:00Z"/>
        </w:trPr>
        <w:tc>
          <w:tcPr>
            <w:tcW w:w="1064" w:type="dxa"/>
            <w:tcPrChange w:id="2201" w:author="james" w:date="2016-03-29T12:09:00Z">
              <w:tcPr>
                <w:tcW w:w="1064" w:type="dxa"/>
              </w:tcPr>
            </w:tcPrChange>
          </w:tcPr>
          <w:p w14:paraId="3648EC95" w14:textId="7143F740" w:rsidR="00673D0E" w:rsidRDefault="00673D0E" w:rsidP="00673D0E">
            <w:pPr>
              <w:jc w:val="right"/>
              <w:rPr>
                <w:ins w:id="2202" w:author="james" w:date="2016-03-29T12:09:00Z"/>
              </w:rPr>
              <w:pPrChange w:id="2203" w:author="james" w:date="2016-03-29T12:10:00Z">
                <w:pPr/>
              </w:pPrChange>
            </w:pPr>
            <w:ins w:id="2204" w:author="james" w:date="2016-03-29T12:09:00Z">
              <w:r>
                <w:rPr>
                  <w:rFonts w:ascii="Calibri" w:hAnsi="Calibri"/>
                  <w:color w:val="000000"/>
                  <w:sz w:val="22"/>
                  <w:szCs w:val="22"/>
                </w:rPr>
                <w:t>10</w:t>
              </w:r>
            </w:ins>
          </w:p>
        </w:tc>
        <w:tc>
          <w:tcPr>
            <w:tcW w:w="1064" w:type="dxa"/>
            <w:tcPrChange w:id="2205" w:author="james" w:date="2016-03-29T12:09:00Z">
              <w:tcPr>
                <w:tcW w:w="1064" w:type="dxa"/>
              </w:tcPr>
            </w:tcPrChange>
          </w:tcPr>
          <w:p w14:paraId="26A8EA92" w14:textId="57715393" w:rsidR="00673D0E" w:rsidRDefault="00673D0E" w:rsidP="00673D0E">
            <w:pPr>
              <w:jc w:val="right"/>
              <w:rPr>
                <w:ins w:id="2206" w:author="james" w:date="2016-03-29T12:09:00Z"/>
              </w:rPr>
              <w:pPrChange w:id="2207" w:author="james" w:date="2016-03-29T12:10:00Z">
                <w:pPr/>
              </w:pPrChange>
            </w:pPr>
            <w:ins w:id="2208" w:author="james" w:date="2016-03-29T12:09:00Z">
              <w:r>
                <w:rPr>
                  <w:rFonts w:ascii="Calibri" w:hAnsi="Calibri"/>
                  <w:color w:val="000000"/>
                  <w:sz w:val="22"/>
                  <w:szCs w:val="22"/>
                </w:rPr>
                <w:t>0</w:t>
              </w:r>
            </w:ins>
          </w:p>
        </w:tc>
        <w:tc>
          <w:tcPr>
            <w:tcW w:w="1064" w:type="dxa"/>
            <w:tcPrChange w:id="2209" w:author="james" w:date="2016-03-29T12:09:00Z">
              <w:tcPr>
                <w:tcW w:w="1064" w:type="dxa"/>
              </w:tcPr>
            </w:tcPrChange>
          </w:tcPr>
          <w:p w14:paraId="393B9FBB" w14:textId="31A01C06" w:rsidR="00673D0E" w:rsidRDefault="00673D0E" w:rsidP="00673D0E">
            <w:pPr>
              <w:jc w:val="right"/>
              <w:rPr>
                <w:ins w:id="2210" w:author="james" w:date="2016-03-29T12:09:00Z"/>
              </w:rPr>
              <w:pPrChange w:id="2211" w:author="james" w:date="2016-03-29T12:10:00Z">
                <w:pPr/>
              </w:pPrChange>
            </w:pPr>
            <w:ins w:id="2212" w:author="james" w:date="2016-03-29T12:09:00Z">
              <w:r>
                <w:rPr>
                  <w:rFonts w:ascii="Calibri" w:hAnsi="Calibri"/>
                  <w:color w:val="000000"/>
                  <w:sz w:val="22"/>
                  <w:szCs w:val="22"/>
                </w:rPr>
                <w:t>1</w:t>
              </w:r>
            </w:ins>
          </w:p>
        </w:tc>
        <w:tc>
          <w:tcPr>
            <w:tcW w:w="1064" w:type="dxa"/>
            <w:tcPrChange w:id="2213" w:author="james" w:date="2016-03-29T12:09:00Z">
              <w:tcPr>
                <w:tcW w:w="1064" w:type="dxa"/>
              </w:tcPr>
            </w:tcPrChange>
          </w:tcPr>
          <w:p w14:paraId="3F6BA7B8" w14:textId="665FE20D" w:rsidR="00673D0E" w:rsidRDefault="00673D0E" w:rsidP="00673D0E">
            <w:pPr>
              <w:jc w:val="right"/>
              <w:rPr>
                <w:ins w:id="2214" w:author="james" w:date="2016-03-29T12:09:00Z"/>
              </w:rPr>
              <w:pPrChange w:id="2215" w:author="james" w:date="2016-03-29T12:10:00Z">
                <w:pPr/>
              </w:pPrChange>
            </w:pPr>
            <w:ins w:id="2216" w:author="james" w:date="2016-03-29T12:09:00Z">
              <w:r>
                <w:rPr>
                  <w:rFonts w:ascii="Calibri" w:hAnsi="Calibri"/>
                  <w:color w:val="000000"/>
                  <w:sz w:val="22"/>
                  <w:szCs w:val="22"/>
                </w:rPr>
                <w:t>0</w:t>
              </w:r>
            </w:ins>
          </w:p>
        </w:tc>
        <w:tc>
          <w:tcPr>
            <w:tcW w:w="1064" w:type="dxa"/>
            <w:tcPrChange w:id="2217" w:author="james" w:date="2016-03-29T12:09:00Z">
              <w:tcPr>
                <w:tcW w:w="1064" w:type="dxa"/>
              </w:tcPr>
            </w:tcPrChange>
          </w:tcPr>
          <w:p w14:paraId="200E0F11" w14:textId="076FFEB1" w:rsidR="00673D0E" w:rsidRDefault="00673D0E" w:rsidP="00673D0E">
            <w:pPr>
              <w:jc w:val="right"/>
              <w:rPr>
                <w:ins w:id="2218" w:author="james" w:date="2016-03-29T12:09:00Z"/>
              </w:rPr>
              <w:pPrChange w:id="2219" w:author="james" w:date="2016-03-29T12:10:00Z">
                <w:pPr/>
              </w:pPrChange>
            </w:pPr>
            <w:ins w:id="2220" w:author="james" w:date="2016-03-29T12:09:00Z">
              <w:r>
                <w:rPr>
                  <w:rFonts w:ascii="Calibri" w:hAnsi="Calibri"/>
                  <w:color w:val="000000"/>
                  <w:sz w:val="22"/>
                  <w:szCs w:val="22"/>
                </w:rPr>
                <w:t>-1</w:t>
              </w:r>
            </w:ins>
          </w:p>
        </w:tc>
        <w:tc>
          <w:tcPr>
            <w:tcW w:w="1064" w:type="dxa"/>
            <w:tcPrChange w:id="2221" w:author="james" w:date="2016-03-29T12:09:00Z">
              <w:tcPr>
                <w:tcW w:w="1064" w:type="dxa"/>
              </w:tcPr>
            </w:tcPrChange>
          </w:tcPr>
          <w:p w14:paraId="5664D51E" w14:textId="6E8A8A57" w:rsidR="00673D0E" w:rsidRDefault="00673D0E" w:rsidP="00673D0E">
            <w:pPr>
              <w:jc w:val="right"/>
              <w:rPr>
                <w:ins w:id="2222" w:author="james" w:date="2016-03-29T12:09:00Z"/>
              </w:rPr>
              <w:pPrChange w:id="2223" w:author="james" w:date="2016-03-29T12:10:00Z">
                <w:pPr/>
              </w:pPrChange>
            </w:pPr>
            <w:ins w:id="2224" w:author="james" w:date="2016-03-29T12:09:00Z">
              <w:r>
                <w:rPr>
                  <w:rFonts w:ascii="Calibri" w:hAnsi="Calibri"/>
                  <w:color w:val="000000"/>
                  <w:sz w:val="22"/>
                  <w:szCs w:val="22"/>
                </w:rPr>
                <w:t>-2</w:t>
              </w:r>
            </w:ins>
          </w:p>
        </w:tc>
        <w:tc>
          <w:tcPr>
            <w:tcW w:w="1064" w:type="dxa"/>
            <w:tcPrChange w:id="2225" w:author="james" w:date="2016-03-29T12:09:00Z">
              <w:tcPr>
                <w:tcW w:w="1064" w:type="dxa"/>
              </w:tcPr>
            </w:tcPrChange>
          </w:tcPr>
          <w:p w14:paraId="7550C6D9" w14:textId="53EA14BB" w:rsidR="00673D0E" w:rsidRDefault="00673D0E" w:rsidP="00673D0E">
            <w:pPr>
              <w:jc w:val="right"/>
              <w:rPr>
                <w:ins w:id="2226" w:author="james" w:date="2016-03-29T12:09:00Z"/>
              </w:rPr>
              <w:pPrChange w:id="2227" w:author="james" w:date="2016-03-29T12:10:00Z">
                <w:pPr/>
              </w:pPrChange>
            </w:pPr>
            <w:ins w:id="2228" w:author="james" w:date="2016-03-29T12:09:00Z">
              <w:r>
                <w:rPr>
                  <w:rFonts w:ascii="Calibri" w:hAnsi="Calibri"/>
                  <w:color w:val="000000"/>
                  <w:sz w:val="22"/>
                  <w:szCs w:val="22"/>
                </w:rPr>
                <w:t>-3</w:t>
              </w:r>
            </w:ins>
          </w:p>
        </w:tc>
        <w:tc>
          <w:tcPr>
            <w:tcW w:w="1064" w:type="dxa"/>
            <w:tcPrChange w:id="2229" w:author="james" w:date="2016-03-29T12:09:00Z">
              <w:tcPr>
                <w:tcW w:w="1064" w:type="dxa"/>
              </w:tcPr>
            </w:tcPrChange>
          </w:tcPr>
          <w:p w14:paraId="36E962B3" w14:textId="562A1DC7" w:rsidR="00673D0E" w:rsidRDefault="00673D0E" w:rsidP="00673D0E">
            <w:pPr>
              <w:jc w:val="right"/>
              <w:rPr>
                <w:ins w:id="2230" w:author="james" w:date="2016-03-29T12:09:00Z"/>
              </w:rPr>
              <w:pPrChange w:id="2231" w:author="james" w:date="2016-03-29T12:10:00Z">
                <w:pPr/>
              </w:pPrChange>
            </w:pPr>
            <w:ins w:id="2232" w:author="james" w:date="2016-03-29T12:09:00Z">
              <w:r>
                <w:rPr>
                  <w:rFonts w:ascii="Calibri" w:hAnsi="Calibri"/>
                  <w:color w:val="000000"/>
                  <w:sz w:val="22"/>
                  <w:szCs w:val="22"/>
                </w:rPr>
                <w:t>1</w:t>
              </w:r>
            </w:ins>
          </w:p>
        </w:tc>
        <w:tc>
          <w:tcPr>
            <w:tcW w:w="1064" w:type="dxa"/>
            <w:tcPrChange w:id="2233" w:author="james" w:date="2016-03-29T12:09:00Z">
              <w:tcPr>
                <w:tcW w:w="1064" w:type="dxa"/>
              </w:tcPr>
            </w:tcPrChange>
          </w:tcPr>
          <w:p w14:paraId="327C4E36" w14:textId="28C53EF3" w:rsidR="00673D0E" w:rsidRDefault="00673D0E" w:rsidP="00673D0E">
            <w:pPr>
              <w:jc w:val="right"/>
              <w:rPr>
                <w:ins w:id="2234" w:author="james" w:date="2016-03-29T12:09:00Z"/>
              </w:rPr>
              <w:pPrChange w:id="2235" w:author="james" w:date="2016-03-29T12:10:00Z">
                <w:pPr/>
              </w:pPrChange>
            </w:pPr>
            <w:ins w:id="2236" w:author="james" w:date="2016-03-29T12:09:00Z">
              <w:r>
                <w:rPr>
                  <w:rFonts w:ascii="Calibri" w:hAnsi="Calibri"/>
                  <w:color w:val="000000"/>
                  <w:sz w:val="22"/>
                  <w:szCs w:val="22"/>
                </w:rPr>
                <w:t>3</w:t>
              </w:r>
            </w:ins>
          </w:p>
        </w:tc>
      </w:tr>
      <w:tr w:rsidR="00673D0E" w14:paraId="3934B97C" w14:textId="77777777" w:rsidTr="00673D0E">
        <w:trPr>
          <w:ins w:id="2237" w:author="james" w:date="2016-03-29T12:09:00Z"/>
        </w:trPr>
        <w:tc>
          <w:tcPr>
            <w:tcW w:w="1064" w:type="dxa"/>
            <w:tcPrChange w:id="2238" w:author="james" w:date="2016-03-29T12:09:00Z">
              <w:tcPr>
                <w:tcW w:w="1064" w:type="dxa"/>
              </w:tcPr>
            </w:tcPrChange>
          </w:tcPr>
          <w:p w14:paraId="2650A077" w14:textId="320CBA15" w:rsidR="00673D0E" w:rsidRDefault="00673D0E" w:rsidP="00673D0E">
            <w:pPr>
              <w:jc w:val="right"/>
              <w:rPr>
                <w:ins w:id="2239" w:author="james" w:date="2016-03-29T12:09:00Z"/>
              </w:rPr>
              <w:pPrChange w:id="2240" w:author="james" w:date="2016-03-29T12:10:00Z">
                <w:pPr/>
              </w:pPrChange>
            </w:pPr>
            <w:ins w:id="2241" w:author="james" w:date="2016-03-29T12:09:00Z">
              <w:r>
                <w:rPr>
                  <w:rFonts w:ascii="Calibri" w:hAnsi="Calibri"/>
                  <w:color w:val="000000"/>
                  <w:sz w:val="22"/>
                  <w:szCs w:val="22"/>
                </w:rPr>
                <w:t>11</w:t>
              </w:r>
            </w:ins>
          </w:p>
        </w:tc>
        <w:tc>
          <w:tcPr>
            <w:tcW w:w="1064" w:type="dxa"/>
            <w:tcPrChange w:id="2242" w:author="james" w:date="2016-03-29T12:09:00Z">
              <w:tcPr>
                <w:tcW w:w="1064" w:type="dxa"/>
              </w:tcPr>
            </w:tcPrChange>
          </w:tcPr>
          <w:p w14:paraId="7E28C1CE" w14:textId="2D4B8E3F" w:rsidR="00673D0E" w:rsidRDefault="00673D0E" w:rsidP="00673D0E">
            <w:pPr>
              <w:jc w:val="right"/>
              <w:rPr>
                <w:ins w:id="2243" w:author="james" w:date="2016-03-29T12:09:00Z"/>
              </w:rPr>
              <w:pPrChange w:id="2244" w:author="james" w:date="2016-03-29T12:10:00Z">
                <w:pPr/>
              </w:pPrChange>
            </w:pPr>
            <w:ins w:id="2245" w:author="james" w:date="2016-03-29T12:09:00Z">
              <w:r>
                <w:rPr>
                  <w:rFonts w:ascii="Calibri" w:hAnsi="Calibri"/>
                  <w:color w:val="000000"/>
                  <w:sz w:val="22"/>
                  <w:szCs w:val="22"/>
                </w:rPr>
                <w:t>1</w:t>
              </w:r>
            </w:ins>
          </w:p>
        </w:tc>
        <w:tc>
          <w:tcPr>
            <w:tcW w:w="1064" w:type="dxa"/>
            <w:tcPrChange w:id="2246" w:author="james" w:date="2016-03-29T12:09:00Z">
              <w:tcPr>
                <w:tcW w:w="1064" w:type="dxa"/>
              </w:tcPr>
            </w:tcPrChange>
          </w:tcPr>
          <w:p w14:paraId="7C9FEE19" w14:textId="469CDFD4" w:rsidR="00673D0E" w:rsidRDefault="00673D0E" w:rsidP="00673D0E">
            <w:pPr>
              <w:jc w:val="right"/>
              <w:rPr>
                <w:ins w:id="2247" w:author="james" w:date="2016-03-29T12:09:00Z"/>
              </w:rPr>
              <w:pPrChange w:id="2248" w:author="james" w:date="2016-03-29T12:10:00Z">
                <w:pPr/>
              </w:pPrChange>
            </w:pPr>
            <w:ins w:id="2249" w:author="james" w:date="2016-03-29T12:09:00Z">
              <w:r>
                <w:rPr>
                  <w:rFonts w:ascii="Calibri" w:hAnsi="Calibri"/>
                  <w:color w:val="000000"/>
                  <w:sz w:val="22"/>
                  <w:szCs w:val="22"/>
                </w:rPr>
                <w:t>3</w:t>
              </w:r>
            </w:ins>
          </w:p>
        </w:tc>
        <w:tc>
          <w:tcPr>
            <w:tcW w:w="1064" w:type="dxa"/>
            <w:tcPrChange w:id="2250" w:author="james" w:date="2016-03-29T12:09:00Z">
              <w:tcPr>
                <w:tcW w:w="1064" w:type="dxa"/>
              </w:tcPr>
            </w:tcPrChange>
          </w:tcPr>
          <w:p w14:paraId="1E7E3570" w14:textId="0B4392CC" w:rsidR="00673D0E" w:rsidRDefault="00673D0E" w:rsidP="00673D0E">
            <w:pPr>
              <w:jc w:val="right"/>
              <w:rPr>
                <w:ins w:id="2251" w:author="james" w:date="2016-03-29T12:09:00Z"/>
              </w:rPr>
              <w:pPrChange w:id="2252" w:author="james" w:date="2016-03-29T12:10:00Z">
                <w:pPr/>
              </w:pPrChange>
            </w:pPr>
            <w:ins w:id="2253" w:author="james" w:date="2016-03-29T12:09:00Z">
              <w:r>
                <w:rPr>
                  <w:rFonts w:ascii="Calibri" w:hAnsi="Calibri"/>
                  <w:color w:val="000000"/>
                  <w:sz w:val="22"/>
                  <w:szCs w:val="22"/>
                </w:rPr>
                <w:t>-1</w:t>
              </w:r>
            </w:ins>
          </w:p>
        </w:tc>
        <w:tc>
          <w:tcPr>
            <w:tcW w:w="1064" w:type="dxa"/>
            <w:tcPrChange w:id="2254" w:author="james" w:date="2016-03-29T12:09:00Z">
              <w:tcPr>
                <w:tcW w:w="1064" w:type="dxa"/>
              </w:tcPr>
            </w:tcPrChange>
          </w:tcPr>
          <w:p w14:paraId="6AD4C301" w14:textId="3A635A3A" w:rsidR="00673D0E" w:rsidRDefault="00673D0E" w:rsidP="00673D0E">
            <w:pPr>
              <w:jc w:val="right"/>
              <w:rPr>
                <w:ins w:id="2255" w:author="james" w:date="2016-03-29T12:09:00Z"/>
              </w:rPr>
              <w:pPrChange w:id="2256" w:author="james" w:date="2016-03-29T12:10:00Z">
                <w:pPr/>
              </w:pPrChange>
            </w:pPr>
            <w:ins w:id="2257" w:author="james" w:date="2016-03-29T12:09:00Z">
              <w:r>
                <w:rPr>
                  <w:rFonts w:ascii="Calibri" w:hAnsi="Calibri"/>
                  <w:color w:val="000000"/>
                  <w:sz w:val="22"/>
                  <w:szCs w:val="22"/>
                </w:rPr>
                <w:t>-3</w:t>
              </w:r>
            </w:ins>
          </w:p>
        </w:tc>
        <w:tc>
          <w:tcPr>
            <w:tcW w:w="1064" w:type="dxa"/>
            <w:tcPrChange w:id="2258" w:author="james" w:date="2016-03-29T12:09:00Z">
              <w:tcPr>
                <w:tcW w:w="1064" w:type="dxa"/>
              </w:tcPr>
            </w:tcPrChange>
          </w:tcPr>
          <w:p w14:paraId="7F49FBD7" w14:textId="10892CCE" w:rsidR="00673D0E" w:rsidRDefault="00673D0E" w:rsidP="00673D0E">
            <w:pPr>
              <w:jc w:val="right"/>
              <w:rPr>
                <w:ins w:id="2259" w:author="james" w:date="2016-03-29T12:09:00Z"/>
              </w:rPr>
              <w:pPrChange w:id="2260" w:author="james" w:date="2016-03-29T12:10:00Z">
                <w:pPr/>
              </w:pPrChange>
            </w:pPr>
            <w:ins w:id="2261" w:author="james" w:date="2016-03-29T12:09:00Z">
              <w:r>
                <w:rPr>
                  <w:rFonts w:ascii="Calibri" w:hAnsi="Calibri"/>
                  <w:color w:val="000000"/>
                  <w:sz w:val="22"/>
                  <w:szCs w:val="22"/>
                </w:rPr>
                <w:t>-1</w:t>
              </w:r>
            </w:ins>
          </w:p>
        </w:tc>
        <w:tc>
          <w:tcPr>
            <w:tcW w:w="1064" w:type="dxa"/>
            <w:tcPrChange w:id="2262" w:author="james" w:date="2016-03-29T12:09:00Z">
              <w:tcPr>
                <w:tcW w:w="1064" w:type="dxa"/>
              </w:tcPr>
            </w:tcPrChange>
          </w:tcPr>
          <w:p w14:paraId="544F5852" w14:textId="7988841E" w:rsidR="00673D0E" w:rsidRDefault="00673D0E" w:rsidP="00673D0E">
            <w:pPr>
              <w:jc w:val="right"/>
              <w:rPr>
                <w:ins w:id="2263" w:author="james" w:date="2016-03-29T12:09:00Z"/>
              </w:rPr>
              <w:pPrChange w:id="2264" w:author="james" w:date="2016-03-29T12:10:00Z">
                <w:pPr/>
              </w:pPrChange>
            </w:pPr>
            <w:ins w:id="2265" w:author="james" w:date="2016-03-29T12:09:00Z">
              <w:r>
                <w:rPr>
                  <w:rFonts w:ascii="Calibri" w:hAnsi="Calibri"/>
                  <w:color w:val="000000"/>
                  <w:sz w:val="22"/>
                  <w:szCs w:val="22"/>
                </w:rPr>
                <w:t>-1</w:t>
              </w:r>
            </w:ins>
          </w:p>
        </w:tc>
        <w:tc>
          <w:tcPr>
            <w:tcW w:w="1064" w:type="dxa"/>
            <w:tcPrChange w:id="2266" w:author="james" w:date="2016-03-29T12:09:00Z">
              <w:tcPr>
                <w:tcW w:w="1064" w:type="dxa"/>
              </w:tcPr>
            </w:tcPrChange>
          </w:tcPr>
          <w:p w14:paraId="02FC2D51" w14:textId="05417654" w:rsidR="00673D0E" w:rsidRDefault="00673D0E" w:rsidP="00673D0E">
            <w:pPr>
              <w:jc w:val="right"/>
              <w:rPr>
                <w:ins w:id="2267" w:author="james" w:date="2016-03-29T12:09:00Z"/>
              </w:rPr>
              <w:pPrChange w:id="2268" w:author="james" w:date="2016-03-29T12:10:00Z">
                <w:pPr/>
              </w:pPrChange>
            </w:pPr>
            <w:ins w:id="2269" w:author="james" w:date="2016-03-29T12:09:00Z">
              <w:r>
                <w:rPr>
                  <w:rFonts w:ascii="Calibri" w:hAnsi="Calibri"/>
                  <w:color w:val="000000"/>
                  <w:sz w:val="22"/>
                  <w:szCs w:val="22"/>
                </w:rPr>
                <w:t>0</w:t>
              </w:r>
            </w:ins>
          </w:p>
        </w:tc>
        <w:tc>
          <w:tcPr>
            <w:tcW w:w="1064" w:type="dxa"/>
            <w:tcPrChange w:id="2270" w:author="james" w:date="2016-03-29T12:09:00Z">
              <w:tcPr>
                <w:tcW w:w="1064" w:type="dxa"/>
              </w:tcPr>
            </w:tcPrChange>
          </w:tcPr>
          <w:p w14:paraId="1F6322A4" w14:textId="3B6518B5" w:rsidR="00673D0E" w:rsidRDefault="00673D0E" w:rsidP="00673D0E">
            <w:pPr>
              <w:jc w:val="right"/>
              <w:rPr>
                <w:ins w:id="2271" w:author="james" w:date="2016-03-29T12:09:00Z"/>
              </w:rPr>
              <w:pPrChange w:id="2272" w:author="james" w:date="2016-03-29T12:10:00Z">
                <w:pPr/>
              </w:pPrChange>
            </w:pPr>
            <w:ins w:id="2273" w:author="james" w:date="2016-03-29T12:09:00Z">
              <w:r>
                <w:rPr>
                  <w:rFonts w:ascii="Calibri" w:hAnsi="Calibri"/>
                  <w:color w:val="000000"/>
                  <w:sz w:val="22"/>
                  <w:szCs w:val="22"/>
                </w:rPr>
                <w:t>1</w:t>
              </w:r>
            </w:ins>
          </w:p>
        </w:tc>
      </w:tr>
    </w:tbl>
    <w:p w14:paraId="6167BE02" w14:textId="77777777" w:rsidR="001F2A33" w:rsidRDefault="001F2A33" w:rsidP="00144168">
      <w:pPr>
        <w:rPr>
          <w:ins w:id="2274" w:author="james" w:date="2016-03-29T13:10:00Z"/>
        </w:rPr>
      </w:pPr>
    </w:p>
    <w:p w14:paraId="2D773B8F" w14:textId="77777777" w:rsidR="00807010" w:rsidRDefault="00807010" w:rsidP="00144168">
      <w:pPr>
        <w:rPr>
          <w:ins w:id="2275" w:author="james" w:date="2016-03-29T12:04:00Z"/>
        </w:rPr>
      </w:pPr>
    </w:p>
    <w:p w14:paraId="79C2B9B0" w14:textId="55858CEC" w:rsidR="00673D0E" w:rsidRDefault="00673D0E" w:rsidP="00673D0E">
      <w:pPr>
        <w:pStyle w:val="Caption"/>
        <w:keepNext/>
        <w:rPr>
          <w:ins w:id="2276" w:author="james" w:date="2016-03-29T12:10:00Z"/>
        </w:rPr>
      </w:pPr>
      <w:ins w:id="2277" w:author="james" w:date="2016-03-29T12:10:00Z">
        <w:r>
          <w:t xml:space="preserve">Table </w:t>
        </w:r>
        <w:r>
          <w:fldChar w:fldCharType="begin"/>
        </w:r>
        <w:r>
          <w:instrText xml:space="preserve"> SEQ Table \* ARABIC </w:instrText>
        </w:r>
        <w:r>
          <w:fldChar w:fldCharType="separate"/>
        </w:r>
      </w:ins>
      <w:ins w:id="2278" w:author="james" w:date="2016-03-29T13:09:00Z">
        <w:r w:rsidR="00807010">
          <w:rPr>
            <w:noProof/>
          </w:rPr>
          <w:t>16</w:t>
        </w:r>
      </w:ins>
      <w:ins w:id="2279" w:author="james" w:date="2016-03-29T12:10:00Z">
        <w:r>
          <w:fldChar w:fldCharType="end"/>
        </w:r>
        <w:r>
          <w:t xml:space="preserve"> Encoding of 3-bit samples</w:t>
        </w:r>
      </w:ins>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Change w:id="2280">
          <w:tblGrid>
            <w:gridCol w:w="1064"/>
            <w:gridCol w:w="1064"/>
            <w:gridCol w:w="1064"/>
            <w:gridCol w:w="1064"/>
            <w:gridCol w:w="1064"/>
            <w:gridCol w:w="1064"/>
            <w:gridCol w:w="1064"/>
            <w:gridCol w:w="1064"/>
            <w:gridCol w:w="1064"/>
          </w:tblGrid>
        </w:tblGridChange>
      </w:tblGrid>
      <w:tr w:rsidR="00673D0E" w14:paraId="551FE54E" w14:textId="77777777" w:rsidTr="00B13CFD">
        <w:trPr>
          <w:ins w:id="2281" w:author="james" w:date="2016-03-29T12:10:00Z"/>
        </w:trPr>
        <w:tc>
          <w:tcPr>
            <w:tcW w:w="1064" w:type="dxa"/>
            <w:shd w:val="clear" w:color="auto" w:fill="548DD4" w:themeFill="text2" w:themeFillTint="99"/>
          </w:tcPr>
          <w:p w14:paraId="3E5A83D5" w14:textId="77777777" w:rsidR="00673D0E" w:rsidRPr="00514B5D" w:rsidRDefault="00673D0E" w:rsidP="00B13CFD">
            <w:pPr>
              <w:rPr>
                <w:ins w:id="2282" w:author="james" w:date="2016-03-29T12:10:00Z"/>
                <w:b/>
                <w:color w:val="FFFFFF" w:themeColor="background1"/>
              </w:rPr>
            </w:pPr>
            <w:ins w:id="2283" w:author="james" w:date="2016-03-29T12:10:00Z">
              <w:r w:rsidRPr="00514B5D">
                <w:rPr>
                  <w:rFonts w:ascii="Calibri" w:hAnsi="Calibri"/>
                  <w:b/>
                  <w:color w:val="FFFFFF" w:themeColor="background1"/>
                  <w:sz w:val="22"/>
                  <w:szCs w:val="22"/>
                </w:rPr>
                <w:t>Binary</w:t>
              </w:r>
            </w:ins>
          </w:p>
        </w:tc>
        <w:tc>
          <w:tcPr>
            <w:tcW w:w="1064" w:type="dxa"/>
            <w:shd w:val="clear" w:color="auto" w:fill="548DD4" w:themeFill="text2" w:themeFillTint="99"/>
          </w:tcPr>
          <w:p w14:paraId="318055A0" w14:textId="77777777" w:rsidR="00673D0E" w:rsidRPr="00514B5D" w:rsidRDefault="00673D0E" w:rsidP="00B13CFD">
            <w:pPr>
              <w:rPr>
                <w:ins w:id="2284" w:author="james" w:date="2016-03-29T12:10:00Z"/>
                <w:b/>
                <w:color w:val="FFFFFF" w:themeColor="background1"/>
              </w:rPr>
            </w:pPr>
            <w:ins w:id="2285" w:author="james" w:date="2016-03-29T12:10:00Z">
              <w:r w:rsidRPr="00514B5D">
                <w:rPr>
                  <w:rFonts w:ascii="Calibri" w:hAnsi="Calibri"/>
                  <w:b/>
                  <w:color w:val="FFFFFF" w:themeColor="background1"/>
                  <w:sz w:val="22"/>
                  <w:szCs w:val="22"/>
                </w:rPr>
                <w:t>OB</w:t>
              </w:r>
            </w:ins>
          </w:p>
        </w:tc>
        <w:tc>
          <w:tcPr>
            <w:tcW w:w="1064" w:type="dxa"/>
            <w:shd w:val="clear" w:color="auto" w:fill="548DD4" w:themeFill="text2" w:themeFillTint="99"/>
          </w:tcPr>
          <w:p w14:paraId="2361AD66" w14:textId="77777777" w:rsidR="00673D0E" w:rsidRPr="00514B5D" w:rsidRDefault="00673D0E" w:rsidP="00B13CFD">
            <w:pPr>
              <w:rPr>
                <w:ins w:id="2286" w:author="james" w:date="2016-03-29T12:10:00Z"/>
                <w:b/>
                <w:color w:val="FFFFFF" w:themeColor="background1"/>
              </w:rPr>
            </w:pPr>
            <w:ins w:id="2287" w:author="james" w:date="2016-03-29T12:10:00Z">
              <w:r w:rsidRPr="00514B5D">
                <w:rPr>
                  <w:rFonts w:ascii="Calibri" w:hAnsi="Calibri"/>
                  <w:b/>
                  <w:color w:val="FFFFFF" w:themeColor="background1"/>
                  <w:sz w:val="22"/>
                  <w:szCs w:val="22"/>
                </w:rPr>
                <w:t>OBA</w:t>
              </w:r>
            </w:ins>
          </w:p>
        </w:tc>
        <w:tc>
          <w:tcPr>
            <w:tcW w:w="1064" w:type="dxa"/>
            <w:shd w:val="clear" w:color="auto" w:fill="548DD4" w:themeFill="text2" w:themeFillTint="99"/>
          </w:tcPr>
          <w:p w14:paraId="7545E676" w14:textId="77777777" w:rsidR="00673D0E" w:rsidRPr="00514B5D" w:rsidRDefault="00673D0E" w:rsidP="00B13CFD">
            <w:pPr>
              <w:rPr>
                <w:ins w:id="2288" w:author="james" w:date="2016-03-29T12:10:00Z"/>
                <w:b/>
                <w:color w:val="FFFFFF" w:themeColor="background1"/>
              </w:rPr>
            </w:pPr>
            <w:ins w:id="2289" w:author="james" w:date="2016-03-29T12:10:00Z">
              <w:r w:rsidRPr="00514B5D">
                <w:rPr>
                  <w:rFonts w:ascii="Calibri" w:hAnsi="Calibri"/>
                  <w:b/>
                  <w:color w:val="FFFFFF" w:themeColor="background1"/>
                  <w:sz w:val="22"/>
                  <w:szCs w:val="22"/>
                </w:rPr>
                <w:t>SM</w:t>
              </w:r>
            </w:ins>
          </w:p>
        </w:tc>
        <w:tc>
          <w:tcPr>
            <w:tcW w:w="1064" w:type="dxa"/>
            <w:shd w:val="clear" w:color="auto" w:fill="548DD4" w:themeFill="text2" w:themeFillTint="99"/>
          </w:tcPr>
          <w:p w14:paraId="15A736DA" w14:textId="77777777" w:rsidR="00673D0E" w:rsidRPr="00514B5D" w:rsidRDefault="00673D0E" w:rsidP="00B13CFD">
            <w:pPr>
              <w:rPr>
                <w:ins w:id="2290" w:author="james" w:date="2016-03-29T12:10:00Z"/>
                <w:b/>
                <w:color w:val="FFFFFF" w:themeColor="background1"/>
              </w:rPr>
            </w:pPr>
            <w:ins w:id="2291" w:author="james" w:date="2016-03-29T12:10:00Z">
              <w:r w:rsidRPr="00514B5D">
                <w:rPr>
                  <w:rFonts w:ascii="Calibri" w:hAnsi="Calibri"/>
                  <w:b/>
                  <w:color w:val="FFFFFF" w:themeColor="background1"/>
                  <w:sz w:val="22"/>
                  <w:szCs w:val="22"/>
                </w:rPr>
                <w:t>SMA</w:t>
              </w:r>
            </w:ins>
          </w:p>
        </w:tc>
        <w:tc>
          <w:tcPr>
            <w:tcW w:w="1064" w:type="dxa"/>
            <w:shd w:val="clear" w:color="auto" w:fill="548DD4" w:themeFill="text2" w:themeFillTint="99"/>
          </w:tcPr>
          <w:p w14:paraId="4AF017F2" w14:textId="77777777" w:rsidR="00673D0E" w:rsidRPr="00514B5D" w:rsidRDefault="00673D0E" w:rsidP="00B13CFD">
            <w:pPr>
              <w:rPr>
                <w:ins w:id="2292" w:author="james" w:date="2016-03-29T12:10:00Z"/>
                <w:b/>
                <w:color w:val="FFFFFF" w:themeColor="background1"/>
              </w:rPr>
            </w:pPr>
            <w:ins w:id="2293" w:author="james" w:date="2016-03-29T12:10:00Z">
              <w:r w:rsidRPr="00514B5D">
                <w:rPr>
                  <w:rFonts w:ascii="Calibri" w:hAnsi="Calibri"/>
                  <w:b/>
                  <w:color w:val="FFFFFF" w:themeColor="background1"/>
                  <w:sz w:val="22"/>
                  <w:szCs w:val="22"/>
                </w:rPr>
                <w:t>TC</w:t>
              </w:r>
            </w:ins>
          </w:p>
        </w:tc>
        <w:tc>
          <w:tcPr>
            <w:tcW w:w="1064" w:type="dxa"/>
            <w:shd w:val="clear" w:color="auto" w:fill="548DD4" w:themeFill="text2" w:themeFillTint="99"/>
          </w:tcPr>
          <w:p w14:paraId="77D37514" w14:textId="77777777" w:rsidR="00673D0E" w:rsidRPr="00514B5D" w:rsidRDefault="00673D0E" w:rsidP="00B13CFD">
            <w:pPr>
              <w:rPr>
                <w:ins w:id="2294" w:author="james" w:date="2016-03-29T12:10:00Z"/>
                <w:b/>
                <w:color w:val="FFFFFF" w:themeColor="background1"/>
              </w:rPr>
            </w:pPr>
            <w:ins w:id="2295" w:author="james" w:date="2016-03-29T12:10:00Z">
              <w:r w:rsidRPr="00514B5D">
                <w:rPr>
                  <w:rFonts w:ascii="Calibri" w:hAnsi="Calibri"/>
                  <w:b/>
                  <w:color w:val="FFFFFF" w:themeColor="background1"/>
                  <w:sz w:val="22"/>
                  <w:szCs w:val="22"/>
                </w:rPr>
                <w:t>TCA</w:t>
              </w:r>
            </w:ins>
          </w:p>
        </w:tc>
        <w:tc>
          <w:tcPr>
            <w:tcW w:w="1064" w:type="dxa"/>
            <w:shd w:val="clear" w:color="auto" w:fill="548DD4" w:themeFill="text2" w:themeFillTint="99"/>
          </w:tcPr>
          <w:p w14:paraId="063F7C20" w14:textId="77777777" w:rsidR="00673D0E" w:rsidRPr="00514B5D" w:rsidRDefault="00673D0E" w:rsidP="00B13CFD">
            <w:pPr>
              <w:rPr>
                <w:ins w:id="2296" w:author="james" w:date="2016-03-29T12:10:00Z"/>
                <w:b/>
                <w:color w:val="FFFFFF" w:themeColor="background1"/>
              </w:rPr>
            </w:pPr>
            <w:ins w:id="2297" w:author="james" w:date="2016-03-29T12:10:00Z">
              <w:r w:rsidRPr="00514B5D">
                <w:rPr>
                  <w:rFonts w:ascii="Calibri" w:hAnsi="Calibri"/>
                  <w:b/>
                  <w:color w:val="FFFFFF" w:themeColor="background1"/>
                  <w:sz w:val="22"/>
                  <w:szCs w:val="22"/>
                </w:rPr>
                <w:t>OG</w:t>
              </w:r>
            </w:ins>
          </w:p>
        </w:tc>
        <w:tc>
          <w:tcPr>
            <w:tcW w:w="1064" w:type="dxa"/>
            <w:shd w:val="clear" w:color="auto" w:fill="548DD4" w:themeFill="text2" w:themeFillTint="99"/>
          </w:tcPr>
          <w:p w14:paraId="4C8994D7" w14:textId="77777777" w:rsidR="00673D0E" w:rsidRPr="00514B5D" w:rsidRDefault="00673D0E" w:rsidP="00B13CFD">
            <w:pPr>
              <w:rPr>
                <w:ins w:id="2298" w:author="james" w:date="2016-03-29T12:10:00Z"/>
                <w:b/>
                <w:color w:val="FFFFFF" w:themeColor="background1"/>
              </w:rPr>
            </w:pPr>
            <w:ins w:id="2299" w:author="james" w:date="2016-03-29T12:10:00Z">
              <w:r w:rsidRPr="00514B5D">
                <w:rPr>
                  <w:rFonts w:ascii="Calibri" w:hAnsi="Calibri"/>
                  <w:b/>
                  <w:color w:val="FFFFFF" w:themeColor="background1"/>
                  <w:sz w:val="22"/>
                  <w:szCs w:val="22"/>
                </w:rPr>
                <w:t>OGA</w:t>
              </w:r>
            </w:ins>
          </w:p>
        </w:tc>
      </w:tr>
      <w:tr w:rsidR="009130F1" w14:paraId="6895075A" w14:textId="77777777" w:rsidTr="00B13CFD">
        <w:tblPrEx>
          <w:tblW w:w="0" w:type="auto"/>
          <w:tblPrExChange w:id="2300" w:author="james" w:date="2016-03-29T12:11:00Z">
            <w:tblPrEx>
              <w:tblW w:w="0" w:type="auto"/>
            </w:tblPrEx>
          </w:tblPrExChange>
        </w:tblPrEx>
        <w:trPr>
          <w:ins w:id="2301" w:author="james" w:date="2016-03-29T12:10:00Z"/>
        </w:trPr>
        <w:tc>
          <w:tcPr>
            <w:tcW w:w="1064" w:type="dxa"/>
            <w:vAlign w:val="bottom"/>
            <w:tcPrChange w:id="2302" w:author="james" w:date="2016-03-29T12:11:00Z">
              <w:tcPr>
                <w:tcW w:w="1064" w:type="dxa"/>
              </w:tcPr>
            </w:tcPrChange>
          </w:tcPr>
          <w:p w14:paraId="43ACBC13" w14:textId="756833F5" w:rsidR="009130F1" w:rsidRDefault="009130F1" w:rsidP="009130F1">
            <w:pPr>
              <w:jc w:val="right"/>
              <w:rPr>
                <w:ins w:id="2303" w:author="james" w:date="2016-03-29T12:10:00Z"/>
              </w:rPr>
            </w:pPr>
            <w:ins w:id="2304" w:author="james" w:date="2016-03-29T12:11:00Z">
              <w:r>
                <w:rPr>
                  <w:rFonts w:ascii="Calibri" w:hAnsi="Calibri"/>
                  <w:color w:val="000000"/>
                  <w:sz w:val="22"/>
                  <w:szCs w:val="22"/>
                </w:rPr>
                <w:t>000</w:t>
              </w:r>
            </w:ins>
          </w:p>
        </w:tc>
        <w:tc>
          <w:tcPr>
            <w:tcW w:w="1064" w:type="dxa"/>
            <w:vAlign w:val="bottom"/>
            <w:tcPrChange w:id="2305" w:author="james" w:date="2016-03-29T12:11:00Z">
              <w:tcPr>
                <w:tcW w:w="1064" w:type="dxa"/>
              </w:tcPr>
            </w:tcPrChange>
          </w:tcPr>
          <w:p w14:paraId="54B7FD77" w14:textId="07B6BE24" w:rsidR="009130F1" w:rsidRDefault="009130F1" w:rsidP="009130F1">
            <w:pPr>
              <w:jc w:val="right"/>
              <w:rPr>
                <w:ins w:id="2306" w:author="james" w:date="2016-03-29T12:10:00Z"/>
              </w:rPr>
            </w:pPr>
            <w:ins w:id="2307" w:author="james" w:date="2016-03-29T12:11:00Z">
              <w:r>
                <w:rPr>
                  <w:rFonts w:ascii="Calibri" w:hAnsi="Calibri"/>
                  <w:color w:val="000000"/>
                  <w:sz w:val="22"/>
                  <w:szCs w:val="22"/>
                </w:rPr>
                <w:t>-4</w:t>
              </w:r>
            </w:ins>
          </w:p>
        </w:tc>
        <w:tc>
          <w:tcPr>
            <w:tcW w:w="1064" w:type="dxa"/>
            <w:vAlign w:val="bottom"/>
            <w:tcPrChange w:id="2308" w:author="james" w:date="2016-03-29T12:11:00Z">
              <w:tcPr>
                <w:tcW w:w="1064" w:type="dxa"/>
              </w:tcPr>
            </w:tcPrChange>
          </w:tcPr>
          <w:p w14:paraId="3183B2E5" w14:textId="5BDD958F" w:rsidR="009130F1" w:rsidRDefault="009130F1" w:rsidP="009130F1">
            <w:pPr>
              <w:jc w:val="right"/>
              <w:rPr>
                <w:ins w:id="2309" w:author="james" w:date="2016-03-29T12:10:00Z"/>
              </w:rPr>
            </w:pPr>
            <w:ins w:id="2310" w:author="james" w:date="2016-03-29T12:11:00Z">
              <w:r>
                <w:rPr>
                  <w:rFonts w:ascii="Calibri" w:hAnsi="Calibri"/>
                  <w:color w:val="000000"/>
                  <w:sz w:val="22"/>
                  <w:szCs w:val="22"/>
                </w:rPr>
                <w:t>-7</w:t>
              </w:r>
            </w:ins>
          </w:p>
        </w:tc>
        <w:tc>
          <w:tcPr>
            <w:tcW w:w="1064" w:type="dxa"/>
            <w:vAlign w:val="bottom"/>
            <w:tcPrChange w:id="2311" w:author="james" w:date="2016-03-29T12:11:00Z">
              <w:tcPr>
                <w:tcW w:w="1064" w:type="dxa"/>
              </w:tcPr>
            </w:tcPrChange>
          </w:tcPr>
          <w:p w14:paraId="2472CDEA" w14:textId="6FBF4394" w:rsidR="009130F1" w:rsidRDefault="009130F1" w:rsidP="009130F1">
            <w:pPr>
              <w:jc w:val="right"/>
              <w:rPr>
                <w:ins w:id="2312" w:author="james" w:date="2016-03-29T12:10:00Z"/>
              </w:rPr>
            </w:pPr>
            <w:ins w:id="2313" w:author="james" w:date="2016-03-29T12:11:00Z">
              <w:r>
                <w:rPr>
                  <w:rFonts w:ascii="Calibri" w:hAnsi="Calibri"/>
                  <w:color w:val="000000"/>
                  <w:sz w:val="22"/>
                  <w:szCs w:val="22"/>
                </w:rPr>
                <w:t>0</w:t>
              </w:r>
            </w:ins>
          </w:p>
        </w:tc>
        <w:tc>
          <w:tcPr>
            <w:tcW w:w="1064" w:type="dxa"/>
            <w:vAlign w:val="bottom"/>
            <w:tcPrChange w:id="2314" w:author="james" w:date="2016-03-29T12:11:00Z">
              <w:tcPr>
                <w:tcW w:w="1064" w:type="dxa"/>
              </w:tcPr>
            </w:tcPrChange>
          </w:tcPr>
          <w:p w14:paraId="635251DD" w14:textId="1CD7209A" w:rsidR="009130F1" w:rsidRDefault="009130F1" w:rsidP="009130F1">
            <w:pPr>
              <w:jc w:val="right"/>
              <w:rPr>
                <w:ins w:id="2315" w:author="james" w:date="2016-03-29T12:10:00Z"/>
              </w:rPr>
            </w:pPr>
            <w:ins w:id="2316" w:author="james" w:date="2016-03-29T12:11:00Z">
              <w:r>
                <w:rPr>
                  <w:rFonts w:ascii="Calibri" w:hAnsi="Calibri"/>
                  <w:color w:val="000000"/>
                  <w:sz w:val="22"/>
                  <w:szCs w:val="22"/>
                </w:rPr>
                <w:t>1</w:t>
              </w:r>
            </w:ins>
          </w:p>
        </w:tc>
        <w:tc>
          <w:tcPr>
            <w:tcW w:w="1064" w:type="dxa"/>
            <w:vAlign w:val="bottom"/>
            <w:tcPrChange w:id="2317" w:author="james" w:date="2016-03-29T12:11:00Z">
              <w:tcPr>
                <w:tcW w:w="1064" w:type="dxa"/>
              </w:tcPr>
            </w:tcPrChange>
          </w:tcPr>
          <w:p w14:paraId="681B6C8A" w14:textId="1F61FE12" w:rsidR="009130F1" w:rsidRDefault="009130F1" w:rsidP="009130F1">
            <w:pPr>
              <w:jc w:val="right"/>
              <w:rPr>
                <w:ins w:id="2318" w:author="james" w:date="2016-03-29T12:10:00Z"/>
              </w:rPr>
            </w:pPr>
            <w:ins w:id="2319" w:author="james" w:date="2016-03-29T12:11:00Z">
              <w:r>
                <w:rPr>
                  <w:rFonts w:ascii="Calibri" w:hAnsi="Calibri"/>
                  <w:color w:val="000000"/>
                  <w:sz w:val="22"/>
                  <w:szCs w:val="22"/>
                </w:rPr>
                <w:t>0</w:t>
              </w:r>
            </w:ins>
          </w:p>
        </w:tc>
        <w:tc>
          <w:tcPr>
            <w:tcW w:w="1064" w:type="dxa"/>
            <w:vAlign w:val="bottom"/>
            <w:tcPrChange w:id="2320" w:author="james" w:date="2016-03-29T12:11:00Z">
              <w:tcPr>
                <w:tcW w:w="1064" w:type="dxa"/>
              </w:tcPr>
            </w:tcPrChange>
          </w:tcPr>
          <w:p w14:paraId="7F1FE17D" w14:textId="3A172668" w:rsidR="009130F1" w:rsidRDefault="009130F1" w:rsidP="009130F1">
            <w:pPr>
              <w:jc w:val="right"/>
              <w:rPr>
                <w:ins w:id="2321" w:author="james" w:date="2016-03-29T12:10:00Z"/>
              </w:rPr>
            </w:pPr>
            <w:ins w:id="2322" w:author="james" w:date="2016-03-29T12:11:00Z">
              <w:r>
                <w:rPr>
                  <w:rFonts w:ascii="Calibri" w:hAnsi="Calibri"/>
                  <w:color w:val="000000"/>
                  <w:sz w:val="22"/>
                  <w:szCs w:val="22"/>
                </w:rPr>
                <w:t>1</w:t>
              </w:r>
            </w:ins>
          </w:p>
        </w:tc>
        <w:tc>
          <w:tcPr>
            <w:tcW w:w="1064" w:type="dxa"/>
            <w:vAlign w:val="bottom"/>
            <w:tcPrChange w:id="2323" w:author="james" w:date="2016-03-29T12:11:00Z">
              <w:tcPr>
                <w:tcW w:w="1064" w:type="dxa"/>
              </w:tcPr>
            </w:tcPrChange>
          </w:tcPr>
          <w:p w14:paraId="051A862E" w14:textId="3916FAFB" w:rsidR="009130F1" w:rsidRDefault="009130F1" w:rsidP="009130F1">
            <w:pPr>
              <w:jc w:val="right"/>
              <w:rPr>
                <w:ins w:id="2324" w:author="james" w:date="2016-03-29T12:10:00Z"/>
              </w:rPr>
            </w:pPr>
            <w:ins w:id="2325" w:author="james" w:date="2016-03-29T12:11:00Z">
              <w:r>
                <w:rPr>
                  <w:rFonts w:ascii="Calibri" w:hAnsi="Calibri"/>
                  <w:color w:val="000000"/>
                  <w:sz w:val="22"/>
                  <w:szCs w:val="22"/>
                </w:rPr>
                <w:t>-4</w:t>
              </w:r>
            </w:ins>
          </w:p>
        </w:tc>
        <w:tc>
          <w:tcPr>
            <w:tcW w:w="1064" w:type="dxa"/>
            <w:vAlign w:val="bottom"/>
            <w:tcPrChange w:id="2326" w:author="james" w:date="2016-03-29T12:11:00Z">
              <w:tcPr>
                <w:tcW w:w="1064" w:type="dxa"/>
              </w:tcPr>
            </w:tcPrChange>
          </w:tcPr>
          <w:p w14:paraId="659A394C" w14:textId="4642440A" w:rsidR="009130F1" w:rsidRDefault="009130F1" w:rsidP="009130F1">
            <w:pPr>
              <w:jc w:val="right"/>
              <w:rPr>
                <w:ins w:id="2327" w:author="james" w:date="2016-03-29T12:10:00Z"/>
              </w:rPr>
            </w:pPr>
            <w:ins w:id="2328" w:author="james" w:date="2016-03-29T12:11:00Z">
              <w:r>
                <w:rPr>
                  <w:rFonts w:ascii="Calibri" w:hAnsi="Calibri"/>
                  <w:color w:val="000000"/>
                  <w:sz w:val="22"/>
                  <w:szCs w:val="22"/>
                </w:rPr>
                <w:t>-7</w:t>
              </w:r>
            </w:ins>
          </w:p>
        </w:tc>
      </w:tr>
      <w:tr w:rsidR="009130F1" w14:paraId="10090D4B" w14:textId="77777777" w:rsidTr="00B13CFD">
        <w:tblPrEx>
          <w:tblW w:w="0" w:type="auto"/>
          <w:tblPrExChange w:id="2329" w:author="james" w:date="2016-03-29T12:11:00Z">
            <w:tblPrEx>
              <w:tblW w:w="0" w:type="auto"/>
            </w:tblPrEx>
          </w:tblPrExChange>
        </w:tblPrEx>
        <w:trPr>
          <w:ins w:id="2330" w:author="james" w:date="2016-03-29T12:10:00Z"/>
        </w:trPr>
        <w:tc>
          <w:tcPr>
            <w:tcW w:w="1064" w:type="dxa"/>
            <w:vAlign w:val="bottom"/>
            <w:tcPrChange w:id="2331" w:author="james" w:date="2016-03-29T12:11:00Z">
              <w:tcPr>
                <w:tcW w:w="1064" w:type="dxa"/>
              </w:tcPr>
            </w:tcPrChange>
          </w:tcPr>
          <w:p w14:paraId="3847F35E" w14:textId="601D6B47" w:rsidR="009130F1" w:rsidRDefault="009130F1" w:rsidP="009130F1">
            <w:pPr>
              <w:jc w:val="right"/>
              <w:rPr>
                <w:ins w:id="2332" w:author="james" w:date="2016-03-29T12:10:00Z"/>
              </w:rPr>
            </w:pPr>
            <w:ins w:id="2333" w:author="james" w:date="2016-03-29T12:11:00Z">
              <w:r>
                <w:rPr>
                  <w:rFonts w:ascii="Calibri" w:hAnsi="Calibri"/>
                  <w:color w:val="000000"/>
                  <w:sz w:val="22"/>
                  <w:szCs w:val="22"/>
                </w:rPr>
                <w:t>001</w:t>
              </w:r>
            </w:ins>
          </w:p>
        </w:tc>
        <w:tc>
          <w:tcPr>
            <w:tcW w:w="1064" w:type="dxa"/>
            <w:vAlign w:val="bottom"/>
            <w:tcPrChange w:id="2334" w:author="james" w:date="2016-03-29T12:11:00Z">
              <w:tcPr>
                <w:tcW w:w="1064" w:type="dxa"/>
              </w:tcPr>
            </w:tcPrChange>
          </w:tcPr>
          <w:p w14:paraId="3B5037AA" w14:textId="75E8A6C7" w:rsidR="009130F1" w:rsidRDefault="009130F1" w:rsidP="009130F1">
            <w:pPr>
              <w:jc w:val="right"/>
              <w:rPr>
                <w:ins w:id="2335" w:author="james" w:date="2016-03-29T12:10:00Z"/>
              </w:rPr>
            </w:pPr>
            <w:ins w:id="2336" w:author="james" w:date="2016-03-29T12:11:00Z">
              <w:r>
                <w:rPr>
                  <w:rFonts w:ascii="Calibri" w:hAnsi="Calibri"/>
                  <w:color w:val="000000"/>
                  <w:sz w:val="22"/>
                  <w:szCs w:val="22"/>
                </w:rPr>
                <w:t>-3</w:t>
              </w:r>
            </w:ins>
          </w:p>
        </w:tc>
        <w:tc>
          <w:tcPr>
            <w:tcW w:w="1064" w:type="dxa"/>
            <w:vAlign w:val="bottom"/>
            <w:tcPrChange w:id="2337" w:author="james" w:date="2016-03-29T12:11:00Z">
              <w:tcPr>
                <w:tcW w:w="1064" w:type="dxa"/>
              </w:tcPr>
            </w:tcPrChange>
          </w:tcPr>
          <w:p w14:paraId="0F74386C" w14:textId="00F0A97B" w:rsidR="009130F1" w:rsidRDefault="009130F1" w:rsidP="009130F1">
            <w:pPr>
              <w:jc w:val="right"/>
              <w:rPr>
                <w:ins w:id="2338" w:author="james" w:date="2016-03-29T12:10:00Z"/>
              </w:rPr>
            </w:pPr>
            <w:ins w:id="2339" w:author="james" w:date="2016-03-29T12:11:00Z">
              <w:r>
                <w:rPr>
                  <w:rFonts w:ascii="Calibri" w:hAnsi="Calibri"/>
                  <w:color w:val="000000"/>
                  <w:sz w:val="22"/>
                  <w:szCs w:val="22"/>
                </w:rPr>
                <w:t>-5</w:t>
              </w:r>
            </w:ins>
          </w:p>
        </w:tc>
        <w:tc>
          <w:tcPr>
            <w:tcW w:w="1064" w:type="dxa"/>
            <w:vAlign w:val="bottom"/>
            <w:tcPrChange w:id="2340" w:author="james" w:date="2016-03-29T12:11:00Z">
              <w:tcPr>
                <w:tcW w:w="1064" w:type="dxa"/>
              </w:tcPr>
            </w:tcPrChange>
          </w:tcPr>
          <w:p w14:paraId="78A53B88" w14:textId="1373153A" w:rsidR="009130F1" w:rsidRDefault="009130F1" w:rsidP="009130F1">
            <w:pPr>
              <w:jc w:val="right"/>
              <w:rPr>
                <w:ins w:id="2341" w:author="james" w:date="2016-03-29T12:10:00Z"/>
              </w:rPr>
            </w:pPr>
            <w:ins w:id="2342" w:author="james" w:date="2016-03-29T12:11:00Z">
              <w:r>
                <w:rPr>
                  <w:rFonts w:ascii="Calibri" w:hAnsi="Calibri"/>
                  <w:color w:val="000000"/>
                  <w:sz w:val="22"/>
                  <w:szCs w:val="22"/>
                </w:rPr>
                <w:t>1</w:t>
              </w:r>
            </w:ins>
          </w:p>
        </w:tc>
        <w:tc>
          <w:tcPr>
            <w:tcW w:w="1064" w:type="dxa"/>
            <w:vAlign w:val="bottom"/>
            <w:tcPrChange w:id="2343" w:author="james" w:date="2016-03-29T12:11:00Z">
              <w:tcPr>
                <w:tcW w:w="1064" w:type="dxa"/>
              </w:tcPr>
            </w:tcPrChange>
          </w:tcPr>
          <w:p w14:paraId="75E9C85D" w14:textId="092684BC" w:rsidR="009130F1" w:rsidRDefault="009130F1" w:rsidP="009130F1">
            <w:pPr>
              <w:jc w:val="right"/>
              <w:rPr>
                <w:ins w:id="2344" w:author="james" w:date="2016-03-29T12:10:00Z"/>
              </w:rPr>
            </w:pPr>
            <w:ins w:id="2345" w:author="james" w:date="2016-03-29T12:11:00Z">
              <w:r>
                <w:rPr>
                  <w:rFonts w:ascii="Calibri" w:hAnsi="Calibri"/>
                  <w:color w:val="000000"/>
                  <w:sz w:val="22"/>
                  <w:szCs w:val="22"/>
                </w:rPr>
                <w:t>3</w:t>
              </w:r>
            </w:ins>
          </w:p>
        </w:tc>
        <w:tc>
          <w:tcPr>
            <w:tcW w:w="1064" w:type="dxa"/>
            <w:vAlign w:val="bottom"/>
            <w:tcPrChange w:id="2346" w:author="james" w:date="2016-03-29T12:11:00Z">
              <w:tcPr>
                <w:tcW w:w="1064" w:type="dxa"/>
              </w:tcPr>
            </w:tcPrChange>
          </w:tcPr>
          <w:p w14:paraId="24B890A6" w14:textId="227C1F60" w:rsidR="009130F1" w:rsidRDefault="009130F1" w:rsidP="009130F1">
            <w:pPr>
              <w:jc w:val="right"/>
              <w:rPr>
                <w:ins w:id="2347" w:author="james" w:date="2016-03-29T12:10:00Z"/>
              </w:rPr>
            </w:pPr>
            <w:ins w:id="2348" w:author="james" w:date="2016-03-29T12:11:00Z">
              <w:r>
                <w:rPr>
                  <w:rFonts w:ascii="Calibri" w:hAnsi="Calibri"/>
                  <w:color w:val="000000"/>
                  <w:sz w:val="22"/>
                  <w:szCs w:val="22"/>
                </w:rPr>
                <w:t>1</w:t>
              </w:r>
            </w:ins>
          </w:p>
        </w:tc>
        <w:tc>
          <w:tcPr>
            <w:tcW w:w="1064" w:type="dxa"/>
            <w:vAlign w:val="bottom"/>
            <w:tcPrChange w:id="2349" w:author="james" w:date="2016-03-29T12:11:00Z">
              <w:tcPr>
                <w:tcW w:w="1064" w:type="dxa"/>
              </w:tcPr>
            </w:tcPrChange>
          </w:tcPr>
          <w:p w14:paraId="5791E354" w14:textId="51D7347E" w:rsidR="009130F1" w:rsidRDefault="009130F1" w:rsidP="009130F1">
            <w:pPr>
              <w:jc w:val="right"/>
              <w:rPr>
                <w:ins w:id="2350" w:author="james" w:date="2016-03-29T12:10:00Z"/>
              </w:rPr>
            </w:pPr>
            <w:ins w:id="2351" w:author="james" w:date="2016-03-29T12:11:00Z">
              <w:r>
                <w:rPr>
                  <w:rFonts w:ascii="Calibri" w:hAnsi="Calibri"/>
                  <w:color w:val="000000"/>
                  <w:sz w:val="22"/>
                  <w:szCs w:val="22"/>
                </w:rPr>
                <w:t>3</w:t>
              </w:r>
            </w:ins>
          </w:p>
        </w:tc>
        <w:tc>
          <w:tcPr>
            <w:tcW w:w="1064" w:type="dxa"/>
            <w:vAlign w:val="bottom"/>
            <w:tcPrChange w:id="2352" w:author="james" w:date="2016-03-29T12:11:00Z">
              <w:tcPr>
                <w:tcW w:w="1064" w:type="dxa"/>
              </w:tcPr>
            </w:tcPrChange>
          </w:tcPr>
          <w:p w14:paraId="12CB021B" w14:textId="1E6F51AE" w:rsidR="009130F1" w:rsidRDefault="009130F1" w:rsidP="009130F1">
            <w:pPr>
              <w:jc w:val="right"/>
              <w:rPr>
                <w:ins w:id="2353" w:author="james" w:date="2016-03-29T12:10:00Z"/>
              </w:rPr>
            </w:pPr>
            <w:ins w:id="2354" w:author="james" w:date="2016-03-29T12:11:00Z">
              <w:r>
                <w:rPr>
                  <w:rFonts w:ascii="Calibri" w:hAnsi="Calibri"/>
                  <w:color w:val="000000"/>
                  <w:sz w:val="22"/>
                  <w:szCs w:val="22"/>
                </w:rPr>
                <w:t>-3</w:t>
              </w:r>
            </w:ins>
          </w:p>
        </w:tc>
        <w:tc>
          <w:tcPr>
            <w:tcW w:w="1064" w:type="dxa"/>
            <w:vAlign w:val="bottom"/>
            <w:tcPrChange w:id="2355" w:author="james" w:date="2016-03-29T12:11:00Z">
              <w:tcPr>
                <w:tcW w:w="1064" w:type="dxa"/>
              </w:tcPr>
            </w:tcPrChange>
          </w:tcPr>
          <w:p w14:paraId="111C9190" w14:textId="3D44D391" w:rsidR="009130F1" w:rsidRDefault="009130F1" w:rsidP="009130F1">
            <w:pPr>
              <w:jc w:val="right"/>
              <w:rPr>
                <w:ins w:id="2356" w:author="james" w:date="2016-03-29T12:10:00Z"/>
              </w:rPr>
            </w:pPr>
            <w:ins w:id="2357" w:author="james" w:date="2016-03-29T12:11:00Z">
              <w:r>
                <w:rPr>
                  <w:rFonts w:ascii="Calibri" w:hAnsi="Calibri"/>
                  <w:color w:val="000000"/>
                  <w:sz w:val="22"/>
                  <w:szCs w:val="22"/>
                </w:rPr>
                <w:t>-5</w:t>
              </w:r>
            </w:ins>
          </w:p>
        </w:tc>
      </w:tr>
      <w:tr w:rsidR="009130F1" w14:paraId="3F93310E" w14:textId="77777777" w:rsidTr="00B13CFD">
        <w:tblPrEx>
          <w:tblW w:w="0" w:type="auto"/>
          <w:tblPrExChange w:id="2358" w:author="james" w:date="2016-03-29T12:11:00Z">
            <w:tblPrEx>
              <w:tblW w:w="0" w:type="auto"/>
            </w:tblPrEx>
          </w:tblPrExChange>
        </w:tblPrEx>
        <w:trPr>
          <w:ins w:id="2359" w:author="james" w:date="2016-03-29T12:10:00Z"/>
        </w:trPr>
        <w:tc>
          <w:tcPr>
            <w:tcW w:w="1064" w:type="dxa"/>
            <w:vAlign w:val="bottom"/>
            <w:tcPrChange w:id="2360" w:author="james" w:date="2016-03-29T12:11:00Z">
              <w:tcPr>
                <w:tcW w:w="1064" w:type="dxa"/>
              </w:tcPr>
            </w:tcPrChange>
          </w:tcPr>
          <w:p w14:paraId="464FB0C4" w14:textId="6F50F5F1" w:rsidR="009130F1" w:rsidRDefault="009130F1" w:rsidP="009130F1">
            <w:pPr>
              <w:jc w:val="right"/>
              <w:rPr>
                <w:ins w:id="2361" w:author="james" w:date="2016-03-29T12:10:00Z"/>
              </w:rPr>
            </w:pPr>
            <w:ins w:id="2362" w:author="james" w:date="2016-03-29T12:11:00Z">
              <w:r>
                <w:rPr>
                  <w:rFonts w:ascii="Calibri" w:hAnsi="Calibri"/>
                  <w:color w:val="000000"/>
                  <w:sz w:val="22"/>
                  <w:szCs w:val="22"/>
                </w:rPr>
                <w:t>010</w:t>
              </w:r>
            </w:ins>
          </w:p>
        </w:tc>
        <w:tc>
          <w:tcPr>
            <w:tcW w:w="1064" w:type="dxa"/>
            <w:vAlign w:val="bottom"/>
            <w:tcPrChange w:id="2363" w:author="james" w:date="2016-03-29T12:11:00Z">
              <w:tcPr>
                <w:tcW w:w="1064" w:type="dxa"/>
              </w:tcPr>
            </w:tcPrChange>
          </w:tcPr>
          <w:p w14:paraId="7A3D23B8" w14:textId="3D0E4072" w:rsidR="009130F1" w:rsidRDefault="009130F1" w:rsidP="009130F1">
            <w:pPr>
              <w:jc w:val="right"/>
              <w:rPr>
                <w:ins w:id="2364" w:author="james" w:date="2016-03-29T12:10:00Z"/>
              </w:rPr>
            </w:pPr>
            <w:ins w:id="2365" w:author="james" w:date="2016-03-29T12:11:00Z">
              <w:r>
                <w:rPr>
                  <w:rFonts w:ascii="Calibri" w:hAnsi="Calibri"/>
                  <w:color w:val="000000"/>
                  <w:sz w:val="22"/>
                  <w:szCs w:val="22"/>
                </w:rPr>
                <w:t>-2</w:t>
              </w:r>
            </w:ins>
          </w:p>
        </w:tc>
        <w:tc>
          <w:tcPr>
            <w:tcW w:w="1064" w:type="dxa"/>
            <w:vAlign w:val="bottom"/>
            <w:tcPrChange w:id="2366" w:author="james" w:date="2016-03-29T12:11:00Z">
              <w:tcPr>
                <w:tcW w:w="1064" w:type="dxa"/>
              </w:tcPr>
            </w:tcPrChange>
          </w:tcPr>
          <w:p w14:paraId="169045DA" w14:textId="18B8E6A1" w:rsidR="009130F1" w:rsidRDefault="009130F1" w:rsidP="009130F1">
            <w:pPr>
              <w:jc w:val="right"/>
              <w:rPr>
                <w:ins w:id="2367" w:author="james" w:date="2016-03-29T12:10:00Z"/>
              </w:rPr>
            </w:pPr>
            <w:ins w:id="2368" w:author="james" w:date="2016-03-29T12:11:00Z">
              <w:r>
                <w:rPr>
                  <w:rFonts w:ascii="Calibri" w:hAnsi="Calibri"/>
                  <w:color w:val="000000"/>
                  <w:sz w:val="22"/>
                  <w:szCs w:val="22"/>
                </w:rPr>
                <w:t>-3</w:t>
              </w:r>
            </w:ins>
          </w:p>
        </w:tc>
        <w:tc>
          <w:tcPr>
            <w:tcW w:w="1064" w:type="dxa"/>
            <w:vAlign w:val="bottom"/>
            <w:tcPrChange w:id="2369" w:author="james" w:date="2016-03-29T12:11:00Z">
              <w:tcPr>
                <w:tcW w:w="1064" w:type="dxa"/>
              </w:tcPr>
            </w:tcPrChange>
          </w:tcPr>
          <w:p w14:paraId="37D48759" w14:textId="74DEE6E4" w:rsidR="009130F1" w:rsidRDefault="009130F1" w:rsidP="009130F1">
            <w:pPr>
              <w:jc w:val="right"/>
              <w:rPr>
                <w:ins w:id="2370" w:author="james" w:date="2016-03-29T12:10:00Z"/>
              </w:rPr>
            </w:pPr>
            <w:ins w:id="2371" w:author="james" w:date="2016-03-29T12:11:00Z">
              <w:r>
                <w:rPr>
                  <w:rFonts w:ascii="Calibri" w:hAnsi="Calibri"/>
                  <w:color w:val="000000"/>
                  <w:sz w:val="22"/>
                  <w:szCs w:val="22"/>
                </w:rPr>
                <w:t>2</w:t>
              </w:r>
            </w:ins>
          </w:p>
        </w:tc>
        <w:tc>
          <w:tcPr>
            <w:tcW w:w="1064" w:type="dxa"/>
            <w:vAlign w:val="bottom"/>
            <w:tcPrChange w:id="2372" w:author="james" w:date="2016-03-29T12:11:00Z">
              <w:tcPr>
                <w:tcW w:w="1064" w:type="dxa"/>
              </w:tcPr>
            </w:tcPrChange>
          </w:tcPr>
          <w:p w14:paraId="6F594249" w14:textId="6518FF9E" w:rsidR="009130F1" w:rsidRDefault="009130F1" w:rsidP="009130F1">
            <w:pPr>
              <w:jc w:val="right"/>
              <w:rPr>
                <w:ins w:id="2373" w:author="james" w:date="2016-03-29T12:10:00Z"/>
              </w:rPr>
            </w:pPr>
            <w:ins w:id="2374" w:author="james" w:date="2016-03-29T12:11:00Z">
              <w:r>
                <w:rPr>
                  <w:rFonts w:ascii="Calibri" w:hAnsi="Calibri"/>
                  <w:color w:val="000000"/>
                  <w:sz w:val="22"/>
                  <w:szCs w:val="22"/>
                </w:rPr>
                <w:t>5</w:t>
              </w:r>
            </w:ins>
          </w:p>
        </w:tc>
        <w:tc>
          <w:tcPr>
            <w:tcW w:w="1064" w:type="dxa"/>
            <w:vAlign w:val="bottom"/>
            <w:tcPrChange w:id="2375" w:author="james" w:date="2016-03-29T12:11:00Z">
              <w:tcPr>
                <w:tcW w:w="1064" w:type="dxa"/>
              </w:tcPr>
            </w:tcPrChange>
          </w:tcPr>
          <w:p w14:paraId="4E50EC5F" w14:textId="7E082120" w:rsidR="009130F1" w:rsidRDefault="009130F1" w:rsidP="009130F1">
            <w:pPr>
              <w:jc w:val="right"/>
              <w:rPr>
                <w:ins w:id="2376" w:author="james" w:date="2016-03-29T12:10:00Z"/>
              </w:rPr>
            </w:pPr>
            <w:ins w:id="2377" w:author="james" w:date="2016-03-29T12:11:00Z">
              <w:r>
                <w:rPr>
                  <w:rFonts w:ascii="Calibri" w:hAnsi="Calibri"/>
                  <w:color w:val="000000"/>
                  <w:sz w:val="22"/>
                  <w:szCs w:val="22"/>
                </w:rPr>
                <w:t>2</w:t>
              </w:r>
            </w:ins>
          </w:p>
        </w:tc>
        <w:tc>
          <w:tcPr>
            <w:tcW w:w="1064" w:type="dxa"/>
            <w:vAlign w:val="bottom"/>
            <w:tcPrChange w:id="2378" w:author="james" w:date="2016-03-29T12:11:00Z">
              <w:tcPr>
                <w:tcW w:w="1064" w:type="dxa"/>
              </w:tcPr>
            </w:tcPrChange>
          </w:tcPr>
          <w:p w14:paraId="1188CA1D" w14:textId="25EC3C90" w:rsidR="009130F1" w:rsidRDefault="009130F1" w:rsidP="009130F1">
            <w:pPr>
              <w:jc w:val="right"/>
              <w:rPr>
                <w:ins w:id="2379" w:author="james" w:date="2016-03-29T12:10:00Z"/>
              </w:rPr>
            </w:pPr>
            <w:ins w:id="2380" w:author="james" w:date="2016-03-29T12:11:00Z">
              <w:r>
                <w:rPr>
                  <w:rFonts w:ascii="Calibri" w:hAnsi="Calibri"/>
                  <w:color w:val="000000"/>
                  <w:sz w:val="22"/>
                  <w:szCs w:val="22"/>
                </w:rPr>
                <w:t>5</w:t>
              </w:r>
            </w:ins>
          </w:p>
        </w:tc>
        <w:tc>
          <w:tcPr>
            <w:tcW w:w="1064" w:type="dxa"/>
            <w:vAlign w:val="bottom"/>
            <w:tcPrChange w:id="2381" w:author="james" w:date="2016-03-29T12:11:00Z">
              <w:tcPr>
                <w:tcW w:w="1064" w:type="dxa"/>
              </w:tcPr>
            </w:tcPrChange>
          </w:tcPr>
          <w:p w14:paraId="47BE6698" w14:textId="048D68E8" w:rsidR="009130F1" w:rsidRDefault="009130F1" w:rsidP="009130F1">
            <w:pPr>
              <w:jc w:val="right"/>
              <w:rPr>
                <w:ins w:id="2382" w:author="james" w:date="2016-03-29T12:10:00Z"/>
              </w:rPr>
            </w:pPr>
            <w:ins w:id="2383" w:author="james" w:date="2016-03-29T12:11:00Z">
              <w:r>
                <w:rPr>
                  <w:rFonts w:ascii="Calibri" w:hAnsi="Calibri"/>
                  <w:color w:val="000000"/>
                  <w:sz w:val="22"/>
                  <w:szCs w:val="22"/>
                </w:rPr>
                <w:t>-1</w:t>
              </w:r>
            </w:ins>
          </w:p>
        </w:tc>
        <w:tc>
          <w:tcPr>
            <w:tcW w:w="1064" w:type="dxa"/>
            <w:vAlign w:val="bottom"/>
            <w:tcPrChange w:id="2384" w:author="james" w:date="2016-03-29T12:11:00Z">
              <w:tcPr>
                <w:tcW w:w="1064" w:type="dxa"/>
              </w:tcPr>
            </w:tcPrChange>
          </w:tcPr>
          <w:p w14:paraId="6E72A790" w14:textId="16F511C2" w:rsidR="009130F1" w:rsidRDefault="009130F1" w:rsidP="009130F1">
            <w:pPr>
              <w:jc w:val="right"/>
              <w:rPr>
                <w:ins w:id="2385" w:author="james" w:date="2016-03-29T12:10:00Z"/>
              </w:rPr>
            </w:pPr>
            <w:ins w:id="2386" w:author="james" w:date="2016-03-29T12:11:00Z">
              <w:r>
                <w:rPr>
                  <w:rFonts w:ascii="Calibri" w:hAnsi="Calibri"/>
                  <w:color w:val="000000"/>
                  <w:sz w:val="22"/>
                  <w:szCs w:val="22"/>
                </w:rPr>
                <w:t>-1</w:t>
              </w:r>
            </w:ins>
          </w:p>
        </w:tc>
      </w:tr>
      <w:tr w:rsidR="009130F1" w14:paraId="40251F54" w14:textId="77777777" w:rsidTr="00B13CFD">
        <w:tblPrEx>
          <w:tblW w:w="0" w:type="auto"/>
          <w:tblPrExChange w:id="2387" w:author="james" w:date="2016-03-29T12:11:00Z">
            <w:tblPrEx>
              <w:tblW w:w="0" w:type="auto"/>
            </w:tblPrEx>
          </w:tblPrExChange>
        </w:tblPrEx>
        <w:trPr>
          <w:ins w:id="2388" w:author="james" w:date="2016-03-29T12:10:00Z"/>
        </w:trPr>
        <w:tc>
          <w:tcPr>
            <w:tcW w:w="1064" w:type="dxa"/>
            <w:vAlign w:val="bottom"/>
            <w:tcPrChange w:id="2389" w:author="james" w:date="2016-03-29T12:11:00Z">
              <w:tcPr>
                <w:tcW w:w="1064" w:type="dxa"/>
              </w:tcPr>
            </w:tcPrChange>
          </w:tcPr>
          <w:p w14:paraId="0CCDB5BD" w14:textId="4E6859C3" w:rsidR="009130F1" w:rsidRDefault="009130F1" w:rsidP="009130F1">
            <w:pPr>
              <w:jc w:val="right"/>
              <w:rPr>
                <w:ins w:id="2390" w:author="james" w:date="2016-03-29T12:10:00Z"/>
              </w:rPr>
            </w:pPr>
            <w:ins w:id="2391" w:author="james" w:date="2016-03-29T12:11:00Z">
              <w:r>
                <w:rPr>
                  <w:rFonts w:ascii="Calibri" w:hAnsi="Calibri"/>
                  <w:color w:val="000000"/>
                  <w:sz w:val="22"/>
                  <w:szCs w:val="22"/>
                </w:rPr>
                <w:t>011</w:t>
              </w:r>
            </w:ins>
          </w:p>
        </w:tc>
        <w:tc>
          <w:tcPr>
            <w:tcW w:w="1064" w:type="dxa"/>
            <w:vAlign w:val="bottom"/>
            <w:tcPrChange w:id="2392" w:author="james" w:date="2016-03-29T12:11:00Z">
              <w:tcPr>
                <w:tcW w:w="1064" w:type="dxa"/>
              </w:tcPr>
            </w:tcPrChange>
          </w:tcPr>
          <w:p w14:paraId="4AC1CA5C" w14:textId="39AA0547" w:rsidR="009130F1" w:rsidRDefault="009130F1" w:rsidP="009130F1">
            <w:pPr>
              <w:jc w:val="right"/>
              <w:rPr>
                <w:ins w:id="2393" w:author="james" w:date="2016-03-29T12:10:00Z"/>
              </w:rPr>
            </w:pPr>
            <w:ins w:id="2394" w:author="james" w:date="2016-03-29T12:11:00Z">
              <w:r>
                <w:rPr>
                  <w:rFonts w:ascii="Calibri" w:hAnsi="Calibri"/>
                  <w:color w:val="000000"/>
                  <w:sz w:val="22"/>
                  <w:szCs w:val="22"/>
                </w:rPr>
                <w:t>-1</w:t>
              </w:r>
            </w:ins>
          </w:p>
        </w:tc>
        <w:tc>
          <w:tcPr>
            <w:tcW w:w="1064" w:type="dxa"/>
            <w:vAlign w:val="bottom"/>
            <w:tcPrChange w:id="2395" w:author="james" w:date="2016-03-29T12:11:00Z">
              <w:tcPr>
                <w:tcW w:w="1064" w:type="dxa"/>
              </w:tcPr>
            </w:tcPrChange>
          </w:tcPr>
          <w:p w14:paraId="077CF5D4" w14:textId="7772E29F" w:rsidR="009130F1" w:rsidRDefault="009130F1" w:rsidP="009130F1">
            <w:pPr>
              <w:jc w:val="right"/>
              <w:rPr>
                <w:ins w:id="2396" w:author="james" w:date="2016-03-29T12:10:00Z"/>
              </w:rPr>
            </w:pPr>
            <w:ins w:id="2397" w:author="james" w:date="2016-03-29T12:11:00Z">
              <w:r>
                <w:rPr>
                  <w:rFonts w:ascii="Calibri" w:hAnsi="Calibri"/>
                  <w:color w:val="000000"/>
                  <w:sz w:val="22"/>
                  <w:szCs w:val="22"/>
                </w:rPr>
                <w:t>-1</w:t>
              </w:r>
            </w:ins>
          </w:p>
        </w:tc>
        <w:tc>
          <w:tcPr>
            <w:tcW w:w="1064" w:type="dxa"/>
            <w:vAlign w:val="bottom"/>
            <w:tcPrChange w:id="2398" w:author="james" w:date="2016-03-29T12:11:00Z">
              <w:tcPr>
                <w:tcW w:w="1064" w:type="dxa"/>
              </w:tcPr>
            </w:tcPrChange>
          </w:tcPr>
          <w:p w14:paraId="5FEF87A7" w14:textId="278D277F" w:rsidR="009130F1" w:rsidRDefault="009130F1" w:rsidP="009130F1">
            <w:pPr>
              <w:jc w:val="right"/>
              <w:rPr>
                <w:ins w:id="2399" w:author="james" w:date="2016-03-29T12:10:00Z"/>
              </w:rPr>
            </w:pPr>
            <w:ins w:id="2400" w:author="james" w:date="2016-03-29T12:11:00Z">
              <w:r>
                <w:rPr>
                  <w:rFonts w:ascii="Calibri" w:hAnsi="Calibri"/>
                  <w:color w:val="000000"/>
                  <w:sz w:val="22"/>
                  <w:szCs w:val="22"/>
                </w:rPr>
                <w:t>3</w:t>
              </w:r>
            </w:ins>
          </w:p>
        </w:tc>
        <w:tc>
          <w:tcPr>
            <w:tcW w:w="1064" w:type="dxa"/>
            <w:vAlign w:val="bottom"/>
            <w:tcPrChange w:id="2401" w:author="james" w:date="2016-03-29T12:11:00Z">
              <w:tcPr>
                <w:tcW w:w="1064" w:type="dxa"/>
              </w:tcPr>
            </w:tcPrChange>
          </w:tcPr>
          <w:p w14:paraId="0333F002" w14:textId="0A2B2E45" w:rsidR="009130F1" w:rsidRDefault="009130F1" w:rsidP="009130F1">
            <w:pPr>
              <w:jc w:val="right"/>
              <w:rPr>
                <w:ins w:id="2402" w:author="james" w:date="2016-03-29T12:10:00Z"/>
              </w:rPr>
            </w:pPr>
            <w:ins w:id="2403" w:author="james" w:date="2016-03-29T12:11:00Z">
              <w:r>
                <w:rPr>
                  <w:rFonts w:ascii="Calibri" w:hAnsi="Calibri"/>
                  <w:color w:val="000000"/>
                  <w:sz w:val="22"/>
                  <w:szCs w:val="22"/>
                </w:rPr>
                <w:t>7</w:t>
              </w:r>
            </w:ins>
          </w:p>
        </w:tc>
        <w:tc>
          <w:tcPr>
            <w:tcW w:w="1064" w:type="dxa"/>
            <w:vAlign w:val="bottom"/>
            <w:tcPrChange w:id="2404" w:author="james" w:date="2016-03-29T12:11:00Z">
              <w:tcPr>
                <w:tcW w:w="1064" w:type="dxa"/>
              </w:tcPr>
            </w:tcPrChange>
          </w:tcPr>
          <w:p w14:paraId="7A8B2423" w14:textId="0B0D7ADD" w:rsidR="009130F1" w:rsidRDefault="009130F1" w:rsidP="009130F1">
            <w:pPr>
              <w:jc w:val="right"/>
              <w:rPr>
                <w:ins w:id="2405" w:author="james" w:date="2016-03-29T12:10:00Z"/>
              </w:rPr>
            </w:pPr>
            <w:ins w:id="2406" w:author="james" w:date="2016-03-29T12:11:00Z">
              <w:r>
                <w:rPr>
                  <w:rFonts w:ascii="Calibri" w:hAnsi="Calibri"/>
                  <w:color w:val="000000"/>
                  <w:sz w:val="22"/>
                  <w:szCs w:val="22"/>
                </w:rPr>
                <w:t>3</w:t>
              </w:r>
            </w:ins>
          </w:p>
        </w:tc>
        <w:tc>
          <w:tcPr>
            <w:tcW w:w="1064" w:type="dxa"/>
            <w:vAlign w:val="bottom"/>
            <w:tcPrChange w:id="2407" w:author="james" w:date="2016-03-29T12:11:00Z">
              <w:tcPr>
                <w:tcW w:w="1064" w:type="dxa"/>
              </w:tcPr>
            </w:tcPrChange>
          </w:tcPr>
          <w:p w14:paraId="46F64163" w14:textId="6F7E75DF" w:rsidR="009130F1" w:rsidRDefault="009130F1" w:rsidP="009130F1">
            <w:pPr>
              <w:jc w:val="right"/>
              <w:rPr>
                <w:ins w:id="2408" w:author="james" w:date="2016-03-29T12:10:00Z"/>
              </w:rPr>
            </w:pPr>
            <w:ins w:id="2409" w:author="james" w:date="2016-03-29T12:11:00Z">
              <w:r>
                <w:rPr>
                  <w:rFonts w:ascii="Calibri" w:hAnsi="Calibri"/>
                  <w:color w:val="000000"/>
                  <w:sz w:val="22"/>
                  <w:szCs w:val="22"/>
                </w:rPr>
                <w:t>7</w:t>
              </w:r>
            </w:ins>
          </w:p>
        </w:tc>
        <w:tc>
          <w:tcPr>
            <w:tcW w:w="1064" w:type="dxa"/>
            <w:vAlign w:val="bottom"/>
            <w:tcPrChange w:id="2410" w:author="james" w:date="2016-03-29T12:11:00Z">
              <w:tcPr>
                <w:tcW w:w="1064" w:type="dxa"/>
              </w:tcPr>
            </w:tcPrChange>
          </w:tcPr>
          <w:p w14:paraId="7037484E" w14:textId="0C9678BC" w:rsidR="009130F1" w:rsidRDefault="009130F1" w:rsidP="009130F1">
            <w:pPr>
              <w:jc w:val="right"/>
              <w:rPr>
                <w:ins w:id="2411" w:author="james" w:date="2016-03-29T12:10:00Z"/>
              </w:rPr>
            </w:pPr>
            <w:ins w:id="2412" w:author="james" w:date="2016-03-29T12:11:00Z">
              <w:r>
                <w:rPr>
                  <w:rFonts w:ascii="Calibri" w:hAnsi="Calibri"/>
                  <w:color w:val="000000"/>
                  <w:sz w:val="22"/>
                  <w:szCs w:val="22"/>
                </w:rPr>
                <w:t>-2</w:t>
              </w:r>
            </w:ins>
          </w:p>
        </w:tc>
        <w:tc>
          <w:tcPr>
            <w:tcW w:w="1064" w:type="dxa"/>
            <w:vAlign w:val="bottom"/>
            <w:tcPrChange w:id="2413" w:author="james" w:date="2016-03-29T12:11:00Z">
              <w:tcPr>
                <w:tcW w:w="1064" w:type="dxa"/>
              </w:tcPr>
            </w:tcPrChange>
          </w:tcPr>
          <w:p w14:paraId="13DDD445" w14:textId="0E073401" w:rsidR="009130F1" w:rsidRDefault="009130F1" w:rsidP="009130F1">
            <w:pPr>
              <w:jc w:val="right"/>
              <w:rPr>
                <w:ins w:id="2414" w:author="james" w:date="2016-03-29T12:10:00Z"/>
              </w:rPr>
            </w:pPr>
            <w:ins w:id="2415" w:author="james" w:date="2016-03-29T12:11:00Z">
              <w:r>
                <w:rPr>
                  <w:rFonts w:ascii="Calibri" w:hAnsi="Calibri"/>
                  <w:color w:val="000000"/>
                  <w:sz w:val="22"/>
                  <w:szCs w:val="22"/>
                </w:rPr>
                <w:t>-3</w:t>
              </w:r>
            </w:ins>
          </w:p>
        </w:tc>
      </w:tr>
      <w:tr w:rsidR="009130F1" w14:paraId="40414C81" w14:textId="77777777" w:rsidTr="00B13CFD">
        <w:tblPrEx>
          <w:tblW w:w="0" w:type="auto"/>
          <w:tblPrExChange w:id="2416" w:author="james" w:date="2016-03-29T12:11:00Z">
            <w:tblPrEx>
              <w:tblW w:w="0" w:type="auto"/>
            </w:tblPrEx>
          </w:tblPrExChange>
        </w:tblPrEx>
        <w:trPr>
          <w:ins w:id="2417" w:author="james" w:date="2016-03-29T12:11:00Z"/>
        </w:trPr>
        <w:tc>
          <w:tcPr>
            <w:tcW w:w="1064" w:type="dxa"/>
            <w:vAlign w:val="bottom"/>
            <w:tcPrChange w:id="2418" w:author="james" w:date="2016-03-29T12:11:00Z">
              <w:tcPr>
                <w:tcW w:w="1064" w:type="dxa"/>
              </w:tcPr>
            </w:tcPrChange>
          </w:tcPr>
          <w:p w14:paraId="0F9833D6" w14:textId="4562D464" w:rsidR="009130F1" w:rsidRDefault="009130F1" w:rsidP="009130F1">
            <w:pPr>
              <w:jc w:val="right"/>
              <w:rPr>
                <w:ins w:id="2419" w:author="james" w:date="2016-03-29T12:11:00Z"/>
                <w:rFonts w:ascii="Calibri" w:hAnsi="Calibri"/>
                <w:color w:val="000000"/>
                <w:sz w:val="22"/>
                <w:szCs w:val="22"/>
              </w:rPr>
            </w:pPr>
            <w:ins w:id="2420" w:author="james" w:date="2016-03-29T12:11:00Z">
              <w:r>
                <w:rPr>
                  <w:rFonts w:ascii="Calibri" w:hAnsi="Calibri"/>
                  <w:color w:val="000000"/>
                  <w:sz w:val="22"/>
                  <w:szCs w:val="22"/>
                </w:rPr>
                <w:t>100</w:t>
              </w:r>
            </w:ins>
          </w:p>
        </w:tc>
        <w:tc>
          <w:tcPr>
            <w:tcW w:w="1064" w:type="dxa"/>
            <w:vAlign w:val="bottom"/>
            <w:tcPrChange w:id="2421" w:author="james" w:date="2016-03-29T12:11:00Z">
              <w:tcPr>
                <w:tcW w:w="1064" w:type="dxa"/>
              </w:tcPr>
            </w:tcPrChange>
          </w:tcPr>
          <w:p w14:paraId="5D095116" w14:textId="7B7AEBD9" w:rsidR="009130F1" w:rsidRDefault="009130F1" w:rsidP="009130F1">
            <w:pPr>
              <w:jc w:val="right"/>
              <w:rPr>
                <w:ins w:id="2422" w:author="james" w:date="2016-03-29T12:11:00Z"/>
                <w:rFonts w:ascii="Calibri" w:hAnsi="Calibri"/>
                <w:color w:val="000000"/>
                <w:sz w:val="22"/>
                <w:szCs w:val="22"/>
              </w:rPr>
            </w:pPr>
            <w:ins w:id="2423" w:author="james" w:date="2016-03-29T12:11:00Z">
              <w:r>
                <w:rPr>
                  <w:rFonts w:ascii="Calibri" w:hAnsi="Calibri"/>
                  <w:color w:val="000000"/>
                  <w:sz w:val="22"/>
                  <w:szCs w:val="22"/>
                </w:rPr>
                <w:t>0</w:t>
              </w:r>
            </w:ins>
          </w:p>
        </w:tc>
        <w:tc>
          <w:tcPr>
            <w:tcW w:w="1064" w:type="dxa"/>
            <w:vAlign w:val="bottom"/>
            <w:tcPrChange w:id="2424" w:author="james" w:date="2016-03-29T12:11:00Z">
              <w:tcPr>
                <w:tcW w:w="1064" w:type="dxa"/>
              </w:tcPr>
            </w:tcPrChange>
          </w:tcPr>
          <w:p w14:paraId="4978A99C" w14:textId="35B6D6C6" w:rsidR="009130F1" w:rsidRDefault="009130F1" w:rsidP="009130F1">
            <w:pPr>
              <w:jc w:val="right"/>
              <w:rPr>
                <w:ins w:id="2425" w:author="james" w:date="2016-03-29T12:11:00Z"/>
                <w:rFonts w:ascii="Calibri" w:hAnsi="Calibri"/>
                <w:color w:val="000000"/>
                <w:sz w:val="22"/>
                <w:szCs w:val="22"/>
              </w:rPr>
            </w:pPr>
            <w:ins w:id="2426" w:author="james" w:date="2016-03-29T12:11:00Z">
              <w:r>
                <w:rPr>
                  <w:rFonts w:ascii="Calibri" w:hAnsi="Calibri"/>
                  <w:color w:val="000000"/>
                  <w:sz w:val="22"/>
                  <w:szCs w:val="22"/>
                </w:rPr>
                <w:t>1</w:t>
              </w:r>
            </w:ins>
          </w:p>
        </w:tc>
        <w:tc>
          <w:tcPr>
            <w:tcW w:w="1064" w:type="dxa"/>
            <w:vAlign w:val="bottom"/>
            <w:tcPrChange w:id="2427" w:author="james" w:date="2016-03-29T12:11:00Z">
              <w:tcPr>
                <w:tcW w:w="1064" w:type="dxa"/>
              </w:tcPr>
            </w:tcPrChange>
          </w:tcPr>
          <w:p w14:paraId="350F9FBD" w14:textId="425A35FB" w:rsidR="009130F1" w:rsidRDefault="009130F1" w:rsidP="009130F1">
            <w:pPr>
              <w:jc w:val="right"/>
              <w:rPr>
                <w:ins w:id="2428" w:author="james" w:date="2016-03-29T12:11:00Z"/>
                <w:rFonts w:ascii="Calibri" w:hAnsi="Calibri"/>
                <w:color w:val="000000"/>
                <w:sz w:val="22"/>
                <w:szCs w:val="22"/>
              </w:rPr>
            </w:pPr>
            <w:ins w:id="2429" w:author="james" w:date="2016-03-29T12:11:00Z">
              <w:r>
                <w:rPr>
                  <w:rFonts w:ascii="Calibri" w:hAnsi="Calibri"/>
                  <w:color w:val="000000"/>
                  <w:sz w:val="22"/>
                  <w:szCs w:val="22"/>
                </w:rPr>
                <w:t>0</w:t>
              </w:r>
            </w:ins>
          </w:p>
        </w:tc>
        <w:tc>
          <w:tcPr>
            <w:tcW w:w="1064" w:type="dxa"/>
            <w:vAlign w:val="bottom"/>
            <w:tcPrChange w:id="2430" w:author="james" w:date="2016-03-29T12:11:00Z">
              <w:tcPr>
                <w:tcW w:w="1064" w:type="dxa"/>
              </w:tcPr>
            </w:tcPrChange>
          </w:tcPr>
          <w:p w14:paraId="336FD5E0" w14:textId="19D5C609" w:rsidR="009130F1" w:rsidRDefault="009130F1" w:rsidP="009130F1">
            <w:pPr>
              <w:jc w:val="right"/>
              <w:rPr>
                <w:ins w:id="2431" w:author="james" w:date="2016-03-29T12:11:00Z"/>
                <w:rFonts w:ascii="Calibri" w:hAnsi="Calibri"/>
                <w:color w:val="000000"/>
                <w:sz w:val="22"/>
                <w:szCs w:val="22"/>
              </w:rPr>
            </w:pPr>
            <w:ins w:id="2432" w:author="james" w:date="2016-03-29T12:11:00Z">
              <w:r>
                <w:rPr>
                  <w:rFonts w:ascii="Calibri" w:hAnsi="Calibri"/>
                  <w:color w:val="000000"/>
                  <w:sz w:val="22"/>
                  <w:szCs w:val="22"/>
                </w:rPr>
                <w:t>-1</w:t>
              </w:r>
            </w:ins>
          </w:p>
        </w:tc>
        <w:tc>
          <w:tcPr>
            <w:tcW w:w="1064" w:type="dxa"/>
            <w:vAlign w:val="bottom"/>
            <w:tcPrChange w:id="2433" w:author="james" w:date="2016-03-29T12:11:00Z">
              <w:tcPr>
                <w:tcW w:w="1064" w:type="dxa"/>
              </w:tcPr>
            </w:tcPrChange>
          </w:tcPr>
          <w:p w14:paraId="646CBF66" w14:textId="391B17AB" w:rsidR="009130F1" w:rsidRDefault="009130F1" w:rsidP="009130F1">
            <w:pPr>
              <w:jc w:val="right"/>
              <w:rPr>
                <w:ins w:id="2434" w:author="james" w:date="2016-03-29T12:11:00Z"/>
                <w:rFonts w:ascii="Calibri" w:hAnsi="Calibri"/>
                <w:color w:val="000000"/>
                <w:sz w:val="22"/>
                <w:szCs w:val="22"/>
              </w:rPr>
            </w:pPr>
            <w:ins w:id="2435" w:author="james" w:date="2016-03-29T12:11:00Z">
              <w:r>
                <w:rPr>
                  <w:rFonts w:ascii="Calibri" w:hAnsi="Calibri"/>
                  <w:color w:val="000000"/>
                  <w:sz w:val="22"/>
                  <w:szCs w:val="22"/>
                </w:rPr>
                <w:t>-4</w:t>
              </w:r>
            </w:ins>
          </w:p>
        </w:tc>
        <w:tc>
          <w:tcPr>
            <w:tcW w:w="1064" w:type="dxa"/>
            <w:vAlign w:val="bottom"/>
            <w:tcPrChange w:id="2436" w:author="james" w:date="2016-03-29T12:11:00Z">
              <w:tcPr>
                <w:tcW w:w="1064" w:type="dxa"/>
              </w:tcPr>
            </w:tcPrChange>
          </w:tcPr>
          <w:p w14:paraId="3AF7A1C5" w14:textId="5F67D123" w:rsidR="009130F1" w:rsidRDefault="009130F1" w:rsidP="009130F1">
            <w:pPr>
              <w:jc w:val="right"/>
              <w:rPr>
                <w:ins w:id="2437" w:author="james" w:date="2016-03-29T12:11:00Z"/>
                <w:rFonts w:ascii="Calibri" w:hAnsi="Calibri"/>
                <w:color w:val="000000"/>
                <w:sz w:val="22"/>
                <w:szCs w:val="22"/>
              </w:rPr>
            </w:pPr>
            <w:ins w:id="2438" w:author="james" w:date="2016-03-29T12:11:00Z">
              <w:r>
                <w:rPr>
                  <w:rFonts w:ascii="Calibri" w:hAnsi="Calibri"/>
                  <w:color w:val="000000"/>
                  <w:sz w:val="22"/>
                  <w:szCs w:val="22"/>
                </w:rPr>
                <w:t>-7</w:t>
              </w:r>
            </w:ins>
          </w:p>
        </w:tc>
        <w:tc>
          <w:tcPr>
            <w:tcW w:w="1064" w:type="dxa"/>
            <w:vAlign w:val="bottom"/>
            <w:tcPrChange w:id="2439" w:author="james" w:date="2016-03-29T12:11:00Z">
              <w:tcPr>
                <w:tcW w:w="1064" w:type="dxa"/>
              </w:tcPr>
            </w:tcPrChange>
          </w:tcPr>
          <w:p w14:paraId="4905C3C1" w14:textId="2CCF19A3" w:rsidR="009130F1" w:rsidRDefault="009130F1" w:rsidP="009130F1">
            <w:pPr>
              <w:jc w:val="right"/>
              <w:rPr>
                <w:ins w:id="2440" w:author="james" w:date="2016-03-29T12:11:00Z"/>
                <w:rFonts w:ascii="Calibri" w:hAnsi="Calibri"/>
                <w:color w:val="000000"/>
                <w:sz w:val="22"/>
                <w:szCs w:val="22"/>
              </w:rPr>
            </w:pPr>
            <w:ins w:id="2441" w:author="james" w:date="2016-03-29T12:11:00Z">
              <w:r>
                <w:rPr>
                  <w:rFonts w:ascii="Calibri" w:hAnsi="Calibri"/>
                  <w:color w:val="000000"/>
                  <w:sz w:val="22"/>
                  <w:szCs w:val="22"/>
                </w:rPr>
                <w:t>3</w:t>
              </w:r>
            </w:ins>
          </w:p>
        </w:tc>
        <w:tc>
          <w:tcPr>
            <w:tcW w:w="1064" w:type="dxa"/>
            <w:vAlign w:val="bottom"/>
            <w:tcPrChange w:id="2442" w:author="james" w:date="2016-03-29T12:11:00Z">
              <w:tcPr>
                <w:tcW w:w="1064" w:type="dxa"/>
              </w:tcPr>
            </w:tcPrChange>
          </w:tcPr>
          <w:p w14:paraId="7D339DFF" w14:textId="2017479A" w:rsidR="009130F1" w:rsidRDefault="009130F1" w:rsidP="009130F1">
            <w:pPr>
              <w:jc w:val="right"/>
              <w:rPr>
                <w:ins w:id="2443" w:author="james" w:date="2016-03-29T12:11:00Z"/>
                <w:rFonts w:ascii="Calibri" w:hAnsi="Calibri"/>
                <w:color w:val="000000"/>
                <w:sz w:val="22"/>
                <w:szCs w:val="22"/>
              </w:rPr>
            </w:pPr>
            <w:ins w:id="2444" w:author="james" w:date="2016-03-29T12:11:00Z">
              <w:r>
                <w:rPr>
                  <w:rFonts w:ascii="Calibri" w:hAnsi="Calibri"/>
                  <w:color w:val="000000"/>
                  <w:sz w:val="22"/>
                  <w:szCs w:val="22"/>
                </w:rPr>
                <w:t>7</w:t>
              </w:r>
            </w:ins>
          </w:p>
        </w:tc>
      </w:tr>
      <w:tr w:rsidR="009130F1" w14:paraId="208D510F" w14:textId="77777777" w:rsidTr="00B13CFD">
        <w:tblPrEx>
          <w:tblW w:w="0" w:type="auto"/>
          <w:tblPrExChange w:id="2445" w:author="james" w:date="2016-03-29T12:11:00Z">
            <w:tblPrEx>
              <w:tblW w:w="0" w:type="auto"/>
            </w:tblPrEx>
          </w:tblPrExChange>
        </w:tblPrEx>
        <w:trPr>
          <w:ins w:id="2446" w:author="james" w:date="2016-03-29T12:11:00Z"/>
        </w:trPr>
        <w:tc>
          <w:tcPr>
            <w:tcW w:w="1064" w:type="dxa"/>
            <w:vAlign w:val="bottom"/>
            <w:tcPrChange w:id="2447" w:author="james" w:date="2016-03-29T12:11:00Z">
              <w:tcPr>
                <w:tcW w:w="1064" w:type="dxa"/>
              </w:tcPr>
            </w:tcPrChange>
          </w:tcPr>
          <w:p w14:paraId="2420B6EC" w14:textId="38229A11" w:rsidR="009130F1" w:rsidRDefault="009130F1" w:rsidP="009130F1">
            <w:pPr>
              <w:jc w:val="right"/>
              <w:rPr>
                <w:ins w:id="2448" w:author="james" w:date="2016-03-29T12:11:00Z"/>
                <w:rFonts w:ascii="Calibri" w:hAnsi="Calibri"/>
                <w:color w:val="000000"/>
                <w:sz w:val="22"/>
                <w:szCs w:val="22"/>
              </w:rPr>
            </w:pPr>
            <w:ins w:id="2449" w:author="james" w:date="2016-03-29T12:11:00Z">
              <w:r>
                <w:rPr>
                  <w:rFonts w:ascii="Calibri" w:hAnsi="Calibri"/>
                  <w:color w:val="000000"/>
                  <w:sz w:val="22"/>
                  <w:szCs w:val="22"/>
                </w:rPr>
                <w:t>101</w:t>
              </w:r>
            </w:ins>
          </w:p>
        </w:tc>
        <w:tc>
          <w:tcPr>
            <w:tcW w:w="1064" w:type="dxa"/>
            <w:vAlign w:val="bottom"/>
            <w:tcPrChange w:id="2450" w:author="james" w:date="2016-03-29T12:11:00Z">
              <w:tcPr>
                <w:tcW w:w="1064" w:type="dxa"/>
              </w:tcPr>
            </w:tcPrChange>
          </w:tcPr>
          <w:p w14:paraId="16164F35" w14:textId="227D3DB8" w:rsidR="009130F1" w:rsidRDefault="009130F1" w:rsidP="009130F1">
            <w:pPr>
              <w:jc w:val="right"/>
              <w:rPr>
                <w:ins w:id="2451" w:author="james" w:date="2016-03-29T12:11:00Z"/>
                <w:rFonts w:ascii="Calibri" w:hAnsi="Calibri"/>
                <w:color w:val="000000"/>
                <w:sz w:val="22"/>
                <w:szCs w:val="22"/>
              </w:rPr>
            </w:pPr>
            <w:ins w:id="2452" w:author="james" w:date="2016-03-29T12:11:00Z">
              <w:r>
                <w:rPr>
                  <w:rFonts w:ascii="Calibri" w:hAnsi="Calibri"/>
                  <w:color w:val="000000"/>
                  <w:sz w:val="22"/>
                  <w:szCs w:val="22"/>
                </w:rPr>
                <w:t>1</w:t>
              </w:r>
            </w:ins>
          </w:p>
        </w:tc>
        <w:tc>
          <w:tcPr>
            <w:tcW w:w="1064" w:type="dxa"/>
            <w:vAlign w:val="bottom"/>
            <w:tcPrChange w:id="2453" w:author="james" w:date="2016-03-29T12:11:00Z">
              <w:tcPr>
                <w:tcW w:w="1064" w:type="dxa"/>
              </w:tcPr>
            </w:tcPrChange>
          </w:tcPr>
          <w:p w14:paraId="70E96510" w14:textId="39B57085" w:rsidR="009130F1" w:rsidRDefault="009130F1" w:rsidP="009130F1">
            <w:pPr>
              <w:jc w:val="right"/>
              <w:rPr>
                <w:ins w:id="2454" w:author="james" w:date="2016-03-29T12:11:00Z"/>
                <w:rFonts w:ascii="Calibri" w:hAnsi="Calibri"/>
                <w:color w:val="000000"/>
                <w:sz w:val="22"/>
                <w:szCs w:val="22"/>
              </w:rPr>
            </w:pPr>
            <w:ins w:id="2455" w:author="james" w:date="2016-03-29T12:11:00Z">
              <w:r>
                <w:rPr>
                  <w:rFonts w:ascii="Calibri" w:hAnsi="Calibri"/>
                  <w:color w:val="000000"/>
                  <w:sz w:val="22"/>
                  <w:szCs w:val="22"/>
                </w:rPr>
                <w:t>3</w:t>
              </w:r>
            </w:ins>
          </w:p>
        </w:tc>
        <w:tc>
          <w:tcPr>
            <w:tcW w:w="1064" w:type="dxa"/>
            <w:vAlign w:val="bottom"/>
            <w:tcPrChange w:id="2456" w:author="james" w:date="2016-03-29T12:11:00Z">
              <w:tcPr>
                <w:tcW w:w="1064" w:type="dxa"/>
              </w:tcPr>
            </w:tcPrChange>
          </w:tcPr>
          <w:p w14:paraId="44D71B96" w14:textId="00AA6C65" w:rsidR="009130F1" w:rsidRDefault="009130F1" w:rsidP="009130F1">
            <w:pPr>
              <w:jc w:val="right"/>
              <w:rPr>
                <w:ins w:id="2457" w:author="james" w:date="2016-03-29T12:11:00Z"/>
                <w:rFonts w:ascii="Calibri" w:hAnsi="Calibri"/>
                <w:color w:val="000000"/>
                <w:sz w:val="22"/>
                <w:szCs w:val="22"/>
              </w:rPr>
            </w:pPr>
            <w:ins w:id="2458" w:author="james" w:date="2016-03-29T12:11:00Z">
              <w:r>
                <w:rPr>
                  <w:rFonts w:ascii="Calibri" w:hAnsi="Calibri"/>
                  <w:color w:val="000000"/>
                  <w:sz w:val="22"/>
                  <w:szCs w:val="22"/>
                </w:rPr>
                <w:t>-1</w:t>
              </w:r>
            </w:ins>
          </w:p>
        </w:tc>
        <w:tc>
          <w:tcPr>
            <w:tcW w:w="1064" w:type="dxa"/>
            <w:vAlign w:val="bottom"/>
            <w:tcPrChange w:id="2459" w:author="james" w:date="2016-03-29T12:11:00Z">
              <w:tcPr>
                <w:tcW w:w="1064" w:type="dxa"/>
              </w:tcPr>
            </w:tcPrChange>
          </w:tcPr>
          <w:p w14:paraId="0B4A1E3D" w14:textId="250D1C82" w:rsidR="009130F1" w:rsidRDefault="009130F1" w:rsidP="009130F1">
            <w:pPr>
              <w:jc w:val="right"/>
              <w:rPr>
                <w:ins w:id="2460" w:author="james" w:date="2016-03-29T12:11:00Z"/>
                <w:rFonts w:ascii="Calibri" w:hAnsi="Calibri"/>
                <w:color w:val="000000"/>
                <w:sz w:val="22"/>
                <w:szCs w:val="22"/>
              </w:rPr>
            </w:pPr>
            <w:ins w:id="2461" w:author="james" w:date="2016-03-29T12:11:00Z">
              <w:r>
                <w:rPr>
                  <w:rFonts w:ascii="Calibri" w:hAnsi="Calibri"/>
                  <w:color w:val="000000"/>
                  <w:sz w:val="22"/>
                  <w:szCs w:val="22"/>
                </w:rPr>
                <w:t>-3</w:t>
              </w:r>
            </w:ins>
          </w:p>
        </w:tc>
        <w:tc>
          <w:tcPr>
            <w:tcW w:w="1064" w:type="dxa"/>
            <w:vAlign w:val="bottom"/>
            <w:tcPrChange w:id="2462" w:author="james" w:date="2016-03-29T12:11:00Z">
              <w:tcPr>
                <w:tcW w:w="1064" w:type="dxa"/>
              </w:tcPr>
            </w:tcPrChange>
          </w:tcPr>
          <w:p w14:paraId="3576CE59" w14:textId="030B7B74" w:rsidR="009130F1" w:rsidRDefault="009130F1" w:rsidP="009130F1">
            <w:pPr>
              <w:jc w:val="right"/>
              <w:rPr>
                <w:ins w:id="2463" w:author="james" w:date="2016-03-29T12:11:00Z"/>
                <w:rFonts w:ascii="Calibri" w:hAnsi="Calibri"/>
                <w:color w:val="000000"/>
                <w:sz w:val="22"/>
                <w:szCs w:val="22"/>
              </w:rPr>
            </w:pPr>
            <w:ins w:id="2464" w:author="james" w:date="2016-03-29T12:11:00Z">
              <w:r>
                <w:rPr>
                  <w:rFonts w:ascii="Calibri" w:hAnsi="Calibri"/>
                  <w:color w:val="000000"/>
                  <w:sz w:val="22"/>
                  <w:szCs w:val="22"/>
                </w:rPr>
                <w:t>-3</w:t>
              </w:r>
            </w:ins>
          </w:p>
        </w:tc>
        <w:tc>
          <w:tcPr>
            <w:tcW w:w="1064" w:type="dxa"/>
            <w:vAlign w:val="bottom"/>
            <w:tcPrChange w:id="2465" w:author="james" w:date="2016-03-29T12:11:00Z">
              <w:tcPr>
                <w:tcW w:w="1064" w:type="dxa"/>
              </w:tcPr>
            </w:tcPrChange>
          </w:tcPr>
          <w:p w14:paraId="29D6EB0C" w14:textId="6A8BB00C" w:rsidR="009130F1" w:rsidRDefault="009130F1" w:rsidP="009130F1">
            <w:pPr>
              <w:jc w:val="right"/>
              <w:rPr>
                <w:ins w:id="2466" w:author="james" w:date="2016-03-29T12:11:00Z"/>
                <w:rFonts w:ascii="Calibri" w:hAnsi="Calibri"/>
                <w:color w:val="000000"/>
                <w:sz w:val="22"/>
                <w:szCs w:val="22"/>
              </w:rPr>
            </w:pPr>
            <w:ins w:id="2467" w:author="james" w:date="2016-03-29T12:11:00Z">
              <w:r>
                <w:rPr>
                  <w:rFonts w:ascii="Calibri" w:hAnsi="Calibri"/>
                  <w:color w:val="000000"/>
                  <w:sz w:val="22"/>
                  <w:szCs w:val="22"/>
                </w:rPr>
                <w:t>-5</w:t>
              </w:r>
            </w:ins>
          </w:p>
        </w:tc>
        <w:tc>
          <w:tcPr>
            <w:tcW w:w="1064" w:type="dxa"/>
            <w:vAlign w:val="bottom"/>
            <w:tcPrChange w:id="2468" w:author="james" w:date="2016-03-29T12:11:00Z">
              <w:tcPr>
                <w:tcW w:w="1064" w:type="dxa"/>
              </w:tcPr>
            </w:tcPrChange>
          </w:tcPr>
          <w:p w14:paraId="35040679" w14:textId="0BEDA693" w:rsidR="009130F1" w:rsidRDefault="009130F1" w:rsidP="009130F1">
            <w:pPr>
              <w:jc w:val="right"/>
              <w:rPr>
                <w:ins w:id="2469" w:author="james" w:date="2016-03-29T12:11:00Z"/>
                <w:rFonts w:ascii="Calibri" w:hAnsi="Calibri"/>
                <w:color w:val="000000"/>
                <w:sz w:val="22"/>
                <w:szCs w:val="22"/>
              </w:rPr>
            </w:pPr>
            <w:ins w:id="2470" w:author="james" w:date="2016-03-29T12:11:00Z">
              <w:r>
                <w:rPr>
                  <w:rFonts w:ascii="Calibri" w:hAnsi="Calibri"/>
                  <w:color w:val="000000"/>
                  <w:sz w:val="22"/>
                  <w:szCs w:val="22"/>
                </w:rPr>
                <w:t>2</w:t>
              </w:r>
            </w:ins>
          </w:p>
        </w:tc>
        <w:tc>
          <w:tcPr>
            <w:tcW w:w="1064" w:type="dxa"/>
            <w:vAlign w:val="bottom"/>
            <w:tcPrChange w:id="2471" w:author="james" w:date="2016-03-29T12:11:00Z">
              <w:tcPr>
                <w:tcW w:w="1064" w:type="dxa"/>
              </w:tcPr>
            </w:tcPrChange>
          </w:tcPr>
          <w:p w14:paraId="767924FF" w14:textId="371C1EE8" w:rsidR="009130F1" w:rsidRDefault="009130F1" w:rsidP="009130F1">
            <w:pPr>
              <w:jc w:val="right"/>
              <w:rPr>
                <w:ins w:id="2472" w:author="james" w:date="2016-03-29T12:11:00Z"/>
                <w:rFonts w:ascii="Calibri" w:hAnsi="Calibri"/>
                <w:color w:val="000000"/>
                <w:sz w:val="22"/>
                <w:szCs w:val="22"/>
              </w:rPr>
            </w:pPr>
            <w:ins w:id="2473" w:author="james" w:date="2016-03-29T12:11:00Z">
              <w:r>
                <w:rPr>
                  <w:rFonts w:ascii="Calibri" w:hAnsi="Calibri"/>
                  <w:color w:val="000000"/>
                  <w:sz w:val="22"/>
                  <w:szCs w:val="22"/>
                </w:rPr>
                <w:t>5</w:t>
              </w:r>
            </w:ins>
          </w:p>
        </w:tc>
      </w:tr>
      <w:tr w:rsidR="009130F1" w14:paraId="6DBB46A2" w14:textId="77777777" w:rsidTr="00B13CFD">
        <w:tblPrEx>
          <w:tblW w:w="0" w:type="auto"/>
          <w:tblPrExChange w:id="2474" w:author="james" w:date="2016-03-29T12:11:00Z">
            <w:tblPrEx>
              <w:tblW w:w="0" w:type="auto"/>
            </w:tblPrEx>
          </w:tblPrExChange>
        </w:tblPrEx>
        <w:trPr>
          <w:ins w:id="2475" w:author="james" w:date="2016-03-29T12:11:00Z"/>
        </w:trPr>
        <w:tc>
          <w:tcPr>
            <w:tcW w:w="1064" w:type="dxa"/>
            <w:vAlign w:val="bottom"/>
            <w:tcPrChange w:id="2476" w:author="james" w:date="2016-03-29T12:11:00Z">
              <w:tcPr>
                <w:tcW w:w="1064" w:type="dxa"/>
              </w:tcPr>
            </w:tcPrChange>
          </w:tcPr>
          <w:p w14:paraId="686B8131" w14:textId="4CDA8B63" w:rsidR="009130F1" w:rsidRDefault="009130F1" w:rsidP="009130F1">
            <w:pPr>
              <w:jc w:val="right"/>
              <w:rPr>
                <w:ins w:id="2477" w:author="james" w:date="2016-03-29T12:11:00Z"/>
                <w:rFonts w:ascii="Calibri" w:hAnsi="Calibri"/>
                <w:color w:val="000000"/>
                <w:sz w:val="22"/>
                <w:szCs w:val="22"/>
              </w:rPr>
            </w:pPr>
            <w:ins w:id="2478" w:author="james" w:date="2016-03-29T12:11:00Z">
              <w:r>
                <w:rPr>
                  <w:rFonts w:ascii="Calibri" w:hAnsi="Calibri"/>
                  <w:color w:val="000000"/>
                  <w:sz w:val="22"/>
                  <w:szCs w:val="22"/>
                </w:rPr>
                <w:t>110</w:t>
              </w:r>
            </w:ins>
          </w:p>
        </w:tc>
        <w:tc>
          <w:tcPr>
            <w:tcW w:w="1064" w:type="dxa"/>
            <w:vAlign w:val="bottom"/>
            <w:tcPrChange w:id="2479" w:author="james" w:date="2016-03-29T12:11:00Z">
              <w:tcPr>
                <w:tcW w:w="1064" w:type="dxa"/>
              </w:tcPr>
            </w:tcPrChange>
          </w:tcPr>
          <w:p w14:paraId="7F481F58" w14:textId="77223E63" w:rsidR="009130F1" w:rsidRDefault="009130F1" w:rsidP="009130F1">
            <w:pPr>
              <w:jc w:val="right"/>
              <w:rPr>
                <w:ins w:id="2480" w:author="james" w:date="2016-03-29T12:11:00Z"/>
                <w:rFonts w:ascii="Calibri" w:hAnsi="Calibri"/>
                <w:color w:val="000000"/>
                <w:sz w:val="22"/>
                <w:szCs w:val="22"/>
              </w:rPr>
            </w:pPr>
            <w:ins w:id="2481" w:author="james" w:date="2016-03-29T12:11:00Z">
              <w:r>
                <w:rPr>
                  <w:rFonts w:ascii="Calibri" w:hAnsi="Calibri"/>
                  <w:color w:val="000000"/>
                  <w:sz w:val="22"/>
                  <w:szCs w:val="22"/>
                </w:rPr>
                <w:t>2</w:t>
              </w:r>
            </w:ins>
          </w:p>
        </w:tc>
        <w:tc>
          <w:tcPr>
            <w:tcW w:w="1064" w:type="dxa"/>
            <w:vAlign w:val="bottom"/>
            <w:tcPrChange w:id="2482" w:author="james" w:date="2016-03-29T12:11:00Z">
              <w:tcPr>
                <w:tcW w:w="1064" w:type="dxa"/>
              </w:tcPr>
            </w:tcPrChange>
          </w:tcPr>
          <w:p w14:paraId="0CE77E6A" w14:textId="77C04B9B" w:rsidR="009130F1" w:rsidRDefault="009130F1" w:rsidP="009130F1">
            <w:pPr>
              <w:jc w:val="right"/>
              <w:rPr>
                <w:ins w:id="2483" w:author="james" w:date="2016-03-29T12:11:00Z"/>
                <w:rFonts w:ascii="Calibri" w:hAnsi="Calibri"/>
                <w:color w:val="000000"/>
                <w:sz w:val="22"/>
                <w:szCs w:val="22"/>
              </w:rPr>
            </w:pPr>
            <w:ins w:id="2484" w:author="james" w:date="2016-03-29T12:11:00Z">
              <w:r>
                <w:rPr>
                  <w:rFonts w:ascii="Calibri" w:hAnsi="Calibri"/>
                  <w:color w:val="000000"/>
                  <w:sz w:val="22"/>
                  <w:szCs w:val="22"/>
                </w:rPr>
                <w:t>5</w:t>
              </w:r>
            </w:ins>
          </w:p>
        </w:tc>
        <w:tc>
          <w:tcPr>
            <w:tcW w:w="1064" w:type="dxa"/>
            <w:vAlign w:val="bottom"/>
            <w:tcPrChange w:id="2485" w:author="james" w:date="2016-03-29T12:11:00Z">
              <w:tcPr>
                <w:tcW w:w="1064" w:type="dxa"/>
              </w:tcPr>
            </w:tcPrChange>
          </w:tcPr>
          <w:p w14:paraId="27E95D56" w14:textId="27216C07" w:rsidR="009130F1" w:rsidRDefault="009130F1" w:rsidP="009130F1">
            <w:pPr>
              <w:jc w:val="right"/>
              <w:rPr>
                <w:ins w:id="2486" w:author="james" w:date="2016-03-29T12:11:00Z"/>
                <w:rFonts w:ascii="Calibri" w:hAnsi="Calibri"/>
                <w:color w:val="000000"/>
                <w:sz w:val="22"/>
                <w:szCs w:val="22"/>
              </w:rPr>
            </w:pPr>
            <w:ins w:id="2487" w:author="james" w:date="2016-03-29T12:11:00Z">
              <w:r>
                <w:rPr>
                  <w:rFonts w:ascii="Calibri" w:hAnsi="Calibri"/>
                  <w:color w:val="000000"/>
                  <w:sz w:val="22"/>
                  <w:szCs w:val="22"/>
                </w:rPr>
                <w:t>-2</w:t>
              </w:r>
            </w:ins>
          </w:p>
        </w:tc>
        <w:tc>
          <w:tcPr>
            <w:tcW w:w="1064" w:type="dxa"/>
            <w:vAlign w:val="bottom"/>
            <w:tcPrChange w:id="2488" w:author="james" w:date="2016-03-29T12:11:00Z">
              <w:tcPr>
                <w:tcW w:w="1064" w:type="dxa"/>
              </w:tcPr>
            </w:tcPrChange>
          </w:tcPr>
          <w:p w14:paraId="3EAE61E4" w14:textId="4839FF9D" w:rsidR="009130F1" w:rsidRDefault="009130F1" w:rsidP="009130F1">
            <w:pPr>
              <w:jc w:val="right"/>
              <w:rPr>
                <w:ins w:id="2489" w:author="james" w:date="2016-03-29T12:11:00Z"/>
                <w:rFonts w:ascii="Calibri" w:hAnsi="Calibri"/>
                <w:color w:val="000000"/>
                <w:sz w:val="22"/>
                <w:szCs w:val="22"/>
              </w:rPr>
            </w:pPr>
            <w:ins w:id="2490" w:author="james" w:date="2016-03-29T12:11:00Z">
              <w:r>
                <w:rPr>
                  <w:rFonts w:ascii="Calibri" w:hAnsi="Calibri"/>
                  <w:color w:val="000000"/>
                  <w:sz w:val="22"/>
                  <w:szCs w:val="22"/>
                </w:rPr>
                <w:t>-5</w:t>
              </w:r>
            </w:ins>
          </w:p>
        </w:tc>
        <w:tc>
          <w:tcPr>
            <w:tcW w:w="1064" w:type="dxa"/>
            <w:vAlign w:val="bottom"/>
            <w:tcPrChange w:id="2491" w:author="james" w:date="2016-03-29T12:11:00Z">
              <w:tcPr>
                <w:tcW w:w="1064" w:type="dxa"/>
              </w:tcPr>
            </w:tcPrChange>
          </w:tcPr>
          <w:p w14:paraId="42EE43C4" w14:textId="74101747" w:rsidR="009130F1" w:rsidRDefault="009130F1" w:rsidP="009130F1">
            <w:pPr>
              <w:jc w:val="right"/>
              <w:rPr>
                <w:ins w:id="2492" w:author="james" w:date="2016-03-29T12:11:00Z"/>
                <w:rFonts w:ascii="Calibri" w:hAnsi="Calibri"/>
                <w:color w:val="000000"/>
                <w:sz w:val="22"/>
                <w:szCs w:val="22"/>
              </w:rPr>
            </w:pPr>
            <w:ins w:id="2493" w:author="james" w:date="2016-03-29T12:11:00Z">
              <w:r>
                <w:rPr>
                  <w:rFonts w:ascii="Calibri" w:hAnsi="Calibri"/>
                  <w:color w:val="000000"/>
                  <w:sz w:val="22"/>
                  <w:szCs w:val="22"/>
                </w:rPr>
                <w:t>-2</w:t>
              </w:r>
            </w:ins>
          </w:p>
        </w:tc>
        <w:tc>
          <w:tcPr>
            <w:tcW w:w="1064" w:type="dxa"/>
            <w:vAlign w:val="bottom"/>
            <w:tcPrChange w:id="2494" w:author="james" w:date="2016-03-29T12:11:00Z">
              <w:tcPr>
                <w:tcW w:w="1064" w:type="dxa"/>
              </w:tcPr>
            </w:tcPrChange>
          </w:tcPr>
          <w:p w14:paraId="49AA8B2C" w14:textId="2859F88E" w:rsidR="009130F1" w:rsidRDefault="009130F1" w:rsidP="009130F1">
            <w:pPr>
              <w:jc w:val="right"/>
              <w:rPr>
                <w:ins w:id="2495" w:author="james" w:date="2016-03-29T12:11:00Z"/>
                <w:rFonts w:ascii="Calibri" w:hAnsi="Calibri"/>
                <w:color w:val="000000"/>
                <w:sz w:val="22"/>
                <w:szCs w:val="22"/>
              </w:rPr>
            </w:pPr>
            <w:ins w:id="2496" w:author="james" w:date="2016-03-29T12:11:00Z">
              <w:r>
                <w:rPr>
                  <w:rFonts w:ascii="Calibri" w:hAnsi="Calibri"/>
                  <w:color w:val="000000"/>
                  <w:sz w:val="22"/>
                  <w:szCs w:val="22"/>
                </w:rPr>
                <w:t>-3</w:t>
              </w:r>
            </w:ins>
          </w:p>
        </w:tc>
        <w:tc>
          <w:tcPr>
            <w:tcW w:w="1064" w:type="dxa"/>
            <w:vAlign w:val="bottom"/>
            <w:tcPrChange w:id="2497" w:author="james" w:date="2016-03-29T12:11:00Z">
              <w:tcPr>
                <w:tcW w:w="1064" w:type="dxa"/>
              </w:tcPr>
            </w:tcPrChange>
          </w:tcPr>
          <w:p w14:paraId="2EA9F013" w14:textId="1EA11982" w:rsidR="009130F1" w:rsidRDefault="009130F1" w:rsidP="009130F1">
            <w:pPr>
              <w:jc w:val="right"/>
              <w:rPr>
                <w:ins w:id="2498" w:author="james" w:date="2016-03-29T12:11:00Z"/>
                <w:rFonts w:ascii="Calibri" w:hAnsi="Calibri"/>
                <w:color w:val="000000"/>
                <w:sz w:val="22"/>
                <w:szCs w:val="22"/>
              </w:rPr>
            </w:pPr>
            <w:ins w:id="2499" w:author="james" w:date="2016-03-29T12:11:00Z">
              <w:r>
                <w:rPr>
                  <w:rFonts w:ascii="Calibri" w:hAnsi="Calibri"/>
                  <w:color w:val="000000"/>
                  <w:sz w:val="22"/>
                  <w:szCs w:val="22"/>
                </w:rPr>
                <w:t>0</w:t>
              </w:r>
            </w:ins>
          </w:p>
        </w:tc>
        <w:tc>
          <w:tcPr>
            <w:tcW w:w="1064" w:type="dxa"/>
            <w:vAlign w:val="bottom"/>
            <w:tcPrChange w:id="2500" w:author="james" w:date="2016-03-29T12:11:00Z">
              <w:tcPr>
                <w:tcW w:w="1064" w:type="dxa"/>
              </w:tcPr>
            </w:tcPrChange>
          </w:tcPr>
          <w:p w14:paraId="486BE19E" w14:textId="255C535D" w:rsidR="009130F1" w:rsidRDefault="009130F1" w:rsidP="009130F1">
            <w:pPr>
              <w:jc w:val="right"/>
              <w:rPr>
                <w:ins w:id="2501" w:author="james" w:date="2016-03-29T12:11:00Z"/>
                <w:rFonts w:ascii="Calibri" w:hAnsi="Calibri"/>
                <w:color w:val="000000"/>
                <w:sz w:val="22"/>
                <w:szCs w:val="22"/>
              </w:rPr>
            </w:pPr>
            <w:ins w:id="2502" w:author="james" w:date="2016-03-29T12:11:00Z">
              <w:r>
                <w:rPr>
                  <w:rFonts w:ascii="Calibri" w:hAnsi="Calibri"/>
                  <w:color w:val="000000"/>
                  <w:sz w:val="22"/>
                  <w:szCs w:val="22"/>
                </w:rPr>
                <w:t>1</w:t>
              </w:r>
            </w:ins>
          </w:p>
        </w:tc>
      </w:tr>
      <w:tr w:rsidR="009130F1" w14:paraId="59E72A97" w14:textId="77777777" w:rsidTr="00B13CFD">
        <w:tblPrEx>
          <w:tblW w:w="0" w:type="auto"/>
          <w:tblPrExChange w:id="2503" w:author="james" w:date="2016-03-29T12:11:00Z">
            <w:tblPrEx>
              <w:tblW w:w="0" w:type="auto"/>
            </w:tblPrEx>
          </w:tblPrExChange>
        </w:tblPrEx>
        <w:trPr>
          <w:ins w:id="2504" w:author="james" w:date="2016-03-29T12:11:00Z"/>
        </w:trPr>
        <w:tc>
          <w:tcPr>
            <w:tcW w:w="1064" w:type="dxa"/>
            <w:vAlign w:val="bottom"/>
            <w:tcPrChange w:id="2505" w:author="james" w:date="2016-03-29T12:11:00Z">
              <w:tcPr>
                <w:tcW w:w="1064" w:type="dxa"/>
              </w:tcPr>
            </w:tcPrChange>
          </w:tcPr>
          <w:p w14:paraId="4491A5B2" w14:textId="61F6E708" w:rsidR="009130F1" w:rsidRDefault="009130F1" w:rsidP="009130F1">
            <w:pPr>
              <w:jc w:val="right"/>
              <w:rPr>
                <w:ins w:id="2506" w:author="james" w:date="2016-03-29T12:11:00Z"/>
                <w:rFonts w:ascii="Calibri" w:hAnsi="Calibri"/>
                <w:color w:val="000000"/>
                <w:sz w:val="22"/>
                <w:szCs w:val="22"/>
              </w:rPr>
            </w:pPr>
            <w:ins w:id="2507" w:author="james" w:date="2016-03-29T12:11:00Z">
              <w:r>
                <w:rPr>
                  <w:rFonts w:ascii="Calibri" w:hAnsi="Calibri"/>
                  <w:color w:val="000000"/>
                  <w:sz w:val="22"/>
                  <w:szCs w:val="22"/>
                </w:rPr>
                <w:t>111</w:t>
              </w:r>
            </w:ins>
          </w:p>
        </w:tc>
        <w:tc>
          <w:tcPr>
            <w:tcW w:w="1064" w:type="dxa"/>
            <w:vAlign w:val="bottom"/>
            <w:tcPrChange w:id="2508" w:author="james" w:date="2016-03-29T12:11:00Z">
              <w:tcPr>
                <w:tcW w:w="1064" w:type="dxa"/>
              </w:tcPr>
            </w:tcPrChange>
          </w:tcPr>
          <w:p w14:paraId="228E666C" w14:textId="580A0C59" w:rsidR="009130F1" w:rsidRDefault="009130F1" w:rsidP="009130F1">
            <w:pPr>
              <w:jc w:val="right"/>
              <w:rPr>
                <w:ins w:id="2509" w:author="james" w:date="2016-03-29T12:11:00Z"/>
                <w:rFonts w:ascii="Calibri" w:hAnsi="Calibri"/>
                <w:color w:val="000000"/>
                <w:sz w:val="22"/>
                <w:szCs w:val="22"/>
              </w:rPr>
            </w:pPr>
            <w:ins w:id="2510" w:author="james" w:date="2016-03-29T12:11:00Z">
              <w:r>
                <w:rPr>
                  <w:rFonts w:ascii="Calibri" w:hAnsi="Calibri"/>
                  <w:color w:val="000000"/>
                  <w:sz w:val="22"/>
                  <w:szCs w:val="22"/>
                </w:rPr>
                <w:t>3</w:t>
              </w:r>
            </w:ins>
          </w:p>
        </w:tc>
        <w:tc>
          <w:tcPr>
            <w:tcW w:w="1064" w:type="dxa"/>
            <w:vAlign w:val="bottom"/>
            <w:tcPrChange w:id="2511" w:author="james" w:date="2016-03-29T12:11:00Z">
              <w:tcPr>
                <w:tcW w:w="1064" w:type="dxa"/>
              </w:tcPr>
            </w:tcPrChange>
          </w:tcPr>
          <w:p w14:paraId="4BFBFF05" w14:textId="1488A87F" w:rsidR="009130F1" w:rsidRDefault="009130F1" w:rsidP="009130F1">
            <w:pPr>
              <w:jc w:val="right"/>
              <w:rPr>
                <w:ins w:id="2512" w:author="james" w:date="2016-03-29T12:11:00Z"/>
                <w:rFonts w:ascii="Calibri" w:hAnsi="Calibri"/>
                <w:color w:val="000000"/>
                <w:sz w:val="22"/>
                <w:szCs w:val="22"/>
              </w:rPr>
            </w:pPr>
            <w:ins w:id="2513" w:author="james" w:date="2016-03-29T12:11:00Z">
              <w:r>
                <w:rPr>
                  <w:rFonts w:ascii="Calibri" w:hAnsi="Calibri"/>
                  <w:color w:val="000000"/>
                  <w:sz w:val="22"/>
                  <w:szCs w:val="22"/>
                </w:rPr>
                <w:t>7</w:t>
              </w:r>
            </w:ins>
          </w:p>
        </w:tc>
        <w:tc>
          <w:tcPr>
            <w:tcW w:w="1064" w:type="dxa"/>
            <w:vAlign w:val="bottom"/>
            <w:tcPrChange w:id="2514" w:author="james" w:date="2016-03-29T12:11:00Z">
              <w:tcPr>
                <w:tcW w:w="1064" w:type="dxa"/>
              </w:tcPr>
            </w:tcPrChange>
          </w:tcPr>
          <w:p w14:paraId="1D734F17" w14:textId="59B4D4C5" w:rsidR="009130F1" w:rsidRDefault="009130F1" w:rsidP="009130F1">
            <w:pPr>
              <w:jc w:val="right"/>
              <w:rPr>
                <w:ins w:id="2515" w:author="james" w:date="2016-03-29T12:11:00Z"/>
                <w:rFonts w:ascii="Calibri" w:hAnsi="Calibri"/>
                <w:color w:val="000000"/>
                <w:sz w:val="22"/>
                <w:szCs w:val="22"/>
              </w:rPr>
            </w:pPr>
            <w:ins w:id="2516" w:author="james" w:date="2016-03-29T12:11:00Z">
              <w:r>
                <w:rPr>
                  <w:rFonts w:ascii="Calibri" w:hAnsi="Calibri"/>
                  <w:color w:val="000000"/>
                  <w:sz w:val="22"/>
                  <w:szCs w:val="22"/>
                </w:rPr>
                <w:t>-3</w:t>
              </w:r>
            </w:ins>
          </w:p>
        </w:tc>
        <w:tc>
          <w:tcPr>
            <w:tcW w:w="1064" w:type="dxa"/>
            <w:vAlign w:val="bottom"/>
            <w:tcPrChange w:id="2517" w:author="james" w:date="2016-03-29T12:11:00Z">
              <w:tcPr>
                <w:tcW w:w="1064" w:type="dxa"/>
              </w:tcPr>
            </w:tcPrChange>
          </w:tcPr>
          <w:p w14:paraId="6BADEAE3" w14:textId="09537218" w:rsidR="009130F1" w:rsidRDefault="009130F1" w:rsidP="009130F1">
            <w:pPr>
              <w:jc w:val="right"/>
              <w:rPr>
                <w:ins w:id="2518" w:author="james" w:date="2016-03-29T12:11:00Z"/>
                <w:rFonts w:ascii="Calibri" w:hAnsi="Calibri"/>
                <w:color w:val="000000"/>
                <w:sz w:val="22"/>
                <w:szCs w:val="22"/>
              </w:rPr>
            </w:pPr>
            <w:ins w:id="2519" w:author="james" w:date="2016-03-29T12:11:00Z">
              <w:r>
                <w:rPr>
                  <w:rFonts w:ascii="Calibri" w:hAnsi="Calibri"/>
                  <w:color w:val="000000"/>
                  <w:sz w:val="22"/>
                  <w:szCs w:val="22"/>
                </w:rPr>
                <w:t>-7</w:t>
              </w:r>
            </w:ins>
          </w:p>
        </w:tc>
        <w:tc>
          <w:tcPr>
            <w:tcW w:w="1064" w:type="dxa"/>
            <w:vAlign w:val="bottom"/>
            <w:tcPrChange w:id="2520" w:author="james" w:date="2016-03-29T12:11:00Z">
              <w:tcPr>
                <w:tcW w:w="1064" w:type="dxa"/>
              </w:tcPr>
            </w:tcPrChange>
          </w:tcPr>
          <w:p w14:paraId="0A18F5E3" w14:textId="614CC51A" w:rsidR="009130F1" w:rsidRDefault="009130F1" w:rsidP="009130F1">
            <w:pPr>
              <w:jc w:val="right"/>
              <w:rPr>
                <w:ins w:id="2521" w:author="james" w:date="2016-03-29T12:11:00Z"/>
                <w:rFonts w:ascii="Calibri" w:hAnsi="Calibri"/>
                <w:color w:val="000000"/>
                <w:sz w:val="22"/>
                <w:szCs w:val="22"/>
              </w:rPr>
            </w:pPr>
            <w:ins w:id="2522" w:author="james" w:date="2016-03-29T12:11:00Z">
              <w:r>
                <w:rPr>
                  <w:rFonts w:ascii="Calibri" w:hAnsi="Calibri"/>
                  <w:color w:val="000000"/>
                  <w:sz w:val="22"/>
                  <w:szCs w:val="22"/>
                </w:rPr>
                <w:t>-1</w:t>
              </w:r>
            </w:ins>
          </w:p>
        </w:tc>
        <w:tc>
          <w:tcPr>
            <w:tcW w:w="1064" w:type="dxa"/>
            <w:vAlign w:val="bottom"/>
            <w:tcPrChange w:id="2523" w:author="james" w:date="2016-03-29T12:11:00Z">
              <w:tcPr>
                <w:tcW w:w="1064" w:type="dxa"/>
              </w:tcPr>
            </w:tcPrChange>
          </w:tcPr>
          <w:p w14:paraId="7A9DBCD5" w14:textId="59327419" w:rsidR="009130F1" w:rsidRDefault="009130F1" w:rsidP="009130F1">
            <w:pPr>
              <w:jc w:val="right"/>
              <w:rPr>
                <w:ins w:id="2524" w:author="james" w:date="2016-03-29T12:11:00Z"/>
                <w:rFonts w:ascii="Calibri" w:hAnsi="Calibri"/>
                <w:color w:val="000000"/>
                <w:sz w:val="22"/>
                <w:szCs w:val="22"/>
              </w:rPr>
            </w:pPr>
            <w:ins w:id="2525" w:author="james" w:date="2016-03-29T12:11:00Z">
              <w:r>
                <w:rPr>
                  <w:rFonts w:ascii="Calibri" w:hAnsi="Calibri"/>
                  <w:color w:val="000000"/>
                  <w:sz w:val="22"/>
                  <w:szCs w:val="22"/>
                </w:rPr>
                <w:t>-1</w:t>
              </w:r>
            </w:ins>
          </w:p>
        </w:tc>
        <w:tc>
          <w:tcPr>
            <w:tcW w:w="1064" w:type="dxa"/>
            <w:vAlign w:val="bottom"/>
            <w:tcPrChange w:id="2526" w:author="james" w:date="2016-03-29T12:11:00Z">
              <w:tcPr>
                <w:tcW w:w="1064" w:type="dxa"/>
              </w:tcPr>
            </w:tcPrChange>
          </w:tcPr>
          <w:p w14:paraId="10624080" w14:textId="7F9CD45F" w:rsidR="009130F1" w:rsidRDefault="009130F1" w:rsidP="009130F1">
            <w:pPr>
              <w:jc w:val="right"/>
              <w:rPr>
                <w:ins w:id="2527" w:author="james" w:date="2016-03-29T12:11:00Z"/>
                <w:rFonts w:ascii="Calibri" w:hAnsi="Calibri"/>
                <w:color w:val="000000"/>
                <w:sz w:val="22"/>
                <w:szCs w:val="22"/>
              </w:rPr>
            </w:pPr>
            <w:ins w:id="2528" w:author="james" w:date="2016-03-29T12:11:00Z">
              <w:r>
                <w:rPr>
                  <w:rFonts w:ascii="Calibri" w:hAnsi="Calibri"/>
                  <w:color w:val="000000"/>
                  <w:sz w:val="22"/>
                  <w:szCs w:val="22"/>
                </w:rPr>
                <w:t>1</w:t>
              </w:r>
            </w:ins>
          </w:p>
        </w:tc>
        <w:tc>
          <w:tcPr>
            <w:tcW w:w="1064" w:type="dxa"/>
            <w:vAlign w:val="bottom"/>
            <w:tcPrChange w:id="2529" w:author="james" w:date="2016-03-29T12:11:00Z">
              <w:tcPr>
                <w:tcW w:w="1064" w:type="dxa"/>
              </w:tcPr>
            </w:tcPrChange>
          </w:tcPr>
          <w:p w14:paraId="24513190" w14:textId="3E8C32ED" w:rsidR="009130F1" w:rsidRDefault="009130F1" w:rsidP="009130F1">
            <w:pPr>
              <w:jc w:val="right"/>
              <w:rPr>
                <w:ins w:id="2530" w:author="james" w:date="2016-03-29T12:11:00Z"/>
                <w:rFonts w:ascii="Calibri" w:hAnsi="Calibri"/>
                <w:color w:val="000000"/>
                <w:sz w:val="22"/>
                <w:szCs w:val="22"/>
              </w:rPr>
            </w:pPr>
            <w:ins w:id="2531" w:author="james" w:date="2016-03-29T12:11:00Z">
              <w:r>
                <w:rPr>
                  <w:rFonts w:ascii="Calibri" w:hAnsi="Calibri"/>
                  <w:color w:val="000000"/>
                  <w:sz w:val="22"/>
                  <w:szCs w:val="22"/>
                </w:rPr>
                <w:t>3</w:t>
              </w:r>
            </w:ins>
          </w:p>
        </w:tc>
      </w:tr>
    </w:tbl>
    <w:p w14:paraId="19A7A407" w14:textId="77777777" w:rsidR="00BB6664" w:rsidRDefault="00BB6664" w:rsidP="006F2A7D">
      <w:pPr>
        <w:jc w:val="both"/>
        <w:rPr>
          <w:ins w:id="2532" w:author="james" w:date="2016-03-29T13:10:00Z"/>
        </w:rPr>
      </w:pPr>
    </w:p>
    <w:p w14:paraId="528A3035" w14:textId="77777777" w:rsidR="00807010" w:rsidRDefault="00807010" w:rsidP="006F2A7D">
      <w:pPr>
        <w:jc w:val="both"/>
        <w:rPr>
          <w:ins w:id="2533" w:author="james" w:date="2016-03-29T12:12:00Z"/>
        </w:rPr>
      </w:pPr>
    </w:p>
    <w:p w14:paraId="01316D7E" w14:textId="680F2334" w:rsidR="005E1420" w:rsidRDefault="005E1420" w:rsidP="005E1420">
      <w:pPr>
        <w:pStyle w:val="Caption"/>
        <w:keepNext/>
        <w:rPr>
          <w:ins w:id="2534" w:author="james" w:date="2016-03-29T12:13:00Z"/>
        </w:rPr>
        <w:pPrChange w:id="2535" w:author="james" w:date="2016-03-29T12:13:00Z">
          <w:pPr/>
        </w:pPrChange>
      </w:pPr>
      <w:ins w:id="2536" w:author="james" w:date="2016-03-29T12:13:00Z">
        <w:r>
          <w:t xml:space="preserve">Table </w:t>
        </w:r>
        <w:r>
          <w:fldChar w:fldCharType="begin"/>
        </w:r>
        <w:r>
          <w:instrText xml:space="preserve"> SEQ Table \* ARABIC </w:instrText>
        </w:r>
      </w:ins>
      <w:r>
        <w:fldChar w:fldCharType="separate"/>
      </w:r>
      <w:ins w:id="2537" w:author="james" w:date="2016-03-29T13:09:00Z">
        <w:r w:rsidR="00807010">
          <w:rPr>
            <w:noProof/>
          </w:rPr>
          <w:t>17</w:t>
        </w:r>
      </w:ins>
      <w:ins w:id="2538" w:author="james" w:date="2016-03-29T12:13:00Z">
        <w:r>
          <w:fldChar w:fldCharType="end"/>
        </w:r>
        <w:r>
          <w:t xml:space="preserve"> Encoding of 4-bit samples</w:t>
        </w:r>
      </w:ins>
    </w:p>
    <w:tbl>
      <w:tblPr>
        <w:tblStyle w:val="TableGrid"/>
        <w:tblW w:w="0" w:type="auto"/>
        <w:tblLook w:val="04A0" w:firstRow="1" w:lastRow="0" w:firstColumn="1" w:lastColumn="0" w:noHBand="0" w:noVBand="1"/>
        <w:tblPrChange w:id="2539" w:author="james" w:date="2016-03-29T12:12: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2540">
          <w:tblGrid>
            <w:gridCol w:w="1064"/>
            <w:gridCol w:w="1064"/>
            <w:gridCol w:w="1064"/>
            <w:gridCol w:w="1064"/>
            <w:gridCol w:w="1064"/>
            <w:gridCol w:w="1064"/>
            <w:gridCol w:w="1064"/>
            <w:gridCol w:w="1064"/>
            <w:gridCol w:w="1064"/>
          </w:tblGrid>
        </w:tblGridChange>
      </w:tblGrid>
      <w:tr w:rsidR="00D71882" w14:paraId="17AF207F" w14:textId="77777777" w:rsidTr="00D71882">
        <w:trPr>
          <w:ins w:id="2541" w:author="james" w:date="2016-03-29T12:12:00Z"/>
        </w:trPr>
        <w:tc>
          <w:tcPr>
            <w:tcW w:w="1064" w:type="dxa"/>
            <w:shd w:val="clear" w:color="auto" w:fill="548DD4" w:themeFill="text2" w:themeFillTint="99"/>
            <w:tcPrChange w:id="2542" w:author="james" w:date="2016-03-29T12:12:00Z">
              <w:tcPr>
                <w:tcW w:w="1064" w:type="dxa"/>
              </w:tcPr>
            </w:tcPrChange>
          </w:tcPr>
          <w:p w14:paraId="74799BCB" w14:textId="5DC397FC" w:rsidR="00D71882" w:rsidRDefault="00D71882" w:rsidP="00D71882">
            <w:pPr>
              <w:jc w:val="both"/>
              <w:rPr>
                <w:ins w:id="2543" w:author="james" w:date="2016-03-29T12:12:00Z"/>
              </w:rPr>
            </w:pPr>
            <w:ins w:id="2544" w:author="james" w:date="2016-03-29T12:12: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2545" w:author="james" w:date="2016-03-29T12:12:00Z">
              <w:tcPr>
                <w:tcW w:w="1064" w:type="dxa"/>
              </w:tcPr>
            </w:tcPrChange>
          </w:tcPr>
          <w:p w14:paraId="785ABF71" w14:textId="33AA8B45" w:rsidR="00D71882" w:rsidRDefault="00D71882" w:rsidP="00D71882">
            <w:pPr>
              <w:jc w:val="both"/>
              <w:rPr>
                <w:ins w:id="2546" w:author="james" w:date="2016-03-29T12:12:00Z"/>
              </w:rPr>
            </w:pPr>
            <w:ins w:id="2547" w:author="james" w:date="2016-03-29T12:12:00Z">
              <w:r w:rsidRPr="00514B5D">
                <w:rPr>
                  <w:rFonts w:ascii="Calibri" w:hAnsi="Calibri"/>
                  <w:b/>
                  <w:color w:val="FFFFFF" w:themeColor="background1"/>
                  <w:sz w:val="22"/>
                  <w:szCs w:val="22"/>
                </w:rPr>
                <w:t>OB</w:t>
              </w:r>
            </w:ins>
          </w:p>
        </w:tc>
        <w:tc>
          <w:tcPr>
            <w:tcW w:w="1064" w:type="dxa"/>
            <w:shd w:val="clear" w:color="auto" w:fill="548DD4" w:themeFill="text2" w:themeFillTint="99"/>
            <w:tcPrChange w:id="2548" w:author="james" w:date="2016-03-29T12:12:00Z">
              <w:tcPr>
                <w:tcW w:w="1064" w:type="dxa"/>
              </w:tcPr>
            </w:tcPrChange>
          </w:tcPr>
          <w:p w14:paraId="4C6F4644" w14:textId="30AD9F0C" w:rsidR="00D71882" w:rsidRDefault="00D71882" w:rsidP="00D71882">
            <w:pPr>
              <w:jc w:val="both"/>
              <w:rPr>
                <w:ins w:id="2549" w:author="james" w:date="2016-03-29T12:12:00Z"/>
              </w:rPr>
            </w:pPr>
            <w:ins w:id="2550" w:author="james" w:date="2016-03-29T12:12:00Z">
              <w:r w:rsidRPr="00514B5D">
                <w:rPr>
                  <w:rFonts w:ascii="Calibri" w:hAnsi="Calibri"/>
                  <w:b/>
                  <w:color w:val="FFFFFF" w:themeColor="background1"/>
                  <w:sz w:val="22"/>
                  <w:szCs w:val="22"/>
                </w:rPr>
                <w:t>OBA</w:t>
              </w:r>
            </w:ins>
          </w:p>
        </w:tc>
        <w:tc>
          <w:tcPr>
            <w:tcW w:w="1064" w:type="dxa"/>
            <w:shd w:val="clear" w:color="auto" w:fill="548DD4" w:themeFill="text2" w:themeFillTint="99"/>
            <w:tcPrChange w:id="2551" w:author="james" w:date="2016-03-29T12:12:00Z">
              <w:tcPr>
                <w:tcW w:w="1064" w:type="dxa"/>
              </w:tcPr>
            </w:tcPrChange>
          </w:tcPr>
          <w:p w14:paraId="63E76E0D" w14:textId="0FBB660E" w:rsidR="00D71882" w:rsidRDefault="00D71882" w:rsidP="00D71882">
            <w:pPr>
              <w:jc w:val="both"/>
              <w:rPr>
                <w:ins w:id="2552" w:author="james" w:date="2016-03-29T12:12:00Z"/>
              </w:rPr>
            </w:pPr>
            <w:ins w:id="2553" w:author="james" w:date="2016-03-29T12:12:00Z">
              <w:r w:rsidRPr="00514B5D">
                <w:rPr>
                  <w:rFonts w:ascii="Calibri" w:hAnsi="Calibri"/>
                  <w:b/>
                  <w:color w:val="FFFFFF" w:themeColor="background1"/>
                  <w:sz w:val="22"/>
                  <w:szCs w:val="22"/>
                </w:rPr>
                <w:t>SM</w:t>
              </w:r>
            </w:ins>
          </w:p>
        </w:tc>
        <w:tc>
          <w:tcPr>
            <w:tcW w:w="1064" w:type="dxa"/>
            <w:shd w:val="clear" w:color="auto" w:fill="548DD4" w:themeFill="text2" w:themeFillTint="99"/>
            <w:tcPrChange w:id="2554" w:author="james" w:date="2016-03-29T12:12:00Z">
              <w:tcPr>
                <w:tcW w:w="1064" w:type="dxa"/>
              </w:tcPr>
            </w:tcPrChange>
          </w:tcPr>
          <w:p w14:paraId="4075D046" w14:textId="2346E0A2" w:rsidR="00D71882" w:rsidRDefault="00D71882" w:rsidP="00D71882">
            <w:pPr>
              <w:jc w:val="both"/>
              <w:rPr>
                <w:ins w:id="2555" w:author="james" w:date="2016-03-29T12:12:00Z"/>
              </w:rPr>
            </w:pPr>
            <w:ins w:id="2556" w:author="james" w:date="2016-03-29T12:12:00Z">
              <w:r w:rsidRPr="00514B5D">
                <w:rPr>
                  <w:rFonts w:ascii="Calibri" w:hAnsi="Calibri"/>
                  <w:b/>
                  <w:color w:val="FFFFFF" w:themeColor="background1"/>
                  <w:sz w:val="22"/>
                  <w:szCs w:val="22"/>
                </w:rPr>
                <w:t>SMA</w:t>
              </w:r>
            </w:ins>
          </w:p>
        </w:tc>
        <w:tc>
          <w:tcPr>
            <w:tcW w:w="1064" w:type="dxa"/>
            <w:shd w:val="clear" w:color="auto" w:fill="548DD4" w:themeFill="text2" w:themeFillTint="99"/>
            <w:tcPrChange w:id="2557" w:author="james" w:date="2016-03-29T12:12:00Z">
              <w:tcPr>
                <w:tcW w:w="1064" w:type="dxa"/>
              </w:tcPr>
            </w:tcPrChange>
          </w:tcPr>
          <w:p w14:paraId="02C3E852" w14:textId="71246D82" w:rsidR="00D71882" w:rsidRDefault="00D71882" w:rsidP="00D71882">
            <w:pPr>
              <w:jc w:val="both"/>
              <w:rPr>
                <w:ins w:id="2558" w:author="james" w:date="2016-03-29T12:12:00Z"/>
              </w:rPr>
            </w:pPr>
            <w:ins w:id="2559" w:author="james" w:date="2016-03-29T12:12:00Z">
              <w:r w:rsidRPr="00514B5D">
                <w:rPr>
                  <w:rFonts w:ascii="Calibri" w:hAnsi="Calibri"/>
                  <w:b/>
                  <w:color w:val="FFFFFF" w:themeColor="background1"/>
                  <w:sz w:val="22"/>
                  <w:szCs w:val="22"/>
                </w:rPr>
                <w:t>TC</w:t>
              </w:r>
            </w:ins>
          </w:p>
        </w:tc>
        <w:tc>
          <w:tcPr>
            <w:tcW w:w="1064" w:type="dxa"/>
            <w:shd w:val="clear" w:color="auto" w:fill="548DD4" w:themeFill="text2" w:themeFillTint="99"/>
            <w:tcPrChange w:id="2560" w:author="james" w:date="2016-03-29T12:12:00Z">
              <w:tcPr>
                <w:tcW w:w="1064" w:type="dxa"/>
              </w:tcPr>
            </w:tcPrChange>
          </w:tcPr>
          <w:p w14:paraId="30B451EE" w14:textId="1D89F915" w:rsidR="00D71882" w:rsidRDefault="00D71882" w:rsidP="00D71882">
            <w:pPr>
              <w:jc w:val="both"/>
              <w:rPr>
                <w:ins w:id="2561" w:author="james" w:date="2016-03-29T12:12:00Z"/>
              </w:rPr>
            </w:pPr>
            <w:ins w:id="2562" w:author="james" w:date="2016-03-29T12:12:00Z">
              <w:r w:rsidRPr="00514B5D">
                <w:rPr>
                  <w:rFonts w:ascii="Calibri" w:hAnsi="Calibri"/>
                  <w:b/>
                  <w:color w:val="FFFFFF" w:themeColor="background1"/>
                  <w:sz w:val="22"/>
                  <w:szCs w:val="22"/>
                </w:rPr>
                <w:t>TCA</w:t>
              </w:r>
            </w:ins>
          </w:p>
        </w:tc>
        <w:tc>
          <w:tcPr>
            <w:tcW w:w="1064" w:type="dxa"/>
            <w:shd w:val="clear" w:color="auto" w:fill="548DD4" w:themeFill="text2" w:themeFillTint="99"/>
            <w:tcPrChange w:id="2563" w:author="james" w:date="2016-03-29T12:12:00Z">
              <w:tcPr>
                <w:tcW w:w="1064" w:type="dxa"/>
              </w:tcPr>
            </w:tcPrChange>
          </w:tcPr>
          <w:p w14:paraId="10B7DD86" w14:textId="512560FC" w:rsidR="00D71882" w:rsidRDefault="00D71882" w:rsidP="00D71882">
            <w:pPr>
              <w:jc w:val="both"/>
              <w:rPr>
                <w:ins w:id="2564" w:author="james" w:date="2016-03-29T12:12:00Z"/>
              </w:rPr>
            </w:pPr>
            <w:ins w:id="2565" w:author="james" w:date="2016-03-29T12:12:00Z">
              <w:r w:rsidRPr="00514B5D">
                <w:rPr>
                  <w:rFonts w:ascii="Calibri" w:hAnsi="Calibri"/>
                  <w:b/>
                  <w:color w:val="FFFFFF" w:themeColor="background1"/>
                  <w:sz w:val="22"/>
                  <w:szCs w:val="22"/>
                </w:rPr>
                <w:t>OG</w:t>
              </w:r>
            </w:ins>
          </w:p>
        </w:tc>
        <w:tc>
          <w:tcPr>
            <w:tcW w:w="1064" w:type="dxa"/>
            <w:shd w:val="clear" w:color="auto" w:fill="548DD4" w:themeFill="text2" w:themeFillTint="99"/>
            <w:tcPrChange w:id="2566" w:author="james" w:date="2016-03-29T12:12:00Z">
              <w:tcPr>
                <w:tcW w:w="1064" w:type="dxa"/>
              </w:tcPr>
            </w:tcPrChange>
          </w:tcPr>
          <w:p w14:paraId="78BA21C9" w14:textId="220692E4" w:rsidR="00D71882" w:rsidRDefault="00D71882" w:rsidP="00D71882">
            <w:pPr>
              <w:jc w:val="both"/>
              <w:rPr>
                <w:ins w:id="2567" w:author="james" w:date="2016-03-29T12:12:00Z"/>
              </w:rPr>
            </w:pPr>
            <w:ins w:id="2568" w:author="james" w:date="2016-03-29T12:12:00Z">
              <w:r w:rsidRPr="00514B5D">
                <w:rPr>
                  <w:rFonts w:ascii="Calibri" w:hAnsi="Calibri"/>
                  <w:b/>
                  <w:color w:val="FFFFFF" w:themeColor="background1"/>
                  <w:sz w:val="22"/>
                  <w:szCs w:val="22"/>
                </w:rPr>
                <w:t>OGA</w:t>
              </w:r>
            </w:ins>
          </w:p>
        </w:tc>
      </w:tr>
      <w:tr w:rsidR="003D4287" w14:paraId="019B8AB9" w14:textId="77777777" w:rsidTr="003D4287">
        <w:trPr>
          <w:ins w:id="2569" w:author="james" w:date="2016-03-29T12:12:00Z"/>
        </w:trPr>
        <w:tc>
          <w:tcPr>
            <w:tcW w:w="1064" w:type="dxa"/>
            <w:tcPrChange w:id="2570" w:author="james" w:date="2016-03-29T12:12:00Z">
              <w:tcPr>
                <w:tcW w:w="1064" w:type="dxa"/>
              </w:tcPr>
            </w:tcPrChange>
          </w:tcPr>
          <w:p w14:paraId="347E6102" w14:textId="4514725E" w:rsidR="003D4287" w:rsidRDefault="003D4287" w:rsidP="003D4287">
            <w:pPr>
              <w:jc w:val="right"/>
              <w:rPr>
                <w:ins w:id="2571" w:author="james" w:date="2016-03-29T12:12:00Z"/>
              </w:rPr>
              <w:pPrChange w:id="2572" w:author="james" w:date="2016-03-29T12:12:00Z">
                <w:pPr>
                  <w:jc w:val="both"/>
                </w:pPr>
              </w:pPrChange>
            </w:pPr>
            <w:ins w:id="2573" w:author="james" w:date="2016-03-29T12:12:00Z">
              <w:r>
                <w:rPr>
                  <w:rFonts w:ascii="Calibri" w:hAnsi="Calibri"/>
                  <w:color w:val="000000"/>
                  <w:sz w:val="22"/>
                  <w:szCs w:val="22"/>
                </w:rPr>
                <w:t>0000</w:t>
              </w:r>
            </w:ins>
          </w:p>
        </w:tc>
        <w:tc>
          <w:tcPr>
            <w:tcW w:w="1064" w:type="dxa"/>
            <w:tcPrChange w:id="2574" w:author="james" w:date="2016-03-29T12:12:00Z">
              <w:tcPr>
                <w:tcW w:w="1064" w:type="dxa"/>
              </w:tcPr>
            </w:tcPrChange>
          </w:tcPr>
          <w:p w14:paraId="6F5C5E65" w14:textId="3C744A68" w:rsidR="003D4287" w:rsidRDefault="003D4287" w:rsidP="003D4287">
            <w:pPr>
              <w:jc w:val="right"/>
              <w:rPr>
                <w:ins w:id="2575" w:author="james" w:date="2016-03-29T12:12:00Z"/>
              </w:rPr>
              <w:pPrChange w:id="2576" w:author="james" w:date="2016-03-29T12:12:00Z">
                <w:pPr>
                  <w:jc w:val="both"/>
                </w:pPr>
              </w:pPrChange>
            </w:pPr>
            <w:ins w:id="2577" w:author="james" w:date="2016-03-29T12:12:00Z">
              <w:r>
                <w:rPr>
                  <w:rFonts w:ascii="Calibri" w:hAnsi="Calibri"/>
                  <w:color w:val="000000"/>
                  <w:sz w:val="22"/>
                  <w:szCs w:val="22"/>
                </w:rPr>
                <w:t>-8</w:t>
              </w:r>
            </w:ins>
          </w:p>
        </w:tc>
        <w:tc>
          <w:tcPr>
            <w:tcW w:w="1064" w:type="dxa"/>
            <w:tcPrChange w:id="2578" w:author="james" w:date="2016-03-29T12:12:00Z">
              <w:tcPr>
                <w:tcW w:w="1064" w:type="dxa"/>
              </w:tcPr>
            </w:tcPrChange>
          </w:tcPr>
          <w:p w14:paraId="459E2C45" w14:textId="5457427C" w:rsidR="003D4287" w:rsidRDefault="003D4287" w:rsidP="003D4287">
            <w:pPr>
              <w:jc w:val="right"/>
              <w:rPr>
                <w:ins w:id="2579" w:author="james" w:date="2016-03-29T12:12:00Z"/>
              </w:rPr>
              <w:pPrChange w:id="2580" w:author="james" w:date="2016-03-29T12:12:00Z">
                <w:pPr>
                  <w:jc w:val="both"/>
                </w:pPr>
              </w:pPrChange>
            </w:pPr>
            <w:ins w:id="2581" w:author="james" w:date="2016-03-29T12:12:00Z">
              <w:r>
                <w:rPr>
                  <w:rFonts w:ascii="Calibri" w:hAnsi="Calibri"/>
                  <w:color w:val="000000"/>
                  <w:sz w:val="22"/>
                  <w:szCs w:val="22"/>
                </w:rPr>
                <w:t>-15</w:t>
              </w:r>
            </w:ins>
          </w:p>
        </w:tc>
        <w:tc>
          <w:tcPr>
            <w:tcW w:w="1064" w:type="dxa"/>
            <w:tcPrChange w:id="2582" w:author="james" w:date="2016-03-29T12:12:00Z">
              <w:tcPr>
                <w:tcW w:w="1064" w:type="dxa"/>
              </w:tcPr>
            </w:tcPrChange>
          </w:tcPr>
          <w:p w14:paraId="60153C57" w14:textId="329E6C8F" w:rsidR="003D4287" w:rsidRDefault="003D4287" w:rsidP="003D4287">
            <w:pPr>
              <w:jc w:val="right"/>
              <w:rPr>
                <w:ins w:id="2583" w:author="james" w:date="2016-03-29T12:12:00Z"/>
              </w:rPr>
              <w:pPrChange w:id="2584" w:author="james" w:date="2016-03-29T12:12:00Z">
                <w:pPr>
                  <w:jc w:val="both"/>
                </w:pPr>
              </w:pPrChange>
            </w:pPr>
            <w:ins w:id="2585" w:author="james" w:date="2016-03-29T12:12:00Z">
              <w:r>
                <w:rPr>
                  <w:rFonts w:ascii="Calibri" w:hAnsi="Calibri"/>
                  <w:color w:val="000000"/>
                  <w:sz w:val="22"/>
                  <w:szCs w:val="22"/>
                </w:rPr>
                <w:t>0</w:t>
              </w:r>
            </w:ins>
          </w:p>
        </w:tc>
        <w:tc>
          <w:tcPr>
            <w:tcW w:w="1064" w:type="dxa"/>
            <w:tcPrChange w:id="2586" w:author="james" w:date="2016-03-29T12:12:00Z">
              <w:tcPr>
                <w:tcW w:w="1064" w:type="dxa"/>
              </w:tcPr>
            </w:tcPrChange>
          </w:tcPr>
          <w:p w14:paraId="29B8B750" w14:textId="02B777CE" w:rsidR="003D4287" w:rsidRDefault="003D4287" w:rsidP="003D4287">
            <w:pPr>
              <w:jc w:val="right"/>
              <w:rPr>
                <w:ins w:id="2587" w:author="james" w:date="2016-03-29T12:12:00Z"/>
              </w:rPr>
              <w:pPrChange w:id="2588" w:author="james" w:date="2016-03-29T12:12:00Z">
                <w:pPr>
                  <w:jc w:val="both"/>
                </w:pPr>
              </w:pPrChange>
            </w:pPr>
            <w:ins w:id="2589" w:author="james" w:date="2016-03-29T12:12:00Z">
              <w:r>
                <w:rPr>
                  <w:rFonts w:ascii="Calibri" w:hAnsi="Calibri"/>
                  <w:color w:val="000000"/>
                  <w:sz w:val="22"/>
                  <w:szCs w:val="22"/>
                </w:rPr>
                <w:t>1</w:t>
              </w:r>
            </w:ins>
          </w:p>
        </w:tc>
        <w:tc>
          <w:tcPr>
            <w:tcW w:w="1064" w:type="dxa"/>
            <w:tcPrChange w:id="2590" w:author="james" w:date="2016-03-29T12:12:00Z">
              <w:tcPr>
                <w:tcW w:w="1064" w:type="dxa"/>
              </w:tcPr>
            </w:tcPrChange>
          </w:tcPr>
          <w:p w14:paraId="2E5D4C82" w14:textId="537BC2BF" w:rsidR="003D4287" w:rsidRDefault="003D4287" w:rsidP="003D4287">
            <w:pPr>
              <w:jc w:val="right"/>
              <w:rPr>
                <w:ins w:id="2591" w:author="james" w:date="2016-03-29T12:12:00Z"/>
              </w:rPr>
              <w:pPrChange w:id="2592" w:author="james" w:date="2016-03-29T12:12:00Z">
                <w:pPr>
                  <w:jc w:val="both"/>
                </w:pPr>
              </w:pPrChange>
            </w:pPr>
            <w:ins w:id="2593" w:author="james" w:date="2016-03-29T12:12:00Z">
              <w:r>
                <w:rPr>
                  <w:rFonts w:ascii="Calibri" w:hAnsi="Calibri"/>
                  <w:color w:val="000000"/>
                  <w:sz w:val="22"/>
                  <w:szCs w:val="22"/>
                </w:rPr>
                <w:t>0</w:t>
              </w:r>
            </w:ins>
          </w:p>
        </w:tc>
        <w:tc>
          <w:tcPr>
            <w:tcW w:w="1064" w:type="dxa"/>
            <w:tcPrChange w:id="2594" w:author="james" w:date="2016-03-29T12:12:00Z">
              <w:tcPr>
                <w:tcW w:w="1064" w:type="dxa"/>
              </w:tcPr>
            </w:tcPrChange>
          </w:tcPr>
          <w:p w14:paraId="4C4CE5E7" w14:textId="4DEAF9F9" w:rsidR="003D4287" w:rsidRDefault="003D4287" w:rsidP="003D4287">
            <w:pPr>
              <w:jc w:val="right"/>
              <w:rPr>
                <w:ins w:id="2595" w:author="james" w:date="2016-03-29T12:12:00Z"/>
              </w:rPr>
              <w:pPrChange w:id="2596" w:author="james" w:date="2016-03-29T12:12:00Z">
                <w:pPr>
                  <w:jc w:val="both"/>
                </w:pPr>
              </w:pPrChange>
            </w:pPr>
            <w:ins w:id="2597" w:author="james" w:date="2016-03-29T12:12:00Z">
              <w:r>
                <w:rPr>
                  <w:rFonts w:ascii="Calibri" w:hAnsi="Calibri"/>
                  <w:color w:val="000000"/>
                  <w:sz w:val="22"/>
                  <w:szCs w:val="22"/>
                </w:rPr>
                <w:t>1</w:t>
              </w:r>
            </w:ins>
          </w:p>
        </w:tc>
        <w:tc>
          <w:tcPr>
            <w:tcW w:w="1064" w:type="dxa"/>
            <w:tcPrChange w:id="2598" w:author="james" w:date="2016-03-29T12:12:00Z">
              <w:tcPr>
                <w:tcW w:w="1064" w:type="dxa"/>
              </w:tcPr>
            </w:tcPrChange>
          </w:tcPr>
          <w:p w14:paraId="3D1C9E1E" w14:textId="4A84951B" w:rsidR="003D4287" w:rsidRDefault="003D4287" w:rsidP="003D4287">
            <w:pPr>
              <w:jc w:val="right"/>
              <w:rPr>
                <w:ins w:id="2599" w:author="james" w:date="2016-03-29T12:12:00Z"/>
              </w:rPr>
              <w:pPrChange w:id="2600" w:author="james" w:date="2016-03-29T12:12:00Z">
                <w:pPr>
                  <w:jc w:val="both"/>
                </w:pPr>
              </w:pPrChange>
            </w:pPr>
            <w:ins w:id="2601" w:author="james" w:date="2016-03-29T12:12:00Z">
              <w:r>
                <w:rPr>
                  <w:rFonts w:ascii="Calibri" w:hAnsi="Calibri"/>
                  <w:color w:val="000000"/>
                  <w:sz w:val="22"/>
                  <w:szCs w:val="22"/>
                </w:rPr>
                <w:t>-8</w:t>
              </w:r>
            </w:ins>
          </w:p>
        </w:tc>
        <w:tc>
          <w:tcPr>
            <w:tcW w:w="1064" w:type="dxa"/>
            <w:tcPrChange w:id="2602" w:author="james" w:date="2016-03-29T12:12:00Z">
              <w:tcPr>
                <w:tcW w:w="1064" w:type="dxa"/>
              </w:tcPr>
            </w:tcPrChange>
          </w:tcPr>
          <w:p w14:paraId="0DEABE84" w14:textId="5B5909DE" w:rsidR="003D4287" w:rsidRDefault="003D4287" w:rsidP="003D4287">
            <w:pPr>
              <w:jc w:val="right"/>
              <w:rPr>
                <w:ins w:id="2603" w:author="james" w:date="2016-03-29T12:12:00Z"/>
              </w:rPr>
              <w:pPrChange w:id="2604" w:author="james" w:date="2016-03-29T12:12:00Z">
                <w:pPr>
                  <w:jc w:val="both"/>
                </w:pPr>
              </w:pPrChange>
            </w:pPr>
            <w:ins w:id="2605" w:author="james" w:date="2016-03-29T12:12:00Z">
              <w:r>
                <w:rPr>
                  <w:rFonts w:ascii="Calibri" w:hAnsi="Calibri"/>
                  <w:color w:val="000000"/>
                  <w:sz w:val="22"/>
                  <w:szCs w:val="22"/>
                </w:rPr>
                <w:t>-15</w:t>
              </w:r>
            </w:ins>
          </w:p>
        </w:tc>
      </w:tr>
      <w:tr w:rsidR="003D4287" w14:paraId="7FC16898" w14:textId="77777777" w:rsidTr="003D4287">
        <w:trPr>
          <w:ins w:id="2606" w:author="james" w:date="2016-03-29T12:12:00Z"/>
        </w:trPr>
        <w:tc>
          <w:tcPr>
            <w:tcW w:w="1064" w:type="dxa"/>
            <w:tcPrChange w:id="2607" w:author="james" w:date="2016-03-29T12:12:00Z">
              <w:tcPr>
                <w:tcW w:w="1064" w:type="dxa"/>
              </w:tcPr>
            </w:tcPrChange>
          </w:tcPr>
          <w:p w14:paraId="47259A99" w14:textId="01DC7A6B" w:rsidR="003D4287" w:rsidRDefault="003D4287" w:rsidP="003D4287">
            <w:pPr>
              <w:jc w:val="right"/>
              <w:rPr>
                <w:ins w:id="2608" w:author="james" w:date="2016-03-29T12:12:00Z"/>
              </w:rPr>
              <w:pPrChange w:id="2609" w:author="james" w:date="2016-03-29T12:12:00Z">
                <w:pPr>
                  <w:jc w:val="both"/>
                </w:pPr>
              </w:pPrChange>
            </w:pPr>
            <w:ins w:id="2610" w:author="james" w:date="2016-03-29T12:12:00Z">
              <w:r>
                <w:rPr>
                  <w:rFonts w:ascii="Calibri" w:hAnsi="Calibri"/>
                  <w:color w:val="000000"/>
                  <w:sz w:val="22"/>
                  <w:szCs w:val="22"/>
                </w:rPr>
                <w:t>0001</w:t>
              </w:r>
            </w:ins>
          </w:p>
        </w:tc>
        <w:tc>
          <w:tcPr>
            <w:tcW w:w="1064" w:type="dxa"/>
            <w:tcPrChange w:id="2611" w:author="james" w:date="2016-03-29T12:12:00Z">
              <w:tcPr>
                <w:tcW w:w="1064" w:type="dxa"/>
              </w:tcPr>
            </w:tcPrChange>
          </w:tcPr>
          <w:p w14:paraId="08A8ACB0" w14:textId="02511C83" w:rsidR="003D4287" w:rsidRDefault="003D4287" w:rsidP="003D4287">
            <w:pPr>
              <w:jc w:val="right"/>
              <w:rPr>
                <w:ins w:id="2612" w:author="james" w:date="2016-03-29T12:12:00Z"/>
              </w:rPr>
              <w:pPrChange w:id="2613" w:author="james" w:date="2016-03-29T12:12:00Z">
                <w:pPr>
                  <w:jc w:val="both"/>
                </w:pPr>
              </w:pPrChange>
            </w:pPr>
            <w:ins w:id="2614" w:author="james" w:date="2016-03-29T12:12:00Z">
              <w:r>
                <w:rPr>
                  <w:rFonts w:ascii="Calibri" w:hAnsi="Calibri"/>
                  <w:color w:val="000000"/>
                  <w:sz w:val="22"/>
                  <w:szCs w:val="22"/>
                </w:rPr>
                <w:t>-7</w:t>
              </w:r>
            </w:ins>
          </w:p>
        </w:tc>
        <w:tc>
          <w:tcPr>
            <w:tcW w:w="1064" w:type="dxa"/>
            <w:tcPrChange w:id="2615" w:author="james" w:date="2016-03-29T12:12:00Z">
              <w:tcPr>
                <w:tcW w:w="1064" w:type="dxa"/>
              </w:tcPr>
            </w:tcPrChange>
          </w:tcPr>
          <w:p w14:paraId="49F5975B" w14:textId="7CBF858F" w:rsidR="003D4287" w:rsidRDefault="003D4287" w:rsidP="003D4287">
            <w:pPr>
              <w:jc w:val="right"/>
              <w:rPr>
                <w:ins w:id="2616" w:author="james" w:date="2016-03-29T12:12:00Z"/>
              </w:rPr>
              <w:pPrChange w:id="2617" w:author="james" w:date="2016-03-29T12:12:00Z">
                <w:pPr>
                  <w:jc w:val="both"/>
                </w:pPr>
              </w:pPrChange>
            </w:pPr>
            <w:ins w:id="2618" w:author="james" w:date="2016-03-29T12:12:00Z">
              <w:r>
                <w:rPr>
                  <w:rFonts w:ascii="Calibri" w:hAnsi="Calibri"/>
                  <w:color w:val="000000"/>
                  <w:sz w:val="22"/>
                  <w:szCs w:val="22"/>
                </w:rPr>
                <w:t>-13</w:t>
              </w:r>
            </w:ins>
          </w:p>
        </w:tc>
        <w:tc>
          <w:tcPr>
            <w:tcW w:w="1064" w:type="dxa"/>
            <w:tcPrChange w:id="2619" w:author="james" w:date="2016-03-29T12:12:00Z">
              <w:tcPr>
                <w:tcW w:w="1064" w:type="dxa"/>
              </w:tcPr>
            </w:tcPrChange>
          </w:tcPr>
          <w:p w14:paraId="6DBC5978" w14:textId="5A73CA16" w:rsidR="003D4287" w:rsidRDefault="003D4287" w:rsidP="003D4287">
            <w:pPr>
              <w:jc w:val="right"/>
              <w:rPr>
                <w:ins w:id="2620" w:author="james" w:date="2016-03-29T12:12:00Z"/>
              </w:rPr>
              <w:pPrChange w:id="2621" w:author="james" w:date="2016-03-29T12:12:00Z">
                <w:pPr>
                  <w:jc w:val="both"/>
                </w:pPr>
              </w:pPrChange>
            </w:pPr>
            <w:ins w:id="2622" w:author="james" w:date="2016-03-29T12:12:00Z">
              <w:r>
                <w:rPr>
                  <w:rFonts w:ascii="Calibri" w:hAnsi="Calibri"/>
                  <w:color w:val="000000"/>
                  <w:sz w:val="22"/>
                  <w:szCs w:val="22"/>
                </w:rPr>
                <w:t>1</w:t>
              </w:r>
            </w:ins>
          </w:p>
        </w:tc>
        <w:tc>
          <w:tcPr>
            <w:tcW w:w="1064" w:type="dxa"/>
            <w:tcPrChange w:id="2623" w:author="james" w:date="2016-03-29T12:12:00Z">
              <w:tcPr>
                <w:tcW w:w="1064" w:type="dxa"/>
              </w:tcPr>
            </w:tcPrChange>
          </w:tcPr>
          <w:p w14:paraId="6DC14182" w14:textId="271C8C07" w:rsidR="003D4287" w:rsidRDefault="003D4287" w:rsidP="003D4287">
            <w:pPr>
              <w:jc w:val="right"/>
              <w:rPr>
                <w:ins w:id="2624" w:author="james" w:date="2016-03-29T12:12:00Z"/>
              </w:rPr>
              <w:pPrChange w:id="2625" w:author="james" w:date="2016-03-29T12:12:00Z">
                <w:pPr>
                  <w:jc w:val="both"/>
                </w:pPr>
              </w:pPrChange>
            </w:pPr>
            <w:ins w:id="2626" w:author="james" w:date="2016-03-29T12:12:00Z">
              <w:r>
                <w:rPr>
                  <w:rFonts w:ascii="Calibri" w:hAnsi="Calibri"/>
                  <w:color w:val="000000"/>
                  <w:sz w:val="22"/>
                  <w:szCs w:val="22"/>
                </w:rPr>
                <w:t>3</w:t>
              </w:r>
            </w:ins>
          </w:p>
        </w:tc>
        <w:tc>
          <w:tcPr>
            <w:tcW w:w="1064" w:type="dxa"/>
            <w:tcPrChange w:id="2627" w:author="james" w:date="2016-03-29T12:12:00Z">
              <w:tcPr>
                <w:tcW w:w="1064" w:type="dxa"/>
              </w:tcPr>
            </w:tcPrChange>
          </w:tcPr>
          <w:p w14:paraId="29FB0E3E" w14:textId="0D34C0D0" w:rsidR="003D4287" w:rsidRDefault="003D4287" w:rsidP="003D4287">
            <w:pPr>
              <w:jc w:val="right"/>
              <w:rPr>
                <w:ins w:id="2628" w:author="james" w:date="2016-03-29T12:12:00Z"/>
              </w:rPr>
              <w:pPrChange w:id="2629" w:author="james" w:date="2016-03-29T12:12:00Z">
                <w:pPr>
                  <w:jc w:val="both"/>
                </w:pPr>
              </w:pPrChange>
            </w:pPr>
            <w:ins w:id="2630" w:author="james" w:date="2016-03-29T12:12:00Z">
              <w:r>
                <w:rPr>
                  <w:rFonts w:ascii="Calibri" w:hAnsi="Calibri"/>
                  <w:color w:val="000000"/>
                  <w:sz w:val="22"/>
                  <w:szCs w:val="22"/>
                </w:rPr>
                <w:t>1</w:t>
              </w:r>
            </w:ins>
          </w:p>
        </w:tc>
        <w:tc>
          <w:tcPr>
            <w:tcW w:w="1064" w:type="dxa"/>
            <w:tcPrChange w:id="2631" w:author="james" w:date="2016-03-29T12:12:00Z">
              <w:tcPr>
                <w:tcW w:w="1064" w:type="dxa"/>
              </w:tcPr>
            </w:tcPrChange>
          </w:tcPr>
          <w:p w14:paraId="1F5E174C" w14:textId="3BD59DFD" w:rsidR="003D4287" w:rsidRDefault="003D4287" w:rsidP="003D4287">
            <w:pPr>
              <w:jc w:val="right"/>
              <w:rPr>
                <w:ins w:id="2632" w:author="james" w:date="2016-03-29T12:12:00Z"/>
              </w:rPr>
              <w:pPrChange w:id="2633" w:author="james" w:date="2016-03-29T12:12:00Z">
                <w:pPr>
                  <w:jc w:val="both"/>
                </w:pPr>
              </w:pPrChange>
            </w:pPr>
            <w:ins w:id="2634" w:author="james" w:date="2016-03-29T12:12:00Z">
              <w:r>
                <w:rPr>
                  <w:rFonts w:ascii="Calibri" w:hAnsi="Calibri"/>
                  <w:color w:val="000000"/>
                  <w:sz w:val="22"/>
                  <w:szCs w:val="22"/>
                </w:rPr>
                <w:t>3</w:t>
              </w:r>
            </w:ins>
          </w:p>
        </w:tc>
        <w:tc>
          <w:tcPr>
            <w:tcW w:w="1064" w:type="dxa"/>
            <w:tcPrChange w:id="2635" w:author="james" w:date="2016-03-29T12:12:00Z">
              <w:tcPr>
                <w:tcW w:w="1064" w:type="dxa"/>
              </w:tcPr>
            </w:tcPrChange>
          </w:tcPr>
          <w:p w14:paraId="77B08FFA" w14:textId="0D1AD61E" w:rsidR="003D4287" w:rsidRDefault="003D4287" w:rsidP="003D4287">
            <w:pPr>
              <w:jc w:val="right"/>
              <w:rPr>
                <w:ins w:id="2636" w:author="james" w:date="2016-03-29T12:12:00Z"/>
              </w:rPr>
              <w:pPrChange w:id="2637" w:author="james" w:date="2016-03-29T12:12:00Z">
                <w:pPr>
                  <w:jc w:val="both"/>
                </w:pPr>
              </w:pPrChange>
            </w:pPr>
            <w:ins w:id="2638" w:author="james" w:date="2016-03-29T12:12:00Z">
              <w:r>
                <w:rPr>
                  <w:rFonts w:ascii="Calibri" w:hAnsi="Calibri"/>
                  <w:color w:val="000000"/>
                  <w:sz w:val="22"/>
                  <w:szCs w:val="22"/>
                </w:rPr>
                <w:t>-7</w:t>
              </w:r>
            </w:ins>
          </w:p>
        </w:tc>
        <w:tc>
          <w:tcPr>
            <w:tcW w:w="1064" w:type="dxa"/>
            <w:tcPrChange w:id="2639" w:author="james" w:date="2016-03-29T12:12:00Z">
              <w:tcPr>
                <w:tcW w:w="1064" w:type="dxa"/>
              </w:tcPr>
            </w:tcPrChange>
          </w:tcPr>
          <w:p w14:paraId="4B907410" w14:textId="59950341" w:rsidR="003D4287" w:rsidRDefault="003D4287" w:rsidP="003D4287">
            <w:pPr>
              <w:jc w:val="right"/>
              <w:rPr>
                <w:ins w:id="2640" w:author="james" w:date="2016-03-29T12:12:00Z"/>
              </w:rPr>
              <w:pPrChange w:id="2641" w:author="james" w:date="2016-03-29T12:12:00Z">
                <w:pPr>
                  <w:jc w:val="both"/>
                </w:pPr>
              </w:pPrChange>
            </w:pPr>
            <w:ins w:id="2642" w:author="james" w:date="2016-03-29T12:12:00Z">
              <w:r>
                <w:rPr>
                  <w:rFonts w:ascii="Calibri" w:hAnsi="Calibri"/>
                  <w:color w:val="000000"/>
                  <w:sz w:val="22"/>
                  <w:szCs w:val="22"/>
                </w:rPr>
                <w:t>-13</w:t>
              </w:r>
            </w:ins>
          </w:p>
        </w:tc>
      </w:tr>
      <w:tr w:rsidR="003D4287" w14:paraId="7567723F" w14:textId="77777777" w:rsidTr="003D4287">
        <w:trPr>
          <w:ins w:id="2643" w:author="james" w:date="2016-03-29T12:12:00Z"/>
        </w:trPr>
        <w:tc>
          <w:tcPr>
            <w:tcW w:w="1064" w:type="dxa"/>
            <w:tcPrChange w:id="2644" w:author="james" w:date="2016-03-29T12:12:00Z">
              <w:tcPr>
                <w:tcW w:w="1064" w:type="dxa"/>
              </w:tcPr>
            </w:tcPrChange>
          </w:tcPr>
          <w:p w14:paraId="39D686CE" w14:textId="44AAC3F5" w:rsidR="003D4287" w:rsidRDefault="003D4287" w:rsidP="003D4287">
            <w:pPr>
              <w:jc w:val="right"/>
              <w:rPr>
                <w:ins w:id="2645" w:author="james" w:date="2016-03-29T12:12:00Z"/>
              </w:rPr>
              <w:pPrChange w:id="2646" w:author="james" w:date="2016-03-29T12:12:00Z">
                <w:pPr>
                  <w:jc w:val="both"/>
                </w:pPr>
              </w:pPrChange>
            </w:pPr>
            <w:ins w:id="2647" w:author="james" w:date="2016-03-29T12:12:00Z">
              <w:r>
                <w:rPr>
                  <w:rFonts w:ascii="Calibri" w:hAnsi="Calibri"/>
                  <w:color w:val="000000"/>
                  <w:sz w:val="22"/>
                  <w:szCs w:val="22"/>
                </w:rPr>
                <w:t>0010</w:t>
              </w:r>
            </w:ins>
          </w:p>
        </w:tc>
        <w:tc>
          <w:tcPr>
            <w:tcW w:w="1064" w:type="dxa"/>
            <w:tcPrChange w:id="2648" w:author="james" w:date="2016-03-29T12:12:00Z">
              <w:tcPr>
                <w:tcW w:w="1064" w:type="dxa"/>
              </w:tcPr>
            </w:tcPrChange>
          </w:tcPr>
          <w:p w14:paraId="75FE62C7" w14:textId="662C64B2" w:rsidR="003D4287" w:rsidRDefault="003D4287" w:rsidP="003D4287">
            <w:pPr>
              <w:jc w:val="right"/>
              <w:rPr>
                <w:ins w:id="2649" w:author="james" w:date="2016-03-29T12:12:00Z"/>
              </w:rPr>
              <w:pPrChange w:id="2650" w:author="james" w:date="2016-03-29T12:12:00Z">
                <w:pPr>
                  <w:jc w:val="both"/>
                </w:pPr>
              </w:pPrChange>
            </w:pPr>
            <w:ins w:id="2651" w:author="james" w:date="2016-03-29T12:12:00Z">
              <w:r>
                <w:rPr>
                  <w:rFonts w:ascii="Calibri" w:hAnsi="Calibri"/>
                  <w:color w:val="000000"/>
                  <w:sz w:val="22"/>
                  <w:szCs w:val="22"/>
                </w:rPr>
                <w:t>-6</w:t>
              </w:r>
            </w:ins>
          </w:p>
        </w:tc>
        <w:tc>
          <w:tcPr>
            <w:tcW w:w="1064" w:type="dxa"/>
            <w:tcPrChange w:id="2652" w:author="james" w:date="2016-03-29T12:12:00Z">
              <w:tcPr>
                <w:tcW w:w="1064" w:type="dxa"/>
              </w:tcPr>
            </w:tcPrChange>
          </w:tcPr>
          <w:p w14:paraId="3B20533F" w14:textId="501FE092" w:rsidR="003D4287" w:rsidRDefault="003D4287" w:rsidP="003D4287">
            <w:pPr>
              <w:jc w:val="right"/>
              <w:rPr>
                <w:ins w:id="2653" w:author="james" w:date="2016-03-29T12:12:00Z"/>
              </w:rPr>
              <w:pPrChange w:id="2654" w:author="james" w:date="2016-03-29T12:12:00Z">
                <w:pPr>
                  <w:jc w:val="both"/>
                </w:pPr>
              </w:pPrChange>
            </w:pPr>
            <w:ins w:id="2655" w:author="james" w:date="2016-03-29T12:12:00Z">
              <w:r>
                <w:rPr>
                  <w:rFonts w:ascii="Calibri" w:hAnsi="Calibri"/>
                  <w:color w:val="000000"/>
                  <w:sz w:val="22"/>
                  <w:szCs w:val="22"/>
                </w:rPr>
                <w:t>-11</w:t>
              </w:r>
            </w:ins>
          </w:p>
        </w:tc>
        <w:tc>
          <w:tcPr>
            <w:tcW w:w="1064" w:type="dxa"/>
            <w:tcPrChange w:id="2656" w:author="james" w:date="2016-03-29T12:12:00Z">
              <w:tcPr>
                <w:tcW w:w="1064" w:type="dxa"/>
              </w:tcPr>
            </w:tcPrChange>
          </w:tcPr>
          <w:p w14:paraId="6226618A" w14:textId="71F72E0F" w:rsidR="003D4287" w:rsidRDefault="003D4287" w:rsidP="003D4287">
            <w:pPr>
              <w:jc w:val="right"/>
              <w:rPr>
                <w:ins w:id="2657" w:author="james" w:date="2016-03-29T12:12:00Z"/>
              </w:rPr>
              <w:pPrChange w:id="2658" w:author="james" w:date="2016-03-29T12:12:00Z">
                <w:pPr>
                  <w:jc w:val="both"/>
                </w:pPr>
              </w:pPrChange>
            </w:pPr>
            <w:ins w:id="2659" w:author="james" w:date="2016-03-29T12:12:00Z">
              <w:r>
                <w:rPr>
                  <w:rFonts w:ascii="Calibri" w:hAnsi="Calibri"/>
                  <w:color w:val="000000"/>
                  <w:sz w:val="22"/>
                  <w:szCs w:val="22"/>
                </w:rPr>
                <w:t>2</w:t>
              </w:r>
            </w:ins>
          </w:p>
        </w:tc>
        <w:tc>
          <w:tcPr>
            <w:tcW w:w="1064" w:type="dxa"/>
            <w:tcPrChange w:id="2660" w:author="james" w:date="2016-03-29T12:12:00Z">
              <w:tcPr>
                <w:tcW w:w="1064" w:type="dxa"/>
              </w:tcPr>
            </w:tcPrChange>
          </w:tcPr>
          <w:p w14:paraId="7578DA2C" w14:textId="32AEDA4E" w:rsidR="003D4287" w:rsidRDefault="003D4287" w:rsidP="003D4287">
            <w:pPr>
              <w:jc w:val="right"/>
              <w:rPr>
                <w:ins w:id="2661" w:author="james" w:date="2016-03-29T12:12:00Z"/>
              </w:rPr>
              <w:pPrChange w:id="2662" w:author="james" w:date="2016-03-29T12:12:00Z">
                <w:pPr>
                  <w:jc w:val="both"/>
                </w:pPr>
              </w:pPrChange>
            </w:pPr>
            <w:ins w:id="2663" w:author="james" w:date="2016-03-29T12:12:00Z">
              <w:r>
                <w:rPr>
                  <w:rFonts w:ascii="Calibri" w:hAnsi="Calibri"/>
                  <w:color w:val="000000"/>
                  <w:sz w:val="22"/>
                  <w:szCs w:val="22"/>
                </w:rPr>
                <w:t>5</w:t>
              </w:r>
            </w:ins>
          </w:p>
        </w:tc>
        <w:tc>
          <w:tcPr>
            <w:tcW w:w="1064" w:type="dxa"/>
            <w:tcPrChange w:id="2664" w:author="james" w:date="2016-03-29T12:12:00Z">
              <w:tcPr>
                <w:tcW w:w="1064" w:type="dxa"/>
              </w:tcPr>
            </w:tcPrChange>
          </w:tcPr>
          <w:p w14:paraId="3856D188" w14:textId="78F9A8B1" w:rsidR="003D4287" w:rsidRDefault="003D4287" w:rsidP="003D4287">
            <w:pPr>
              <w:jc w:val="right"/>
              <w:rPr>
                <w:ins w:id="2665" w:author="james" w:date="2016-03-29T12:12:00Z"/>
              </w:rPr>
              <w:pPrChange w:id="2666" w:author="james" w:date="2016-03-29T12:12:00Z">
                <w:pPr>
                  <w:jc w:val="both"/>
                </w:pPr>
              </w:pPrChange>
            </w:pPr>
            <w:ins w:id="2667" w:author="james" w:date="2016-03-29T12:12:00Z">
              <w:r>
                <w:rPr>
                  <w:rFonts w:ascii="Calibri" w:hAnsi="Calibri"/>
                  <w:color w:val="000000"/>
                  <w:sz w:val="22"/>
                  <w:szCs w:val="22"/>
                </w:rPr>
                <w:t>2</w:t>
              </w:r>
            </w:ins>
          </w:p>
        </w:tc>
        <w:tc>
          <w:tcPr>
            <w:tcW w:w="1064" w:type="dxa"/>
            <w:tcPrChange w:id="2668" w:author="james" w:date="2016-03-29T12:12:00Z">
              <w:tcPr>
                <w:tcW w:w="1064" w:type="dxa"/>
              </w:tcPr>
            </w:tcPrChange>
          </w:tcPr>
          <w:p w14:paraId="75B11882" w14:textId="1CC97DA6" w:rsidR="003D4287" w:rsidRDefault="003D4287" w:rsidP="003D4287">
            <w:pPr>
              <w:jc w:val="right"/>
              <w:rPr>
                <w:ins w:id="2669" w:author="james" w:date="2016-03-29T12:12:00Z"/>
              </w:rPr>
              <w:pPrChange w:id="2670" w:author="james" w:date="2016-03-29T12:12:00Z">
                <w:pPr>
                  <w:jc w:val="both"/>
                </w:pPr>
              </w:pPrChange>
            </w:pPr>
            <w:ins w:id="2671" w:author="james" w:date="2016-03-29T12:12:00Z">
              <w:r>
                <w:rPr>
                  <w:rFonts w:ascii="Calibri" w:hAnsi="Calibri"/>
                  <w:color w:val="000000"/>
                  <w:sz w:val="22"/>
                  <w:szCs w:val="22"/>
                </w:rPr>
                <w:t>5</w:t>
              </w:r>
            </w:ins>
          </w:p>
        </w:tc>
        <w:tc>
          <w:tcPr>
            <w:tcW w:w="1064" w:type="dxa"/>
            <w:tcPrChange w:id="2672" w:author="james" w:date="2016-03-29T12:12:00Z">
              <w:tcPr>
                <w:tcW w:w="1064" w:type="dxa"/>
              </w:tcPr>
            </w:tcPrChange>
          </w:tcPr>
          <w:p w14:paraId="260625B8" w14:textId="78E5F9C8" w:rsidR="003D4287" w:rsidRDefault="003D4287" w:rsidP="003D4287">
            <w:pPr>
              <w:jc w:val="right"/>
              <w:rPr>
                <w:ins w:id="2673" w:author="james" w:date="2016-03-29T12:12:00Z"/>
              </w:rPr>
              <w:pPrChange w:id="2674" w:author="james" w:date="2016-03-29T12:12:00Z">
                <w:pPr>
                  <w:jc w:val="both"/>
                </w:pPr>
              </w:pPrChange>
            </w:pPr>
            <w:ins w:id="2675" w:author="james" w:date="2016-03-29T12:12:00Z">
              <w:r>
                <w:rPr>
                  <w:rFonts w:ascii="Calibri" w:hAnsi="Calibri"/>
                  <w:color w:val="000000"/>
                  <w:sz w:val="22"/>
                  <w:szCs w:val="22"/>
                </w:rPr>
                <w:t>-5</w:t>
              </w:r>
            </w:ins>
          </w:p>
        </w:tc>
        <w:tc>
          <w:tcPr>
            <w:tcW w:w="1064" w:type="dxa"/>
            <w:tcPrChange w:id="2676" w:author="james" w:date="2016-03-29T12:12:00Z">
              <w:tcPr>
                <w:tcW w:w="1064" w:type="dxa"/>
              </w:tcPr>
            </w:tcPrChange>
          </w:tcPr>
          <w:p w14:paraId="54E1CC4C" w14:textId="29AC5B81" w:rsidR="003D4287" w:rsidRDefault="003D4287" w:rsidP="003D4287">
            <w:pPr>
              <w:jc w:val="right"/>
              <w:rPr>
                <w:ins w:id="2677" w:author="james" w:date="2016-03-29T12:12:00Z"/>
              </w:rPr>
              <w:pPrChange w:id="2678" w:author="james" w:date="2016-03-29T12:12:00Z">
                <w:pPr>
                  <w:jc w:val="both"/>
                </w:pPr>
              </w:pPrChange>
            </w:pPr>
            <w:ins w:id="2679" w:author="james" w:date="2016-03-29T12:12:00Z">
              <w:r>
                <w:rPr>
                  <w:rFonts w:ascii="Calibri" w:hAnsi="Calibri"/>
                  <w:color w:val="000000"/>
                  <w:sz w:val="22"/>
                  <w:szCs w:val="22"/>
                </w:rPr>
                <w:t>-9</w:t>
              </w:r>
            </w:ins>
          </w:p>
        </w:tc>
      </w:tr>
      <w:tr w:rsidR="003D4287" w14:paraId="36F81EFC" w14:textId="77777777" w:rsidTr="003D4287">
        <w:trPr>
          <w:ins w:id="2680" w:author="james" w:date="2016-03-29T12:12:00Z"/>
        </w:trPr>
        <w:tc>
          <w:tcPr>
            <w:tcW w:w="1064" w:type="dxa"/>
            <w:tcPrChange w:id="2681" w:author="james" w:date="2016-03-29T12:12:00Z">
              <w:tcPr>
                <w:tcW w:w="1064" w:type="dxa"/>
              </w:tcPr>
            </w:tcPrChange>
          </w:tcPr>
          <w:p w14:paraId="1C96D7A5" w14:textId="543F226D" w:rsidR="003D4287" w:rsidRDefault="003D4287" w:rsidP="003D4287">
            <w:pPr>
              <w:jc w:val="right"/>
              <w:rPr>
                <w:ins w:id="2682" w:author="james" w:date="2016-03-29T12:12:00Z"/>
              </w:rPr>
              <w:pPrChange w:id="2683" w:author="james" w:date="2016-03-29T12:12:00Z">
                <w:pPr>
                  <w:jc w:val="both"/>
                </w:pPr>
              </w:pPrChange>
            </w:pPr>
            <w:ins w:id="2684" w:author="james" w:date="2016-03-29T12:12:00Z">
              <w:r>
                <w:rPr>
                  <w:rFonts w:ascii="Calibri" w:hAnsi="Calibri"/>
                  <w:color w:val="000000"/>
                  <w:sz w:val="22"/>
                  <w:szCs w:val="22"/>
                </w:rPr>
                <w:t>0011</w:t>
              </w:r>
            </w:ins>
          </w:p>
        </w:tc>
        <w:tc>
          <w:tcPr>
            <w:tcW w:w="1064" w:type="dxa"/>
            <w:tcPrChange w:id="2685" w:author="james" w:date="2016-03-29T12:12:00Z">
              <w:tcPr>
                <w:tcW w:w="1064" w:type="dxa"/>
              </w:tcPr>
            </w:tcPrChange>
          </w:tcPr>
          <w:p w14:paraId="61DB990D" w14:textId="1518A324" w:rsidR="003D4287" w:rsidRDefault="003D4287" w:rsidP="003D4287">
            <w:pPr>
              <w:jc w:val="right"/>
              <w:rPr>
                <w:ins w:id="2686" w:author="james" w:date="2016-03-29T12:12:00Z"/>
              </w:rPr>
              <w:pPrChange w:id="2687" w:author="james" w:date="2016-03-29T12:12:00Z">
                <w:pPr>
                  <w:jc w:val="both"/>
                </w:pPr>
              </w:pPrChange>
            </w:pPr>
            <w:ins w:id="2688" w:author="james" w:date="2016-03-29T12:12:00Z">
              <w:r>
                <w:rPr>
                  <w:rFonts w:ascii="Calibri" w:hAnsi="Calibri"/>
                  <w:color w:val="000000"/>
                  <w:sz w:val="22"/>
                  <w:szCs w:val="22"/>
                </w:rPr>
                <w:t>-5</w:t>
              </w:r>
            </w:ins>
          </w:p>
        </w:tc>
        <w:tc>
          <w:tcPr>
            <w:tcW w:w="1064" w:type="dxa"/>
            <w:tcPrChange w:id="2689" w:author="james" w:date="2016-03-29T12:12:00Z">
              <w:tcPr>
                <w:tcW w:w="1064" w:type="dxa"/>
              </w:tcPr>
            </w:tcPrChange>
          </w:tcPr>
          <w:p w14:paraId="408B65D5" w14:textId="6D375300" w:rsidR="003D4287" w:rsidRDefault="003D4287" w:rsidP="003D4287">
            <w:pPr>
              <w:jc w:val="right"/>
              <w:rPr>
                <w:ins w:id="2690" w:author="james" w:date="2016-03-29T12:12:00Z"/>
              </w:rPr>
              <w:pPrChange w:id="2691" w:author="james" w:date="2016-03-29T12:12:00Z">
                <w:pPr>
                  <w:jc w:val="both"/>
                </w:pPr>
              </w:pPrChange>
            </w:pPr>
            <w:ins w:id="2692" w:author="james" w:date="2016-03-29T12:12:00Z">
              <w:r>
                <w:rPr>
                  <w:rFonts w:ascii="Calibri" w:hAnsi="Calibri"/>
                  <w:color w:val="000000"/>
                  <w:sz w:val="22"/>
                  <w:szCs w:val="22"/>
                </w:rPr>
                <w:t>-9</w:t>
              </w:r>
            </w:ins>
          </w:p>
        </w:tc>
        <w:tc>
          <w:tcPr>
            <w:tcW w:w="1064" w:type="dxa"/>
            <w:tcPrChange w:id="2693" w:author="james" w:date="2016-03-29T12:12:00Z">
              <w:tcPr>
                <w:tcW w:w="1064" w:type="dxa"/>
              </w:tcPr>
            </w:tcPrChange>
          </w:tcPr>
          <w:p w14:paraId="3ECE7B9D" w14:textId="7E78064E" w:rsidR="003D4287" w:rsidRDefault="003D4287" w:rsidP="003D4287">
            <w:pPr>
              <w:jc w:val="right"/>
              <w:rPr>
                <w:ins w:id="2694" w:author="james" w:date="2016-03-29T12:12:00Z"/>
              </w:rPr>
              <w:pPrChange w:id="2695" w:author="james" w:date="2016-03-29T12:12:00Z">
                <w:pPr>
                  <w:jc w:val="both"/>
                </w:pPr>
              </w:pPrChange>
            </w:pPr>
            <w:ins w:id="2696" w:author="james" w:date="2016-03-29T12:12:00Z">
              <w:r>
                <w:rPr>
                  <w:rFonts w:ascii="Calibri" w:hAnsi="Calibri"/>
                  <w:color w:val="000000"/>
                  <w:sz w:val="22"/>
                  <w:szCs w:val="22"/>
                </w:rPr>
                <w:t>3</w:t>
              </w:r>
            </w:ins>
          </w:p>
        </w:tc>
        <w:tc>
          <w:tcPr>
            <w:tcW w:w="1064" w:type="dxa"/>
            <w:tcPrChange w:id="2697" w:author="james" w:date="2016-03-29T12:12:00Z">
              <w:tcPr>
                <w:tcW w:w="1064" w:type="dxa"/>
              </w:tcPr>
            </w:tcPrChange>
          </w:tcPr>
          <w:p w14:paraId="12690AB5" w14:textId="5D96E056" w:rsidR="003D4287" w:rsidRDefault="003D4287" w:rsidP="003D4287">
            <w:pPr>
              <w:jc w:val="right"/>
              <w:rPr>
                <w:ins w:id="2698" w:author="james" w:date="2016-03-29T12:12:00Z"/>
              </w:rPr>
              <w:pPrChange w:id="2699" w:author="james" w:date="2016-03-29T12:12:00Z">
                <w:pPr>
                  <w:jc w:val="both"/>
                </w:pPr>
              </w:pPrChange>
            </w:pPr>
            <w:ins w:id="2700" w:author="james" w:date="2016-03-29T12:12:00Z">
              <w:r>
                <w:rPr>
                  <w:rFonts w:ascii="Calibri" w:hAnsi="Calibri"/>
                  <w:color w:val="000000"/>
                  <w:sz w:val="22"/>
                  <w:szCs w:val="22"/>
                </w:rPr>
                <w:t>7</w:t>
              </w:r>
            </w:ins>
          </w:p>
        </w:tc>
        <w:tc>
          <w:tcPr>
            <w:tcW w:w="1064" w:type="dxa"/>
            <w:tcPrChange w:id="2701" w:author="james" w:date="2016-03-29T12:12:00Z">
              <w:tcPr>
                <w:tcW w:w="1064" w:type="dxa"/>
              </w:tcPr>
            </w:tcPrChange>
          </w:tcPr>
          <w:p w14:paraId="62CC7EF8" w14:textId="002922C8" w:rsidR="003D4287" w:rsidRDefault="003D4287" w:rsidP="003D4287">
            <w:pPr>
              <w:jc w:val="right"/>
              <w:rPr>
                <w:ins w:id="2702" w:author="james" w:date="2016-03-29T12:12:00Z"/>
              </w:rPr>
              <w:pPrChange w:id="2703" w:author="james" w:date="2016-03-29T12:12:00Z">
                <w:pPr>
                  <w:jc w:val="both"/>
                </w:pPr>
              </w:pPrChange>
            </w:pPr>
            <w:ins w:id="2704" w:author="james" w:date="2016-03-29T12:12:00Z">
              <w:r>
                <w:rPr>
                  <w:rFonts w:ascii="Calibri" w:hAnsi="Calibri"/>
                  <w:color w:val="000000"/>
                  <w:sz w:val="22"/>
                  <w:szCs w:val="22"/>
                </w:rPr>
                <w:t>3</w:t>
              </w:r>
            </w:ins>
          </w:p>
        </w:tc>
        <w:tc>
          <w:tcPr>
            <w:tcW w:w="1064" w:type="dxa"/>
            <w:tcPrChange w:id="2705" w:author="james" w:date="2016-03-29T12:12:00Z">
              <w:tcPr>
                <w:tcW w:w="1064" w:type="dxa"/>
              </w:tcPr>
            </w:tcPrChange>
          </w:tcPr>
          <w:p w14:paraId="5A2FD94B" w14:textId="4527F679" w:rsidR="003D4287" w:rsidRDefault="003D4287" w:rsidP="003D4287">
            <w:pPr>
              <w:jc w:val="right"/>
              <w:rPr>
                <w:ins w:id="2706" w:author="james" w:date="2016-03-29T12:12:00Z"/>
              </w:rPr>
              <w:pPrChange w:id="2707" w:author="james" w:date="2016-03-29T12:12:00Z">
                <w:pPr>
                  <w:jc w:val="both"/>
                </w:pPr>
              </w:pPrChange>
            </w:pPr>
            <w:ins w:id="2708" w:author="james" w:date="2016-03-29T12:12:00Z">
              <w:r>
                <w:rPr>
                  <w:rFonts w:ascii="Calibri" w:hAnsi="Calibri"/>
                  <w:color w:val="000000"/>
                  <w:sz w:val="22"/>
                  <w:szCs w:val="22"/>
                </w:rPr>
                <w:t>7</w:t>
              </w:r>
            </w:ins>
          </w:p>
        </w:tc>
        <w:tc>
          <w:tcPr>
            <w:tcW w:w="1064" w:type="dxa"/>
            <w:tcPrChange w:id="2709" w:author="james" w:date="2016-03-29T12:12:00Z">
              <w:tcPr>
                <w:tcW w:w="1064" w:type="dxa"/>
              </w:tcPr>
            </w:tcPrChange>
          </w:tcPr>
          <w:p w14:paraId="78AFECFB" w14:textId="2927530E" w:rsidR="003D4287" w:rsidRDefault="003D4287" w:rsidP="003D4287">
            <w:pPr>
              <w:jc w:val="right"/>
              <w:rPr>
                <w:ins w:id="2710" w:author="james" w:date="2016-03-29T12:12:00Z"/>
              </w:rPr>
              <w:pPrChange w:id="2711" w:author="james" w:date="2016-03-29T12:12:00Z">
                <w:pPr>
                  <w:jc w:val="both"/>
                </w:pPr>
              </w:pPrChange>
            </w:pPr>
            <w:ins w:id="2712" w:author="james" w:date="2016-03-29T12:12:00Z">
              <w:r>
                <w:rPr>
                  <w:rFonts w:ascii="Calibri" w:hAnsi="Calibri"/>
                  <w:color w:val="000000"/>
                  <w:sz w:val="22"/>
                  <w:szCs w:val="22"/>
                </w:rPr>
                <w:t>-6</w:t>
              </w:r>
            </w:ins>
          </w:p>
        </w:tc>
        <w:tc>
          <w:tcPr>
            <w:tcW w:w="1064" w:type="dxa"/>
            <w:tcPrChange w:id="2713" w:author="james" w:date="2016-03-29T12:12:00Z">
              <w:tcPr>
                <w:tcW w:w="1064" w:type="dxa"/>
              </w:tcPr>
            </w:tcPrChange>
          </w:tcPr>
          <w:p w14:paraId="1023581E" w14:textId="64AA12CE" w:rsidR="003D4287" w:rsidRDefault="003D4287" w:rsidP="003D4287">
            <w:pPr>
              <w:jc w:val="right"/>
              <w:rPr>
                <w:ins w:id="2714" w:author="james" w:date="2016-03-29T12:12:00Z"/>
              </w:rPr>
              <w:pPrChange w:id="2715" w:author="james" w:date="2016-03-29T12:12:00Z">
                <w:pPr>
                  <w:jc w:val="both"/>
                </w:pPr>
              </w:pPrChange>
            </w:pPr>
            <w:ins w:id="2716" w:author="james" w:date="2016-03-29T12:12:00Z">
              <w:r>
                <w:rPr>
                  <w:rFonts w:ascii="Calibri" w:hAnsi="Calibri"/>
                  <w:color w:val="000000"/>
                  <w:sz w:val="22"/>
                  <w:szCs w:val="22"/>
                </w:rPr>
                <w:t>-11</w:t>
              </w:r>
            </w:ins>
          </w:p>
        </w:tc>
      </w:tr>
      <w:tr w:rsidR="003D4287" w14:paraId="7B2BD325" w14:textId="77777777" w:rsidTr="003D4287">
        <w:trPr>
          <w:ins w:id="2717" w:author="james" w:date="2016-03-29T12:12:00Z"/>
        </w:trPr>
        <w:tc>
          <w:tcPr>
            <w:tcW w:w="1064" w:type="dxa"/>
            <w:tcPrChange w:id="2718" w:author="james" w:date="2016-03-29T12:12:00Z">
              <w:tcPr>
                <w:tcW w:w="1064" w:type="dxa"/>
              </w:tcPr>
            </w:tcPrChange>
          </w:tcPr>
          <w:p w14:paraId="67C98A34" w14:textId="6BA0570E" w:rsidR="003D4287" w:rsidRDefault="003D4287" w:rsidP="003D4287">
            <w:pPr>
              <w:jc w:val="right"/>
              <w:rPr>
                <w:ins w:id="2719" w:author="james" w:date="2016-03-29T12:12:00Z"/>
              </w:rPr>
              <w:pPrChange w:id="2720" w:author="james" w:date="2016-03-29T12:12:00Z">
                <w:pPr>
                  <w:jc w:val="both"/>
                </w:pPr>
              </w:pPrChange>
            </w:pPr>
            <w:ins w:id="2721" w:author="james" w:date="2016-03-29T12:12:00Z">
              <w:r>
                <w:rPr>
                  <w:rFonts w:ascii="Calibri" w:hAnsi="Calibri"/>
                  <w:color w:val="000000"/>
                  <w:sz w:val="22"/>
                  <w:szCs w:val="22"/>
                </w:rPr>
                <w:t>0100</w:t>
              </w:r>
            </w:ins>
          </w:p>
        </w:tc>
        <w:tc>
          <w:tcPr>
            <w:tcW w:w="1064" w:type="dxa"/>
            <w:tcPrChange w:id="2722" w:author="james" w:date="2016-03-29T12:12:00Z">
              <w:tcPr>
                <w:tcW w:w="1064" w:type="dxa"/>
              </w:tcPr>
            </w:tcPrChange>
          </w:tcPr>
          <w:p w14:paraId="39C7D2DE" w14:textId="01389559" w:rsidR="003D4287" w:rsidRDefault="003D4287" w:rsidP="003D4287">
            <w:pPr>
              <w:jc w:val="right"/>
              <w:rPr>
                <w:ins w:id="2723" w:author="james" w:date="2016-03-29T12:12:00Z"/>
              </w:rPr>
              <w:pPrChange w:id="2724" w:author="james" w:date="2016-03-29T12:12:00Z">
                <w:pPr>
                  <w:jc w:val="both"/>
                </w:pPr>
              </w:pPrChange>
            </w:pPr>
            <w:ins w:id="2725" w:author="james" w:date="2016-03-29T12:12:00Z">
              <w:r>
                <w:rPr>
                  <w:rFonts w:ascii="Calibri" w:hAnsi="Calibri"/>
                  <w:color w:val="000000"/>
                  <w:sz w:val="22"/>
                  <w:szCs w:val="22"/>
                </w:rPr>
                <w:t>-4</w:t>
              </w:r>
            </w:ins>
          </w:p>
        </w:tc>
        <w:tc>
          <w:tcPr>
            <w:tcW w:w="1064" w:type="dxa"/>
            <w:tcPrChange w:id="2726" w:author="james" w:date="2016-03-29T12:12:00Z">
              <w:tcPr>
                <w:tcW w:w="1064" w:type="dxa"/>
              </w:tcPr>
            </w:tcPrChange>
          </w:tcPr>
          <w:p w14:paraId="41F170A8" w14:textId="72C6221D" w:rsidR="003D4287" w:rsidRDefault="003D4287" w:rsidP="003D4287">
            <w:pPr>
              <w:jc w:val="right"/>
              <w:rPr>
                <w:ins w:id="2727" w:author="james" w:date="2016-03-29T12:12:00Z"/>
              </w:rPr>
              <w:pPrChange w:id="2728" w:author="james" w:date="2016-03-29T12:12:00Z">
                <w:pPr>
                  <w:jc w:val="both"/>
                </w:pPr>
              </w:pPrChange>
            </w:pPr>
            <w:ins w:id="2729" w:author="james" w:date="2016-03-29T12:12:00Z">
              <w:r>
                <w:rPr>
                  <w:rFonts w:ascii="Calibri" w:hAnsi="Calibri"/>
                  <w:color w:val="000000"/>
                  <w:sz w:val="22"/>
                  <w:szCs w:val="22"/>
                </w:rPr>
                <w:t>-7</w:t>
              </w:r>
            </w:ins>
          </w:p>
        </w:tc>
        <w:tc>
          <w:tcPr>
            <w:tcW w:w="1064" w:type="dxa"/>
            <w:tcPrChange w:id="2730" w:author="james" w:date="2016-03-29T12:12:00Z">
              <w:tcPr>
                <w:tcW w:w="1064" w:type="dxa"/>
              </w:tcPr>
            </w:tcPrChange>
          </w:tcPr>
          <w:p w14:paraId="667BA6FC" w14:textId="3617A7E0" w:rsidR="003D4287" w:rsidRDefault="003D4287" w:rsidP="003D4287">
            <w:pPr>
              <w:jc w:val="right"/>
              <w:rPr>
                <w:ins w:id="2731" w:author="james" w:date="2016-03-29T12:12:00Z"/>
              </w:rPr>
              <w:pPrChange w:id="2732" w:author="james" w:date="2016-03-29T12:12:00Z">
                <w:pPr>
                  <w:jc w:val="both"/>
                </w:pPr>
              </w:pPrChange>
            </w:pPr>
            <w:ins w:id="2733" w:author="james" w:date="2016-03-29T12:12:00Z">
              <w:r>
                <w:rPr>
                  <w:rFonts w:ascii="Calibri" w:hAnsi="Calibri"/>
                  <w:color w:val="000000"/>
                  <w:sz w:val="22"/>
                  <w:szCs w:val="22"/>
                </w:rPr>
                <w:t>4</w:t>
              </w:r>
            </w:ins>
          </w:p>
        </w:tc>
        <w:tc>
          <w:tcPr>
            <w:tcW w:w="1064" w:type="dxa"/>
            <w:tcPrChange w:id="2734" w:author="james" w:date="2016-03-29T12:12:00Z">
              <w:tcPr>
                <w:tcW w:w="1064" w:type="dxa"/>
              </w:tcPr>
            </w:tcPrChange>
          </w:tcPr>
          <w:p w14:paraId="30C1F61A" w14:textId="44900CA0" w:rsidR="003D4287" w:rsidRDefault="003D4287" w:rsidP="003D4287">
            <w:pPr>
              <w:jc w:val="right"/>
              <w:rPr>
                <w:ins w:id="2735" w:author="james" w:date="2016-03-29T12:12:00Z"/>
              </w:rPr>
              <w:pPrChange w:id="2736" w:author="james" w:date="2016-03-29T12:12:00Z">
                <w:pPr>
                  <w:jc w:val="both"/>
                </w:pPr>
              </w:pPrChange>
            </w:pPr>
            <w:ins w:id="2737" w:author="james" w:date="2016-03-29T12:12:00Z">
              <w:r>
                <w:rPr>
                  <w:rFonts w:ascii="Calibri" w:hAnsi="Calibri"/>
                  <w:color w:val="000000"/>
                  <w:sz w:val="22"/>
                  <w:szCs w:val="22"/>
                </w:rPr>
                <w:t>9</w:t>
              </w:r>
            </w:ins>
          </w:p>
        </w:tc>
        <w:tc>
          <w:tcPr>
            <w:tcW w:w="1064" w:type="dxa"/>
            <w:tcPrChange w:id="2738" w:author="james" w:date="2016-03-29T12:12:00Z">
              <w:tcPr>
                <w:tcW w:w="1064" w:type="dxa"/>
              </w:tcPr>
            </w:tcPrChange>
          </w:tcPr>
          <w:p w14:paraId="1C0B1425" w14:textId="65411E34" w:rsidR="003D4287" w:rsidRDefault="003D4287" w:rsidP="003D4287">
            <w:pPr>
              <w:jc w:val="right"/>
              <w:rPr>
                <w:ins w:id="2739" w:author="james" w:date="2016-03-29T12:12:00Z"/>
              </w:rPr>
              <w:pPrChange w:id="2740" w:author="james" w:date="2016-03-29T12:12:00Z">
                <w:pPr>
                  <w:jc w:val="both"/>
                </w:pPr>
              </w:pPrChange>
            </w:pPr>
            <w:ins w:id="2741" w:author="james" w:date="2016-03-29T12:12:00Z">
              <w:r>
                <w:rPr>
                  <w:rFonts w:ascii="Calibri" w:hAnsi="Calibri"/>
                  <w:color w:val="000000"/>
                  <w:sz w:val="22"/>
                  <w:szCs w:val="22"/>
                </w:rPr>
                <w:t>4</w:t>
              </w:r>
            </w:ins>
          </w:p>
        </w:tc>
        <w:tc>
          <w:tcPr>
            <w:tcW w:w="1064" w:type="dxa"/>
            <w:tcPrChange w:id="2742" w:author="james" w:date="2016-03-29T12:12:00Z">
              <w:tcPr>
                <w:tcW w:w="1064" w:type="dxa"/>
              </w:tcPr>
            </w:tcPrChange>
          </w:tcPr>
          <w:p w14:paraId="70109AF7" w14:textId="0E30A70E" w:rsidR="003D4287" w:rsidRDefault="003D4287" w:rsidP="003D4287">
            <w:pPr>
              <w:jc w:val="right"/>
              <w:rPr>
                <w:ins w:id="2743" w:author="james" w:date="2016-03-29T12:12:00Z"/>
              </w:rPr>
              <w:pPrChange w:id="2744" w:author="james" w:date="2016-03-29T12:12:00Z">
                <w:pPr>
                  <w:jc w:val="both"/>
                </w:pPr>
              </w:pPrChange>
            </w:pPr>
            <w:ins w:id="2745" w:author="james" w:date="2016-03-29T12:12:00Z">
              <w:r>
                <w:rPr>
                  <w:rFonts w:ascii="Calibri" w:hAnsi="Calibri"/>
                  <w:color w:val="000000"/>
                  <w:sz w:val="22"/>
                  <w:szCs w:val="22"/>
                </w:rPr>
                <w:t>9</w:t>
              </w:r>
            </w:ins>
          </w:p>
        </w:tc>
        <w:tc>
          <w:tcPr>
            <w:tcW w:w="1064" w:type="dxa"/>
            <w:tcPrChange w:id="2746" w:author="james" w:date="2016-03-29T12:12:00Z">
              <w:tcPr>
                <w:tcW w:w="1064" w:type="dxa"/>
              </w:tcPr>
            </w:tcPrChange>
          </w:tcPr>
          <w:p w14:paraId="4815F987" w14:textId="7B8588B8" w:rsidR="003D4287" w:rsidRDefault="003D4287" w:rsidP="003D4287">
            <w:pPr>
              <w:jc w:val="right"/>
              <w:rPr>
                <w:ins w:id="2747" w:author="james" w:date="2016-03-29T12:12:00Z"/>
              </w:rPr>
              <w:pPrChange w:id="2748" w:author="james" w:date="2016-03-29T12:12:00Z">
                <w:pPr>
                  <w:jc w:val="both"/>
                </w:pPr>
              </w:pPrChange>
            </w:pPr>
            <w:ins w:id="2749" w:author="james" w:date="2016-03-29T12:12:00Z">
              <w:r>
                <w:rPr>
                  <w:rFonts w:ascii="Calibri" w:hAnsi="Calibri"/>
                  <w:color w:val="000000"/>
                  <w:sz w:val="22"/>
                  <w:szCs w:val="22"/>
                </w:rPr>
                <w:t>-1</w:t>
              </w:r>
            </w:ins>
          </w:p>
        </w:tc>
        <w:tc>
          <w:tcPr>
            <w:tcW w:w="1064" w:type="dxa"/>
            <w:tcPrChange w:id="2750" w:author="james" w:date="2016-03-29T12:12:00Z">
              <w:tcPr>
                <w:tcW w:w="1064" w:type="dxa"/>
              </w:tcPr>
            </w:tcPrChange>
          </w:tcPr>
          <w:p w14:paraId="0E129D5E" w14:textId="4CDAE35E" w:rsidR="003D4287" w:rsidRDefault="003D4287" w:rsidP="003D4287">
            <w:pPr>
              <w:jc w:val="right"/>
              <w:rPr>
                <w:ins w:id="2751" w:author="james" w:date="2016-03-29T12:12:00Z"/>
              </w:rPr>
              <w:pPrChange w:id="2752" w:author="james" w:date="2016-03-29T12:12:00Z">
                <w:pPr>
                  <w:jc w:val="both"/>
                </w:pPr>
              </w:pPrChange>
            </w:pPr>
            <w:ins w:id="2753" w:author="james" w:date="2016-03-29T12:12:00Z">
              <w:r>
                <w:rPr>
                  <w:rFonts w:ascii="Calibri" w:hAnsi="Calibri"/>
                  <w:color w:val="000000"/>
                  <w:sz w:val="22"/>
                  <w:szCs w:val="22"/>
                </w:rPr>
                <w:t>-1</w:t>
              </w:r>
            </w:ins>
          </w:p>
        </w:tc>
      </w:tr>
      <w:tr w:rsidR="003D4287" w14:paraId="144EE34E" w14:textId="77777777" w:rsidTr="003D4287">
        <w:trPr>
          <w:ins w:id="2754" w:author="james" w:date="2016-03-29T12:12:00Z"/>
        </w:trPr>
        <w:tc>
          <w:tcPr>
            <w:tcW w:w="1064" w:type="dxa"/>
            <w:tcPrChange w:id="2755" w:author="james" w:date="2016-03-29T12:12:00Z">
              <w:tcPr>
                <w:tcW w:w="1064" w:type="dxa"/>
              </w:tcPr>
            </w:tcPrChange>
          </w:tcPr>
          <w:p w14:paraId="5B5034E4" w14:textId="045175FA" w:rsidR="003D4287" w:rsidRDefault="003D4287" w:rsidP="003D4287">
            <w:pPr>
              <w:jc w:val="right"/>
              <w:rPr>
                <w:ins w:id="2756" w:author="james" w:date="2016-03-29T12:12:00Z"/>
              </w:rPr>
              <w:pPrChange w:id="2757" w:author="james" w:date="2016-03-29T12:12:00Z">
                <w:pPr>
                  <w:jc w:val="both"/>
                </w:pPr>
              </w:pPrChange>
            </w:pPr>
            <w:ins w:id="2758" w:author="james" w:date="2016-03-29T12:12:00Z">
              <w:r>
                <w:rPr>
                  <w:rFonts w:ascii="Calibri" w:hAnsi="Calibri"/>
                  <w:color w:val="000000"/>
                  <w:sz w:val="22"/>
                  <w:szCs w:val="22"/>
                </w:rPr>
                <w:t>0101</w:t>
              </w:r>
            </w:ins>
          </w:p>
        </w:tc>
        <w:tc>
          <w:tcPr>
            <w:tcW w:w="1064" w:type="dxa"/>
            <w:tcPrChange w:id="2759" w:author="james" w:date="2016-03-29T12:12:00Z">
              <w:tcPr>
                <w:tcW w:w="1064" w:type="dxa"/>
              </w:tcPr>
            </w:tcPrChange>
          </w:tcPr>
          <w:p w14:paraId="2F09F1CF" w14:textId="4427AFB8" w:rsidR="003D4287" w:rsidRDefault="003D4287" w:rsidP="003D4287">
            <w:pPr>
              <w:jc w:val="right"/>
              <w:rPr>
                <w:ins w:id="2760" w:author="james" w:date="2016-03-29T12:12:00Z"/>
              </w:rPr>
              <w:pPrChange w:id="2761" w:author="james" w:date="2016-03-29T12:12:00Z">
                <w:pPr>
                  <w:jc w:val="both"/>
                </w:pPr>
              </w:pPrChange>
            </w:pPr>
            <w:ins w:id="2762" w:author="james" w:date="2016-03-29T12:12:00Z">
              <w:r>
                <w:rPr>
                  <w:rFonts w:ascii="Calibri" w:hAnsi="Calibri"/>
                  <w:color w:val="000000"/>
                  <w:sz w:val="22"/>
                  <w:szCs w:val="22"/>
                </w:rPr>
                <w:t>-3</w:t>
              </w:r>
            </w:ins>
          </w:p>
        </w:tc>
        <w:tc>
          <w:tcPr>
            <w:tcW w:w="1064" w:type="dxa"/>
            <w:tcPrChange w:id="2763" w:author="james" w:date="2016-03-29T12:12:00Z">
              <w:tcPr>
                <w:tcW w:w="1064" w:type="dxa"/>
              </w:tcPr>
            </w:tcPrChange>
          </w:tcPr>
          <w:p w14:paraId="2B8E6A04" w14:textId="418CECA7" w:rsidR="003D4287" w:rsidRDefault="003D4287" w:rsidP="003D4287">
            <w:pPr>
              <w:jc w:val="right"/>
              <w:rPr>
                <w:ins w:id="2764" w:author="james" w:date="2016-03-29T12:12:00Z"/>
              </w:rPr>
              <w:pPrChange w:id="2765" w:author="james" w:date="2016-03-29T12:12:00Z">
                <w:pPr>
                  <w:jc w:val="both"/>
                </w:pPr>
              </w:pPrChange>
            </w:pPr>
            <w:ins w:id="2766" w:author="james" w:date="2016-03-29T12:12:00Z">
              <w:r>
                <w:rPr>
                  <w:rFonts w:ascii="Calibri" w:hAnsi="Calibri"/>
                  <w:color w:val="000000"/>
                  <w:sz w:val="22"/>
                  <w:szCs w:val="22"/>
                </w:rPr>
                <w:t>-5</w:t>
              </w:r>
            </w:ins>
          </w:p>
        </w:tc>
        <w:tc>
          <w:tcPr>
            <w:tcW w:w="1064" w:type="dxa"/>
            <w:tcPrChange w:id="2767" w:author="james" w:date="2016-03-29T12:12:00Z">
              <w:tcPr>
                <w:tcW w:w="1064" w:type="dxa"/>
              </w:tcPr>
            </w:tcPrChange>
          </w:tcPr>
          <w:p w14:paraId="1185F0CD" w14:textId="565F8F18" w:rsidR="003D4287" w:rsidRDefault="003D4287" w:rsidP="003D4287">
            <w:pPr>
              <w:jc w:val="right"/>
              <w:rPr>
                <w:ins w:id="2768" w:author="james" w:date="2016-03-29T12:12:00Z"/>
              </w:rPr>
              <w:pPrChange w:id="2769" w:author="james" w:date="2016-03-29T12:12:00Z">
                <w:pPr>
                  <w:jc w:val="both"/>
                </w:pPr>
              </w:pPrChange>
            </w:pPr>
            <w:ins w:id="2770" w:author="james" w:date="2016-03-29T12:12:00Z">
              <w:r>
                <w:rPr>
                  <w:rFonts w:ascii="Calibri" w:hAnsi="Calibri"/>
                  <w:color w:val="000000"/>
                  <w:sz w:val="22"/>
                  <w:szCs w:val="22"/>
                </w:rPr>
                <w:t>5</w:t>
              </w:r>
            </w:ins>
          </w:p>
        </w:tc>
        <w:tc>
          <w:tcPr>
            <w:tcW w:w="1064" w:type="dxa"/>
            <w:tcPrChange w:id="2771" w:author="james" w:date="2016-03-29T12:12:00Z">
              <w:tcPr>
                <w:tcW w:w="1064" w:type="dxa"/>
              </w:tcPr>
            </w:tcPrChange>
          </w:tcPr>
          <w:p w14:paraId="5A7397AD" w14:textId="2B01700D" w:rsidR="003D4287" w:rsidRDefault="003D4287" w:rsidP="003D4287">
            <w:pPr>
              <w:jc w:val="right"/>
              <w:rPr>
                <w:ins w:id="2772" w:author="james" w:date="2016-03-29T12:12:00Z"/>
              </w:rPr>
              <w:pPrChange w:id="2773" w:author="james" w:date="2016-03-29T12:12:00Z">
                <w:pPr>
                  <w:jc w:val="both"/>
                </w:pPr>
              </w:pPrChange>
            </w:pPr>
            <w:ins w:id="2774" w:author="james" w:date="2016-03-29T12:12:00Z">
              <w:r>
                <w:rPr>
                  <w:rFonts w:ascii="Calibri" w:hAnsi="Calibri"/>
                  <w:color w:val="000000"/>
                  <w:sz w:val="22"/>
                  <w:szCs w:val="22"/>
                </w:rPr>
                <w:t>11</w:t>
              </w:r>
            </w:ins>
          </w:p>
        </w:tc>
        <w:tc>
          <w:tcPr>
            <w:tcW w:w="1064" w:type="dxa"/>
            <w:tcPrChange w:id="2775" w:author="james" w:date="2016-03-29T12:12:00Z">
              <w:tcPr>
                <w:tcW w:w="1064" w:type="dxa"/>
              </w:tcPr>
            </w:tcPrChange>
          </w:tcPr>
          <w:p w14:paraId="1F8EB253" w14:textId="71345E83" w:rsidR="003D4287" w:rsidRDefault="003D4287" w:rsidP="003D4287">
            <w:pPr>
              <w:jc w:val="right"/>
              <w:rPr>
                <w:ins w:id="2776" w:author="james" w:date="2016-03-29T12:12:00Z"/>
              </w:rPr>
              <w:pPrChange w:id="2777" w:author="james" w:date="2016-03-29T12:12:00Z">
                <w:pPr>
                  <w:jc w:val="both"/>
                </w:pPr>
              </w:pPrChange>
            </w:pPr>
            <w:ins w:id="2778" w:author="james" w:date="2016-03-29T12:12:00Z">
              <w:r>
                <w:rPr>
                  <w:rFonts w:ascii="Calibri" w:hAnsi="Calibri"/>
                  <w:color w:val="000000"/>
                  <w:sz w:val="22"/>
                  <w:szCs w:val="22"/>
                </w:rPr>
                <w:t>5</w:t>
              </w:r>
            </w:ins>
          </w:p>
        </w:tc>
        <w:tc>
          <w:tcPr>
            <w:tcW w:w="1064" w:type="dxa"/>
            <w:tcPrChange w:id="2779" w:author="james" w:date="2016-03-29T12:12:00Z">
              <w:tcPr>
                <w:tcW w:w="1064" w:type="dxa"/>
              </w:tcPr>
            </w:tcPrChange>
          </w:tcPr>
          <w:p w14:paraId="405BD1E6" w14:textId="011AC5D9" w:rsidR="003D4287" w:rsidRDefault="003D4287" w:rsidP="003D4287">
            <w:pPr>
              <w:jc w:val="right"/>
              <w:rPr>
                <w:ins w:id="2780" w:author="james" w:date="2016-03-29T12:12:00Z"/>
              </w:rPr>
              <w:pPrChange w:id="2781" w:author="james" w:date="2016-03-29T12:12:00Z">
                <w:pPr>
                  <w:jc w:val="both"/>
                </w:pPr>
              </w:pPrChange>
            </w:pPr>
            <w:ins w:id="2782" w:author="james" w:date="2016-03-29T12:12:00Z">
              <w:r>
                <w:rPr>
                  <w:rFonts w:ascii="Calibri" w:hAnsi="Calibri"/>
                  <w:color w:val="000000"/>
                  <w:sz w:val="22"/>
                  <w:szCs w:val="22"/>
                </w:rPr>
                <w:t>11</w:t>
              </w:r>
            </w:ins>
          </w:p>
        </w:tc>
        <w:tc>
          <w:tcPr>
            <w:tcW w:w="1064" w:type="dxa"/>
            <w:tcPrChange w:id="2783" w:author="james" w:date="2016-03-29T12:12:00Z">
              <w:tcPr>
                <w:tcW w:w="1064" w:type="dxa"/>
              </w:tcPr>
            </w:tcPrChange>
          </w:tcPr>
          <w:p w14:paraId="1D9043CA" w14:textId="7B24CBDA" w:rsidR="003D4287" w:rsidRDefault="003D4287" w:rsidP="003D4287">
            <w:pPr>
              <w:jc w:val="right"/>
              <w:rPr>
                <w:ins w:id="2784" w:author="james" w:date="2016-03-29T12:12:00Z"/>
              </w:rPr>
              <w:pPrChange w:id="2785" w:author="james" w:date="2016-03-29T12:12:00Z">
                <w:pPr>
                  <w:jc w:val="both"/>
                </w:pPr>
              </w:pPrChange>
            </w:pPr>
            <w:ins w:id="2786" w:author="james" w:date="2016-03-29T12:12:00Z">
              <w:r>
                <w:rPr>
                  <w:rFonts w:ascii="Calibri" w:hAnsi="Calibri"/>
                  <w:color w:val="000000"/>
                  <w:sz w:val="22"/>
                  <w:szCs w:val="22"/>
                </w:rPr>
                <w:t>-2</w:t>
              </w:r>
            </w:ins>
          </w:p>
        </w:tc>
        <w:tc>
          <w:tcPr>
            <w:tcW w:w="1064" w:type="dxa"/>
            <w:tcPrChange w:id="2787" w:author="james" w:date="2016-03-29T12:12:00Z">
              <w:tcPr>
                <w:tcW w:w="1064" w:type="dxa"/>
              </w:tcPr>
            </w:tcPrChange>
          </w:tcPr>
          <w:p w14:paraId="4285710D" w14:textId="4DAD68FA" w:rsidR="003D4287" w:rsidRDefault="003D4287" w:rsidP="003D4287">
            <w:pPr>
              <w:jc w:val="right"/>
              <w:rPr>
                <w:ins w:id="2788" w:author="james" w:date="2016-03-29T12:12:00Z"/>
              </w:rPr>
              <w:pPrChange w:id="2789" w:author="james" w:date="2016-03-29T12:12:00Z">
                <w:pPr>
                  <w:jc w:val="both"/>
                </w:pPr>
              </w:pPrChange>
            </w:pPr>
            <w:ins w:id="2790" w:author="james" w:date="2016-03-29T12:12:00Z">
              <w:r>
                <w:rPr>
                  <w:rFonts w:ascii="Calibri" w:hAnsi="Calibri"/>
                  <w:color w:val="000000"/>
                  <w:sz w:val="22"/>
                  <w:szCs w:val="22"/>
                </w:rPr>
                <w:t>-3</w:t>
              </w:r>
            </w:ins>
          </w:p>
        </w:tc>
      </w:tr>
      <w:tr w:rsidR="003D4287" w14:paraId="10C935EA" w14:textId="77777777" w:rsidTr="003D4287">
        <w:trPr>
          <w:ins w:id="2791" w:author="james" w:date="2016-03-29T12:12:00Z"/>
        </w:trPr>
        <w:tc>
          <w:tcPr>
            <w:tcW w:w="1064" w:type="dxa"/>
            <w:tcPrChange w:id="2792" w:author="james" w:date="2016-03-29T12:12:00Z">
              <w:tcPr>
                <w:tcW w:w="1064" w:type="dxa"/>
              </w:tcPr>
            </w:tcPrChange>
          </w:tcPr>
          <w:p w14:paraId="3172EA2C" w14:textId="10A10ABA" w:rsidR="003D4287" w:rsidRDefault="003D4287" w:rsidP="003D4287">
            <w:pPr>
              <w:jc w:val="right"/>
              <w:rPr>
                <w:ins w:id="2793" w:author="james" w:date="2016-03-29T12:12:00Z"/>
              </w:rPr>
              <w:pPrChange w:id="2794" w:author="james" w:date="2016-03-29T12:12:00Z">
                <w:pPr>
                  <w:jc w:val="both"/>
                </w:pPr>
              </w:pPrChange>
            </w:pPr>
            <w:ins w:id="2795" w:author="james" w:date="2016-03-29T12:12:00Z">
              <w:r>
                <w:rPr>
                  <w:rFonts w:ascii="Calibri" w:hAnsi="Calibri"/>
                  <w:color w:val="000000"/>
                  <w:sz w:val="22"/>
                  <w:szCs w:val="22"/>
                </w:rPr>
                <w:t>0110</w:t>
              </w:r>
            </w:ins>
          </w:p>
        </w:tc>
        <w:tc>
          <w:tcPr>
            <w:tcW w:w="1064" w:type="dxa"/>
            <w:tcPrChange w:id="2796" w:author="james" w:date="2016-03-29T12:12:00Z">
              <w:tcPr>
                <w:tcW w:w="1064" w:type="dxa"/>
              </w:tcPr>
            </w:tcPrChange>
          </w:tcPr>
          <w:p w14:paraId="208E74BA" w14:textId="0D253520" w:rsidR="003D4287" w:rsidRDefault="003D4287" w:rsidP="003D4287">
            <w:pPr>
              <w:jc w:val="right"/>
              <w:rPr>
                <w:ins w:id="2797" w:author="james" w:date="2016-03-29T12:12:00Z"/>
              </w:rPr>
              <w:pPrChange w:id="2798" w:author="james" w:date="2016-03-29T12:12:00Z">
                <w:pPr>
                  <w:jc w:val="both"/>
                </w:pPr>
              </w:pPrChange>
            </w:pPr>
            <w:ins w:id="2799" w:author="james" w:date="2016-03-29T12:12:00Z">
              <w:r>
                <w:rPr>
                  <w:rFonts w:ascii="Calibri" w:hAnsi="Calibri"/>
                  <w:color w:val="000000"/>
                  <w:sz w:val="22"/>
                  <w:szCs w:val="22"/>
                </w:rPr>
                <w:t>-2</w:t>
              </w:r>
            </w:ins>
          </w:p>
        </w:tc>
        <w:tc>
          <w:tcPr>
            <w:tcW w:w="1064" w:type="dxa"/>
            <w:tcPrChange w:id="2800" w:author="james" w:date="2016-03-29T12:12:00Z">
              <w:tcPr>
                <w:tcW w:w="1064" w:type="dxa"/>
              </w:tcPr>
            </w:tcPrChange>
          </w:tcPr>
          <w:p w14:paraId="1420B5C6" w14:textId="6773BEE6" w:rsidR="003D4287" w:rsidRDefault="003D4287" w:rsidP="003D4287">
            <w:pPr>
              <w:jc w:val="right"/>
              <w:rPr>
                <w:ins w:id="2801" w:author="james" w:date="2016-03-29T12:12:00Z"/>
              </w:rPr>
              <w:pPrChange w:id="2802" w:author="james" w:date="2016-03-29T12:12:00Z">
                <w:pPr>
                  <w:jc w:val="both"/>
                </w:pPr>
              </w:pPrChange>
            </w:pPr>
            <w:ins w:id="2803" w:author="james" w:date="2016-03-29T12:12:00Z">
              <w:r>
                <w:rPr>
                  <w:rFonts w:ascii="Calibri" w:hAnsi="Calibri"/>
                  <w:color w:val="000000"/>
                  <w:sz w:val="22"/>
                  <w:szCs w:val="22"/>
                </w:rPr>
                <w:t>-3</w:t>
              </w:r>
            </w:ins>
          </w:p>
        </w:tc>
        <w:tc>
          <w:tcPr>
            <w:tcW w:w="1064" w:type="dxa"/>
            <w:tcPrChange w:id="2804" w:author="james" w:date="2016-03-29T12:12:00Z">
              <w:tcPr>
                <w:tcW w:w="1064" w:type="dxa"/>
              </w:tcPr>
            </w:tcPrChange>
          </w:tcPr>
          <w:p w14:paraId="45EA3B3B" w14:textId="5E6F792F" w:rsidR="003D4287" w:rsidRDefault="003D4287" w:rsidP="003D4287">
            <w:pPr>
              <w:jc w:val="right"/>
              <w:rPr>
                <w:ins w:id="2805" w:author="james" w:date="2016-03-29T12:12:00Z"/>
              </w:rPr>
              <w:pPrChange w:id="2806" w:author="james" w:date="2016-03-29T12:12:00Z">
                <w:pPr>
                  <w:jc w:val="both"/>
                </w:pPr>
              </w:pPrChange>
            </w:pPr>
            <w:ins w:id="2807" w:author="james" w:date="2016-03-29T12:12:00Z">
              <w:r>
                <w:rPr>
                  <w:rFonts w:ascii="Calibri" w:hAnsi="Calibri"/>
                  <w:color w:val="000000"/>
                  <w:sz w:val="22"/>
                  <w:szCs w:val="22"/>
                </w:rPr>
                <w:t>6</w:t>
              </w:r>
            </w:ins>
          </w:p>
        </w:tc>
        <w:tc>
          <w:tcPr>
            <w:tcW w:w="1064" w:type="dxa"/>
            <w:tcPrChange w:id="2808" w:author="james" w:date="2016-03-29T12:12:00Z">
              <w:tcPr>
                <w:tcW w:w="1064" w:type="dxa"/>
              </w:tcPr>
            </w:tcPrChange>
          </w:tcPr>
          <w:p w14:paraId="45EF1928" w14:textId="7588F509" w:rsidR="003D4287" w:rsidRDefault="003D4287" w:rsidP="003D4287">
            <w:pPr>
              <w:jc w:val="right"/>
              <w:rPr>
                <w:ins w:id="2809" w:author="james" w:date="2016-03-29T12:12:00Z"/>
              </w:rPr>
              <w:pPrChange w:id="2810" w:author="james" w:date="2016-03-29T12:12:00Z">
                <w:pPr>
                  <w:jc w:val="both"/>
                </w:pPr>
              </w:pPrChange>
            </w:pPr>
            <w:ins w:id="2811" w:author="james" w:date="2016-03-29T12:12:00Z">
              <w:r>
                <w:rPr>
                  <w:rFonts w:ascii="Calibri" w:hAnsi="Calibri"/>
                  <w:color w:val="000000"/>
                  <w:sz w:val="22"/>
                  <w:szCs w:val="22"/>
                </w:rPr>
                <w:t>13</w:t>
              </w:r>
            </w:ins>
          </w:p>
        </w:tc>
        <w:tc>
          <w:tcPr>
            <w:tcW w:w="1064" w:type="dxa"/>
            <w:tcPrChange w:id="2812" w:author="james" w:date="2016-03-29T12:12:00Z">
              <w:tcPr>
                <w:tcW w:w="1064" w:type="dxa"/>
              </w:tcPr>
            </w:tcPrChange>
          </w:tcPr>
          <w:p w14:paraId="00A4DB64" w14:textId="222D48DE" w:rsidR="003D4287" w:rsidRDefault="003D4287" w:rsidP="003D4287">
            <w:pPr>
              <w:jc w:val="right"/>
              <w:rPr>
                <w:ins w:id="2813" w:author="james" w:date="2016-03-29T12:12:00Z"/>
              </w:rPr>
              <w:pPrChange w:id="2814" w:author="james" w:date="2016-03-29T12:12:00Z">
                <w:pPr>
                  <w:jc w:val="both"/>
                </w:pPr>
              </w:pPrChange>
            </w:pPr>
            <w:ins w:id="2815" w:author="james" w:date="2016-03-29T12:12:00Z">
              <w:r>
                <w:rPr>
                  <w:rFonts w:ascii="Calibri" w:hAnsi="Calibri"/>
                  <w:color w:val="000000"/>
                  <w:sz w:val="22"/>
                  <w:szCs w:val="22"/>
                </w:rPr>
                <w:t>6</w:t>
              </w:r>
            </w:ins>
          </w:p>
        </w:tc>
        <w:tc>
          <w:tcPr>
            <w:tcW w:w="1064" w:type="dxa"/>
            <w:tcPrChange w:id="2816" w:author="james" w:date="2016-03-29T12:12:00Z">
              <w:tcPr>
                <w:tcW w:w="1064" w:type="dxa"/>
              </w:tcPr>
            </w:tcPrChange>
          </w:tcPr>
          <w:p w14:paraId="4F814639" w14:textId="3E512405" w:rsidR="003D4287" w:rsidRDefault="003D4287" w:rsidP="003D4287">
            <w:pPr>
              <w:jc w:val="right"/>
              <w:rPr>
                <w:ins w:id="2817" w:author="james" w:date="2016-03-29T12:12:00Z"/>
              </w:rPr>
              <w:pPrChange w:id="2818" w:author="james" w:date="2016-03-29T12:12:00Z">
                <w:pPr>
                  <w:jc w:val="both"/>
                </w:pPr>
              </w:pPrChange>
            </w:pPr>
            <w:ins w:id="2819" w:author="james" w:date="2016-03-29T12:12:00Z">
              <w:r>
                <w:rPr>
                  <w:rFonts w:ascii="Calibri" w:hAnsi="Calibri"/>
                  <w:color w:val="000000"/>
                  <w:sz w:val="22"/>
                  <w:szCs w:val="22"/>
                </w:rPr>
                <w:t>13</w:t>
              </w:r>
            </w:ins>
          </w:p>
        </w:tc>
        <w:tc>
          <w:tcPr>
            <w:tcW w:w="1064" w:type="dxa"/>
            <w:tcPrChange w:id="2820" w:author="james" w:date="2016-03-29T12:12:00Z">
              <w:tcPr>
                <w:tcW w:w="1064" w:type="dxa"/>
              </w:tcPr>
            </w:tcPrChange>
          </w:tcPr>
          <w:p w14:paraId="2D6FC9B5" w14:textId="49DFB692" w:rsidR="003D4287" w:rsidRDefault="003D4287" w:rsidP="003D4287">
            <w:pPr>
              <w:jc w:val="right"/>
              <w:rPr>
                <w:ins w:id="2821" w:author="james" w:date="2016-03-29T12:12:00Z"/>
              </w:rPr>
              <w:pPrChange w:id="2822" w:author="james" w:date="2016-03-29T12:12:00Z">
                <w:pPr>
                  <w:jc w:val="both"/>
                </w:pPr>
              </w:pPrChange>
            </w:pPr>
            <w:ins w:id="2823" w:author="james" w:date="2016-03-29T12:12:00Z">
              <w:r>
                <w:rPr>
                  <w:rFonts w:ascii="Calibri" w:hAnsi="Calibri"/>
                  <w:color w:val="000000"/>
                  <w:sz w:val="22"/>
                  <w:szCs w:val="22"/>
                </w:rPr>
                <w:t>-4</w:t>
              </w:r>
            </w:ins>
          </w:p>
        </w:tc>
        <w:tc>
          <w:tcPr>
            <w:tcW w:w="1064" w:type="dxa"/>
            <w:tcPrChange w:id="2824" w:author="james" w:date="2016-03-29T12:12:00Z">
              <w:tcPr>
                <w:tcW w:w="1064" w:type="dxa"/>
              </w:tcPr>
            </w:tcPrChange>
          </w:tcPr>
          <w:p w14:paraId="3499F142" w14:textId="266BE851" w:rsidR="003D4287" w:rsidRDefault="003D4287" w:rsidP="003D4287">
            <w:pPr>
              <w:jc w:val="right"/>
              <w:rPr>
                <w:ins w:id="2825" w:author="james" w:date="2016-03-29T12:12:00Z"/>
              </w:rPr>
              <w:pPrChange w:id="2826" w:author="james" w:date="2016-03-29T12:12:00Z">
                <w:pPr>
                  <w:jc w:val="both"/>
                </w:pPr>
              </w:pPrChange>
            </w:pPr>
            <w:ins w:id="2827" w:author="james" w:date="2016-03-29T12:12:00Z">
              <w:r>
                <w:rPr>
                  <w:rFonts w:ascii="Calibri" w:hAnsi="Calibri"/>
                  <w:color w:val="000000"/>
                  <w:sz w:val="22"/>
                  <w:szCs w:val="22"/>
                </w:rPr>
                <w:t>-7</w:t>
              </w:r>
            </w:ins>
          </w:p>
        </w:tc>
      </w:tr>
      <w:tr w:rsidR="003D4287" w14:paraId="71FD1415" w14:textId="77777777" w:rsidTr="003D4287">
        <w:trPr>
          <w:ins w:id="2828" w:author="james" w:date="2016-03-29T12:12:00Z"/>
        </w:trPr>
        <w:tc>
          <w:tcPr>
            <w:tcW w:w="1064" w:type="dxa"/>
            <w:tcPrChange w:id="2829" w:author="james" w:date="2016-03-29T12:12:00Z">
              <w:tcPr>
                <w:tcW w:w="1064" w:type="dxa"/>
              </w:tcPr>
            </w:tcPrChange>
          </w:tcPr>
          <w:p w14:paraId="122609AF" w14:textId="14BC26C6" w:rsidR="003D4287" w:rsidRDefault="003D4287" w:rsidP="003D4287">
            <w:pPr>
              <w:jc w:val="right"/>
              <w:rPr>
                <w:ins w:id="2830" w:author="james" w:date="2016-03-29T12:12:00Z"/>
              </w:rPr>
              <w:pPrChange w:id="2831" w:author="james" w:date="2016-03-29T12:12:00Z">
                <w:pPr>
                  <w:jc w:val="both"/>
                </w:pPr>
              </w:pPrChange>
            </w:pPr>
            <w:ins w:id="2832" w:author="james" w:date="2016-03-29T12:12:00Z">
              <w:r>
                <w:rPr>
                  <w:rFonts w:ascii="Calibri" w:hAnsi="Calibri"/>
                  <w:color w:val="000000"/>
                  <w:sz w:val="22"/>
                  <w:szCs w:val="22"/>
                </w:rPr>
                <w:t>0111</w:t>
              </w:r>
            </w:ins>
          </w:p>
        </w:tc>
        <w:tc>
          <w:tcPr>
            <w:tcW w:w="1064" w:type="dxa"/>
            <w:tcPrChange w:id="2833" w:author="james" w:date="2016-03-29T12:12:00Z">
              <w:tcPr>
                <w:tcW w:w="1064" w:type="dxa"/>
              </w:tcPr>
            </w:tcPrChange>
          </w:tcPr>
          <w:p w14:paraId="584E307A" w14:textId="11282804" w:rsidR="003D4287" w:rsidRDefault="003D4287" w:rsidP="003D4287">
            <w:pPr>
              <w:jc w:val="right"/>
              <w:rPr>
                <w:ins w:id="2834" w:author="james" w:date="2016-03-29T12:12:00Z"/>
              </w:rPr>
              <w:pPrChange w:id="2835" w:author="james" w:date="2016-03-29T12:12:00Z">
                <w:pPr>
                  <w:jc w:val="both"/>
                </w:pPr>
              </w:pPrChange>
            </w:pPr>
            <w:ins w:id="2836" w:author="james" w:date="2016-03-29T12:12:00Z">
              <w:r>
                <w:rPr>
                  <w:rFonts w:ascii="Calibri" w:hAnsi="Calibri"/>
                  <w:color w:val="000000"/>
                  <w:sz w:val="22"/>
                  <w:szCs w:val="22"/>
                </w:rPr>
                <w:t>-1</w:t>
              </w:r>
            </w:ins>
          </w:p>
        </w:tc>
        <w:tc>
          <w:tcPr>
            <w:tcW w:w="1064" w:type="dxa"/>
            <w:tcPrChange w:id="2837" w:author="james" w:date="2016-03-29T12:12:00Z">
              <w:tcPr>
                <w:tcW w:w="1064" w:type="dxa"/>
              </w:tcPr>
            </w:tcPrChange>
          </w:tcPr>
          <w:p w14:paraId="4AA6911C" w14:textId="4C93C9C4" w:rsidR="003D4287" w:rsidRDefault="003D4287" w:rsidP="003D4287">
            <w:pPr>
              <w:jc w:val="right"/>
              <w:rPr>
                <w:ins w:id="2838" w:author="james" w:date="2016-03-29T12:12:00Z"/>
              </w:rPr>
              <w:pPrChange w:id="2839" w:author="james" w:date="2016-03-29T12:12:00Z">
                <w:pPr>
                  <w:jc w:val="both"/>
                </w:pPr>
              </w:pPrChange>
            </w:pPr>
            <w:ins w:id="2840" w:author="james" w:date="2016-03-29T12:12:00Z">
              <w:r>
                <w:rPr>
                  <w:rFonts w:ascii="Calibri" w:hAnsi="Calibri"/>
                  <w:color w:val="000000"/>
                  <w:sz w:val="22"/>
                  <w:szCs w:val="22"/>
                </w:rPr>
                <w:t>-1</w:t>
              </w:r>
            </w:ins>
          </w:p>
        </w:tc>
        <w:tc>
          <w:tcPr>
            <w:tcW w:w="1064" w:type="dxa"/>
            <w:tcPrChange w:id="2841" w:author="james" w:date="2016-03-29T12:12:00Z">
              <w:tcPr>
                <w:tcW w:w="1064" w:type="dxa"/>
              </w:tcPr>
            </w:tcPrChange>
          </w:tcPr>
          <w:p w14:paraId="7319C260" w14:textId="5CB03367" w:rsidR="003D4287" w:rsidRDefault="003D4287" w:rsidP="003D4287">
            <w:pPr>
              <w:jc w:val="right"/>
              <w:rPr>
                <w:ins w:id="2842" w:author="james" w:date="2016-03-29T12:12:00Z"/>
              </w:rPr>
              <w:pPrChange w:id="2843" w:author="james" w:date="2016-03-29T12:12:00Z">
                <w:pPr>
                  <w:jc w:val="both"/>
                </w:pPr>
              </w:pPrChange>
            </w:pPr>
            <w:ins w:id="2844" w:author="james" w:date="2016-03-29T12:12:00Z">
              <w:r>
                <w:rPr>
                  <w:rFonts w:ascii="Calibri" w:hAnsi="Calibri"/>
                  <w:color w:val="000000"/>
                  <w:sz w:val="22"/>
                  <w:szCs w:val="22"/>
                </w:rPr>
                <w:t>7</w:t>
              </w:r>
            </w:ins>
          </w:p>
        </w:tc>
        <w:tc>
          <w:tcPr>
            <w:tcW w:w="1064" w:type="dxa"/>
            <w:tcPrChange w:id="2845" w:author="james" w:date="2016-03-29T12:12:00Z">
              <w:tcPr>
                <w:tcW w:w="1064" w:type="dxa"/>
              </w:tcPr>
            </w:tcPrChange>
          </w:tcPr>
          <w:p w14:paraId="3E42C999" w14:textId="6EB0D008" w:rsidR="003D4287" w:rsidRDefault="003D4287" w:rsidP="003D4287">
            <w:pPr>
              <w:jc w:val="right"/>
              <w:rPr>
                <w:ins w:id="2846" w:author="james" w:date="2016-03-29T12:12:00Z"/>
              </w:rPr>
              <w:pPrChange w:id="2847" w:author="james" w:date="2016-03-29T12:12:00Z">
                <w:pPr>
                  <w:jc w:val="both"/>
                </w:pPr>
              </w:pPrChange>
            </w:pPr>
            <w:ins w:id="2848" w:author="james" w:date="2016-03-29T12:12:00Z">
              <w:r>
                <w:rPr>
                  <w:rFonts w:ascii="Calibri" w:hAnsi="Calibri"/>
                  <w:color w:val="000000"/>
                  <w:sz w:val="22"/>
                  <w:szCs w:val="22"/>
                </w:rPr>
                <w:t>15</w:t>
              </w:r>
            </w:ins>
          </w:p>
        </w:tc>
        <w:tc>
          <w:tcPr>
            <w:tcW w:w="1064" w:type="dxa"/>
            <w:tcPrChange w:id="2849" w:author="james" w:date="2016-03-29T12:12:00Z">
              <w:tcPr>
                <w:tcW w:w="1064" w:type="dxa"/>
              </w:tcPr>
            </w:tcPrChange>
          </w:tcPr>
          <w:p w14:paraId="233CBBA4" w14:textId="1029A60A" w:rsidR="003D4287" w:rsidRDefault="003D4287" w:rsidP="003D4287">
            <w:pPr>
              <w:jc w:val="right"/>
              <w:rPr>
                <w:ins w:id="2850" w:author="james" w:date="2016-03-29T12:12:00Z"/>
              </w:rPr>
              <w:pPrChange w:id="2851" w:author="james" w:date="2016-03-29T12:12:00Z">
                <w:pPr>
                  <w:jc w:val="both"/>
                </w:pPr>
              </w:pPrChange>
            </w:pPr>
            <w:ins w:id="2852" w:author="james" w:date="2016-03-29T12:12:00Z">
              <w:r>
                <w:rPr>
                  <w:rFonts w:ascii="Calibri" w:hAnsi="Calibri"/>
                  <w:color w:val="000000"/>
                  <w:sz w:val="22"/>
                  <w:szCs w:val="22"/>
                </w:rPr>
                <w:t>7</w:t>
              </w:r>
            </w:ins>
          </w:p>
        </w:tc>
        <w:tc>
          <w:tcPr>
            <w:tcW w:w="1064" w:type="dxa"/>
            <w:tcPrChange w:id="2853" w:author="james" w:date="2016-03-29T12:12:00Z">
              <w:tcPr>
                <w:tcW w:w="1064" w:type="dxa"/>
              </w:tcPr>
            </w:tcPrChange>
          </w:tcPr>
          <w:p w14:paraId="6BF739DF" w14:textId="28D38D19" w:rsidR="003D4287" w:rsidRDefault="003D4287" w:rsidP="003D4287">
            <w:pPr>
              <w:jc w:val="right"/>
              <w:rPr>
                <w:ins w:id="2854" w:author="james" w:date="2016-03-29T12:12:00Z"/>
              </w:rPr>
              <w:pPrChange w:id="2855" w:author="james" w:date="2016-03-29T12:12:00Z">
                <w:pPr>
                  <w:jc w:val="both"/>
                </w:pPr>
              </w:pPrChange>
            </w:pPr>
            <w:ins w:id="2856" w:author="james" w:date="2016-03-29T12:12:00Z">
              <w:r>
                <w:rPr>
                  <w:rFonts w:ascii="Calibri" w:hAnsi="Calibri"/>
                  <w:color w:val="000000"/>
                  <w:sz w:val="22"/>
                  <w:szCs w:val="22"/>
                </w:rPr>
                <w:t>15</w:t>
              </w:r>
            </w:ins>
          </w:p>
        </w:tc>
        <w:tc>
          <w:tcPr>
            <w:tcW w:w="1064" w:type="dxa"/>
            <w:tcPrChange w:id="2857" w:author="james" w:date="2016-03-29T12:12:00Z">
              <w:tcPr>
                <w:tcW w:w="1064" w:type="dxa"/>
              </w:tcPr>
            </w:tcPrChange>
          </w:tcPr>
          <w:p w14:paraId="0674222A" w14:textId="56D8CC27" w:rsidR="003D4287" w:rsidRDefault="003D4287" w:rsidP="003D4287">
            <w:pPr>
              <w:jc w:val="right"/>
              <w:rPr>
                <w:ins w:id="2858" w:author="james" w:date="2016-03-29T12:12:00Z"/>
              </w:rPr>
              <w:pPrChange w:id="2859" w:author="james" w:date="2016-03-29T12:12:00Z">
                <w:pPr>
                  <w:jc w:val="both"/>
                </w:pPr>
              </w:pPrChange>
            </w:pPr>
            <w:ins w:id="2860" w:author="james" w:date="2016-03-29T12:12:00Z">
              <w:r>
                <w:rPr>
                  <w:rFonts w:ascii="Calibri" w:hAnsi="Calibri"/>
                  <w:color w:val="000000"/>
                  <w:sz w:val="22"/>
                  <w:szCs w:val="22"/>
                </w:rPr>
                <w:t>-3</w:t>
              </w:r>
            </w:ins>
          </w:p>
        </w:tc>
        <w:tc>
          <w:tcPr>
            <w:tcW w:w="1064" w:type="dxa"/>
            <w:tcPrChange w:id="2861" w:author="james" w:date="2016-03-29T12:12:00Z">
              <w:tcPr>
                <w:tcW w:w="1064" w:type="dxa"/>
              </w:tcPr>
            </w:tcPrChange>
          </w:tcPr>
          <w:p w14:paraId="304F6C5E" w14:textId="561CC65D" w:rsidR="003D4287" w:rsidRDefault="003D4287" w:rsidP="003D4287">
            <w:pPr>
              <w:jc w:val="right"/>
              <w:rPr>
                <w:ins w:id="2862" w:author="james" w:date="2016-03-29T12:12:00Z"/>
              </w:rPr>
              <w:pPrChange w:id="2863" w:author="james" w:date="2016-03-29T12:12:00Z">
                <w:pPr>
                  <w:jc w:val="both"/>
                </w:pPr>
              </w:pPrChange>
            </w:pPr>
            <w:ins w:id="2864" w:author="james" w:date="2016-03-29T12:12:00Z">
              <w:r>
                <w:rPr>
                  <w:rFonts w:ascii="Calibri" w:hAnsi="Calibri"/>
                  <w:color w:val="000000"/>
                  <w:sz w:val="22"/>
                  <w:szCs w:val="22"/>
                </w:rPr>
                <w:t>-5</w:t>
              </w:r>
            </w:ins>
          </w:p>
        </w:tc>
      </w:tr>
      <w:tr w:rsidR="003D4287" w14:paraId="26D47972" w14:textId="77777777" w:rsidTr="003D4287">
        <w:trPr>
          <w:ins w:id="2865" w:author="james" w:date="2016-03-29T12:12:00Z"/>
        </w:trPr>
        <w:tc>
          <w:tcPr>
            <w:tcW w:w="1064" w:type="dxa"/>
            <w:tcPrChange w:id="2866" w:author="james" w:date="2016-03-29T12:12:00Z">
              <w:tcPr>
                <w:tcW w:w="1064" w:type="dxa"/>
              </w:tcPr>
            </w:tcPrChange>
          </w:tcPr>
          <w:p w14:paraId="14F863D7" w14:textId="28F2C197" w:rsidR="003D4287" w:rsidRDefault="003D4287" w:rsidP="003D4287">
            <w:pPr>
              <w:jc w:val="right"/>
              <w:rPr>
                <w:ins w:id="2867" w:author="james" w:date="2016-03-29T12:12:00Z"/>
              </w:rPr>
              <w:pPrChange w:id="2868" w:author="james" w:date="2016-03-29T12:12:00Z">
                <w:pPr>
                  <w:jc w:val="both"/>
                </w:pPr>
              </w:pPrChange>
            </w:pPr>
            <w:ins w:id="2869" w:author="james" w:date="2016-03-29T12:12:00Z">
              <w:r>
                <w:rPr>
                  <w:rFonts w:ascii="Calibri" w:hAnsi="Calibri"/>
                  <w:color w:val="000000"/>
                  <w:sz w:val="22"/>
                  <w:szCs w:val="22"/>
                </w:rPr>
                <w:t>1000</w:t>
              </w:r>
            </w:ins>
          </w:p>
        </w:tc>
        <w:tc>
          <w:tcPr>
            <w:tcW w:w="1064" w:type="dxa"/>
            <w:tcPrChange w:id="2870" w:author="james" w:date="2016-03-29T12:12:00Z">
              <w:tcPr>
                <w:tcW w:w="1064" w:type="dxa"/>
              </w:tcPr>
            </w:tcPrChange>
          </w:tcPr>
          <w:p w14:paraId="181AEC79" w14:textId="03F9959A" w:rsidR="003D4287" w:rsidRDefault="003D4287" w:rsidP="003D4287">
            <w:pPr>
              <w:jc w:val="right"/>
              <w:rPr>
                <w:ins w:id="2871" w:author="james" w:date="2016-03-29T12:12:00Z"/>
              </w:rPr>
              <w:pPrChange w:id="2872" w:author="james" w:date="2016-03-29T12:12:00Z">
                <w:pPr>
                  <w:jc w:val="both"/>
                </w:pPr>
              </w:pPrChange>
            </w:pPr>
            <w:ins w:id="2873" w:author="james" w:date="2016-03-29T12:12:00Z">
              <w:r>
                <w:rPr>
                  <w:rFonts w:ascii="Calibri" w:hAnsi="Calibri"/>
                  <w:color w:val="000000"/>
                  <w:sz w:val="22"/>
                  <w:szCs w:val="22"/>
                </w:rPr>
                <w:t>0</w:t>
              </w:r>
            </w:ins>
          </w:p>
        </w:tc>
        <w:tc>
          <w:tcPr>
            <w:tcW w:w="1064" w:type="dxa"/>
            <w:tcPrChange w:id="2874" w:author="james" w:date="2016-03-29T12:12:00Z">
              <w:tcPr>
                <w:tcW w:w="1064" w:type="dxa"/>
              </w:tcPr>
            </w:tcPrChange>
          </w:tcPr>
          <w:p w14:paraId="5BEEAEBA" w14:textId="18ECDCF6" w:rsidR="003D4287" w:rsidRDefault="003D4287" w:rsidP="003D4287">
            <w:pPr>
              <w:jc w:val="right"/>
              <w:rPr>
                <w:ins w:id="2875" w:author="james" w:date="2016-03-29T12:12:00Z"/>
              </w:rPr>
              <w:pPrChange w:id="2876" w:author="james" w:date="2016-03-29T12:12:00Z">
                <w:pPr>
                  <w:jc w:val="both"/>
                </w:pPr>
              </w:pPrChange>
            </w:pPr>
            <w:ins w:id="2877" w:author="james" w:date="2016-03-29T12:12:00Z">
              <w:r>
                <w:rPr>
                  <w:rFonts w:ascii="Calibri" w:hAnsi="Calibri"/>
                  <w:color w:val="000000"/>
                  <w:sz w:val="22"/>
                  <w:szCs w:val="22"/>
                </w:rPr>
                <w:t>1</w:t>
              </w:r>
            </w:ins>
          </w:p>
        </w:tc>
        <w:tc>
          <w:tcPr>
            <w:tcW w:w="1064" w:type="dxa"/>
            <w:tcPrChange w:id="2878" w:author="james" w:date="2016-03-29T12:12:00Z">
              <w:tcPr>
                <w:tcW w:w="1064" w:type="dxa"/>
              </w:tcPr>
            </w:tcPrChange>
          </w:tcPr>
          <w:p w14:paraId="6EB20E6D" w14:textId="51E57CB1" w:rsidR="003D4287" w:rsidRDefault="003D4287" w:rsidP="003D4287">
            <w:pPr>
              <w:jc w:val="right"/>
              <w:rPr>
                <w:ins w:id="2879" w:author="james" w:date="2016-03-29T12:12:00Z"/>
              </w:rPr>
              <w:pPrChange w:id="2880" w:author="james" w:date="2016-03-29T12:12:00Z">
                <w:pPr>
                  <w:jc w:val="both"/>
                </w:pPr>
              </w:pPrChange>
            </w:pPr>
            <w:ins w:id="2881" w:author="james" w:date="2016-03-29T12:12:00Z">
              <w:r>
                <w:rPr>
                  <w:rFonts w:ascii="Calibri" w:hAnsi="Calibri"/>
                  <w:color w:val="000000"/>
                  <w:sz w:val="22"/>
                  <w:szCs w:val="22"/>
                </w:rPr>
                <w:t>0</w:t>
              </w:r>
            </w:ins>
          </w:p>
        </w:tc>
        <w:tc>
          <w:tcPr>
            <w:tcW w:w="1064" w:type="dxa"/>
            <w:tcPrChange w:id="2882" w:author="james" w:date="2016-03-29T12:12:00Z">
              <w:tcPr>
                <w:tcW w:w="1064" w:type="dxa"/>
              </w:tcPr>
            </w:tcPrChange>
          </w:tcPr>
          <w:p w14:paraId="3FE06B47" w14:textId="6BED7C66" w:rsidR="003D4287" w:rsidRDefault="003D4287" w:rsidP="003D4287">
            <w:pPr>
              <w:jc w:val="right"/>
              <w:rPr>
                <w:ins w:id="2883" w:author="james" w:date="2016-03-29T12:12:00Z"/>
              </w:rPr>
              <w:pPrChange w:id="2884" w:author="james" w:date="2016-03-29T12:12:00Z">
                <w:pPr>
                  <w:jc w:val="both"/>
                </w:pPr>
              </w:pPrChange>
            </w:pPr>
            <w:ins w:id="2885" w:author="james" w:date="2016-03-29T12:12:00Z">
              <w:r>
                <w:rPr>
                  <w:rFonts w:ascii="Calibri" w:hAnsi="Calibri"/>
                  <w:color w:val="000000"/>
                  <w:sz w:val="22"/>
                  <w:szCs w:val="22"/>
                </w:rPr>
                <w:t>-1</w:t>
              </w:r>
            </w:ins>
          </w:p>
        </w:tc>
        <w:tc>
          <w:tcPr>
            <w:tcW w:w="1064" w:type="dxa"/>
            <w:tcPrChange w:id="2886" w:author="james" w:date="2016-03-29T12:12:00Z">
              <w:tcPr>
                <w:tcW w:w="1064" w:type="dxa"/>
              </w:tcPr>
            </w:tcPrChange>
          </w:tcPr>
          <w:p w14:paraId="1F804A0D" w14:textId="10CA36B1" w:rsidR="003D4287" w:rsidRDefault="003D4287" w:rsidP="003D4287">
            <w:pPr>
              <w:jc w:val="right"/>
              <w:rPr>
                <w:ins w:id="2887" w:author="james" w:date="2016-03-29T12:12:00Z"/>
              </w:rPr>
              <w:pPrChange w:id="2888" w:author="james" w:date="2016-03-29T12:12:00Z">
                <w:pPr>
                  <w:jc w:val="both"/>
                </w:pPr>
              </w:pPrChange>
            </w:pPr>
            <w:ins w:id="2889" w:author="james" w:date="2016-03-29T12:12:00Z">
              <w:r>
                <w:rPr>
                  <w:rFonts w:ascii="Calibri" w:hAnsi="Calibri"/>
                  <w:color w:val="000000"/>
                  <w:sz w:val="22"/>
                  <w:szCs w:val="22"/>
                </w:rPr>
                <w:t>-8</w:t>
              </w:r>
            </w:ins>
          </w:p>
        </w:tc>
        <w:tc>
          <w:tcPr>
            <w:tcW w:w="1064" w:type="dxa"/>
            <w:tcPrChange w:id="2890" w:author="james" w:date="2016-03-29T12:12:00Z">
              <w:tcPr>
                <w:tcW w:w="1064" w:type="dxa"/>
              </w:tcPr>
            </w:tcPrChange>
          </w:tcPr>
          <w:p w14:paraId="17A5A499" w14:textId="38A0CB7D" w:rsidR="003D4287" w:rsidRDefault="003D4287" w:rsidP="003D4287">
            <w:pPr>
              <w:jc w:val="right"/>
              <w:rPr>
                <w:ins w:id="2891" w:author="james" w:date="2016-03-29T12:12:00Z"/>
              </w:rPr>
              <w:pPrChange w:id="2892" w:author="james" w:date="2016-03-29T12:12:00Z">
                <w:pPr>
                  <w:jc w:val="both"/>
                </w:pPr>
              </w:pPrChange>
            </w:pPr>
            <w:ins w:id="2893" w:author="james" w:date="2016-03-29T12:12:00Z">
              <w:r>
                <w:rPr>
                  <w:rFonts w:ascii="Calibri" w:hAnsi="Calibri"/>
                  <w:color w:val="000000"/>
                  <w:sz w:val="22"/>
                  <w:szCs w:val="22"/>
                </w:rPr>
                <w:t>-15</w:t>
              </w:r>
            </w:ins>
          </w:p>
        </w:tc>
        <w:tc>
          <w:tcPr>
            <w:tcW w:w="1064" w:type="dxa"/>
            <w:tcPrChange w:id="2894" w:author="james" w:date="2016-03-29T12:12:00Z">
              <w:tcPr>
                <w:tcW w:w="1064" w:type="dxa"/>
              </w:tcPr>
            </w:tcPrChange>
          </w:tcPr>
          <w:p w14:paraId="48A84D2F" w14:textId="0BAB542E" w:rsidR="003D4287" w:rsidRDefault="003D4287" w:rsidP="003D4287">
            <w:pPr>
              <w:jc w:val="right"/>
              <w:rPr>
                <w:ins w:id="2895" w:author="james" w:date="2016-03-29T12:12:00Z"/>
              </w:rPr>
              <w:pPrChange w:id="2896" w:author="james" w:date="2016-03-29T12:12:00Z">
                <w:pPr>
                  <w:jc w:val="both"/>
                </w:pPr>
              </w:pPrChange>
            </w:pPr>
            <w:ins w:id="2897" w:author="james" w:date="2016-03-29T12:12:00Z">
              <w:r>
                <w:rPr>
                  <w:rFonts w:ascii="Calibri" w:hAnsi="Calibri"/>
                  <w:color w:val="000000"/>
                  <w:sz w:val="22"/>
                  <w:szCs w:val="22"/>
                </w:rPr>
                <w:t>7</w:t>
              </w:r>
            </w:ins>
          </w:p>
        </w:tc>
        <w:tc>
          <w:tcPr>
            <w:tcW w:w="1064" w:type="dxa"/>
            <w:tcPrChange w:id="2898" w:author="james" w:date="2016-03-29T12:12:00Z">
              <w:tcPr>
                <w:tcW w:w="1064" w:type="dxa"/>
              </w:tcPr>
            </w:tcPrChange>
          </w:tcPr>
          <w:p w14:paraId="7BA5E87A" w14:textId="46C90D0D" w:rsidR="003D4287" w:rsidRDefault="003D4287" w:rsidP="003D4287">
            <w:pPr>
              <w:jc w:val="right"/>
              <w:rPr>
                <w:ins w:id="2899" w:author="james" w:date="2016-03-29T12:12:00Z"/>
              </w:rPr>
              <w:pPrChange w:id="2900" w:author="james" w:date="2016-03-29T12:12:00Z">
                <w:pPr>
                  <w:jc w:val="both"/>
                </w:pPr>
              </w:pPrChange>
            </w:pPr>
            <w:ins w:id="2901" w:author="james" w:date="2016-03-29T12:12:00Z">
              <w:r>
                <w:rPr>
                  <w:rFonts w:ascii="Calibri" w:hAnsi="Calibri"/>
                  <w:color w:val="000000"/>
                  <w:sz w:val="22"/>
                  <w:szCs w:val="22"/>
                </w:rPr>
                <w:t>15</w:t>
              </w:r>
            </w:ins>
          </w:p>
        </w:tc>
      </w:tr>
      <w:tr w:rsidR="003D4287" w14:paraId="22A67A62" w14:textId="77777777" w:rsidTr="003D4287">
        <w:trPr>
          <w:ins w:id="2902" w:author="james" w:date="2016-03-29T12:12:00Z"/>
        </w:trPr>
        <w:tc>
          <w:tcPr>
            <w:tcW w:w="1064" w:type="dxa"/>
            <w:tcPrChange w:id="2903" w:author="james" w:date="2016-03-29T12:12:00Z">
              <w:tcPr>
                <w:tcW w:w="1064" w:type="dxa"/>
              </w:tcPr>
            </w:tcPrChange>
          </w:tcPr>
          <w:p w14:paraId="4043DE42" w14:textId="2A06893C" w:rsidR="003D4287" w:rsidRDefault="003D4287" w:rsidP="003D4287">
            <w:pPr>
              <w:jc w:val="right"/>
              <w:rPr>
                <w:ins w:id="2904" w:author="james" w:date="2016-03-29T12:12:00Z"/>
              </w:rPr>
              <w:pPrChange w:id="2905" w:author="james" w:date="2016-03-29T12:12:00Z">
                <w:pPr>
                  <w:jc w:val="both"/>
                </w:pPr>
              </w:pPrChange>
            </w:pPr>
            <w:ins w:id="2906" w:author="james" w:date="2016-03-29T12:12:00Z">
              <w:r>
                <w:rPr>
                  <w:rFonts w:ascii="Calibri" w:hAnsi="Calibri"/>
                  <w:color w:val="000000"/>
                  <w:sz w:val="22"/>
                  <w:szCs w:val="22"/>
                </w:rPr>
                <w:t>1001</w:t>
              </w:r>
            </w:ins>
          </w:p>
        </w:tc>
        <w:tc>
          <w:tcPr>
            <w:tcW w:w="1064" w:type="dxa"/>
            <w:tcPrChange w:id="2907" w:author="james" w:date="2016-03-29T12:12:00Z">
              <w:tcPr>
                <w:tcW w:w="1064" w:type="dxa"/>
              </w:tcPr>
            </w:tcPrChange>
          </w:tcPr>
          <w:p w14:paraId="06B26DA3" w14:textId="57CB90A5" w:rsidR="003D4287" w:rsidRDefault="003D4287" w:rsidP="003D4287">
            <w:pPr>
              <w:jc w:val="right"/>
              <w:rPr>
                <w:ins w:id="2908" w:author="james" w:date="2016-03-29T12:12:00Z"/>
              </w:rPr>
              <w:pPrChange w:id="2909" w:author="james" w:date="2016-03-29T12:12:00Z">
                <w:pPr>
                  <w:jc w:val="both"/>
                </w:pPr>
              </w:pPrChange>
            </w:pPr>
            <w:ins w:id="2910" w:author="james" w:date="2016-03-29T12:12:00Z">
              <w:r>
                <w:rPr>
                  <w:rFonts w:ascii="Calibri" w:hAnsi="Calibri"/>
                  <w:color w:val="000000"/>
                  <w:sz w:val="22"/>
                  <w:szCs w:val="22"/>
                </w:rPr>
                <w:t>1</w:t>
              </w:r>
            </w:ins>
          </w:p>
        </w:tc>
        <w:tc>
          <w:tcPr>
            <w:tcW w:w="1064" w:type="dxa"/>
            <w:tcPrChange w:id="2911" w:author="james" w:date="2016-03-29T12:12:00Z">
              <w:tcPr>
                <w:tcW w:w="1064" w:type="dxa"/>
              </w:tcPr>
            </w:tcPrChange>
          </w:tcPr>
          <w:p w14:paraId="0624A9A9" w14:textId="3778FF94" w:rsidR="003D4287" w:rsidRDefault="003D4287" w:rsidP="003D4287">
            <w:pPr>
              <w:jc w:val="right"/>
              <w:rPr>
                <w:ins w:id="2912" w:author="james" w:date="2016-03-29T12:12:00Z"/>
              </w:rPr>
              <w:pPrChange w:id="2913" w:author="james" w:date="2016-03-29T12:12:00Z">
                <w:pPr>
                  <w:jc w:val="both"/>
                </w:pPr>
              </w:pPrChange>
            </w:pPr>
            <w:ins w:id="2914" w:author="james" w:date="2016-03-29T12:12:00Z">
              <w:r>
                <w:rPr>
                  <w:rFonts w:ascii="Calibri" w:hAnsi="Calibri"/>
                  <w:color w:val="000000"/>
                  <w:sz w:val="22"/>
                  <w:szCs w:val="22"/>
                </w:rPr>
                <w:t>3</w:t>
              </w:r>
            </w:ins>
          </w:p>
        </w:tc>
        <w:tc>
          <w:tcPr>
            <w:tcW w:w="1064" w:type="dxa"/>
            <w:tcPrChange w:id="2915" w:author="james" w:date="2016-03-29T12:12:00Z">
              <w:tcPr>
                <w:tcW w:w="1064" w:type="dxa"/>
              </w:tcPr>
            </w:tcPrChange>
          </w:tcPr>
          <w:p w14:paraId="478D68A6" w14:textId="37F1B159" w:rsidR="003D4287" w:rsidRDefault="003D4287" w:rsidP="003D4287">
            <w:pPr>
              <w:jc w:val="right"/>
              <w:rPr>
                <w:ins w:id="2916" w:author="james" w:date="2016-03-29T12:12:00Z"/>
              </w:rPr>
              <w:pPrChange w:id="2917" w:author="james" w:date="2016-03-29T12:12:00Z">
                <w:pPr>
                  <w:jc w:val="both"/>
                </w:pPr>
              </w:pPrChange>
            </w:pPr>
            <w:ins w:id="2918" w:author="james" w:date="2016-03-29T12:12:00Z">
              <w:r>
                <w:rPr>
                  <w:rFonts w:ascii="Calibri" w:hAnsi="Calibri"/>
                  <w:color w:val="000000"/>
                  <w:sz w:val="22"/>
                  <w:szCs w:val="22"/>
                </w:rPr>
                <w:t>-1</w:t>
              </w:r>
            </w:ins>
          </w:p>
        </w:tc>
        <w:tc>
          <w:tcPr>
            <w:tcW w:w="1064" w:type="dxa"/>
            <w:tcPrChange w:id="2919" w:author="james" w:date="2016-03-29T12:12:00Z">
              <w:tcPr>
                <w:tcW w:w="1064" w:type="dxa"/>
              </w:tcPr>
            </w:tcPrChange>
          </w:tcPr>
          <w:p w14:paraId="16F4813F" w14:textId="4E2D8257" w:rsidR="003D4287" w:rsidRDefault="003D4287" w:rsidP="003D4287">
            <w:pPr>
              <w:jc w:val="right"/>
              <w:rPr>
                <w:ins w:id="2920" w:author="james" w:date="2016-03-29T12:12:00Z"/>
              </w:rPr>
              <w:pPrChange w:id="2921" w:author="james" w:date="2016-03-29T12:12:00Z">
                <w:pPr>
                  <w:jc w:val="both"/>
                </w:pPr>
              </w:pPrChange>
            </w:pPr>
            <w:ins w:id="2922" w:author="james" w:date="2016-03-29T12:12:00Z">
              <w:r>
                <w:rPr>
                  <w:rFonts w:ascii="Calibri" w:hAnsi="Calibri"/>
                  <w:color w:val="000000"/>
                  <w:sz w:val="22"/>
                  <w:szCs w:val="22"/>
                </w:rPr>
                <w:t>-3</w:t>
              </w:r>
            </w:ins>
          </w:p>
        </w:tc>
        <w:tc>
          <w:tcPr>
            <w:tcW w:w="1064" w:type="dxa"/>
            <w:tcPrChange w:id="2923" w:author="james" w:date="2016-03-29T12:12:00Z">
              <w:tcPr>
                <w:tcW w:w="1064" w:type="dxa"/>
              </w:tcPr>
            </w:tcPrChange>
          </w:tcPr>
          <w:p w14:paraId="3D0F18AA" w14:textId="42EE29BC" w:rsidR="003D4287" w:rsidRDefault="003D4287" w:rsidP="003D4287">
            <w:pPr>
              <w:jc w:val="right"/>
              <w:rPr>
                <w:ins w:id="2924" w:author="james" w:date="2016-03-29T12:12:00Z"/>
              </w:rPr>
              <w:pPrChange w:id="2925" w:author="james" w:date="2016-03-29T12:12:00Z">
                <w:pPr>
                  <w:jc w:val="both"/>
                </w:pPr>
              </w:pPrChange>
            </w:pPr>
            <w:ins w:id="2926" w:author="james" w:date="2016-03-29T12:12:00Z">
              <w:r>
                <w:rPr>
                  <w:rFonts w:ascii="Calibri" w:hAnsi="Calibri"/>
                  <w:color w:val="000000"/>
                  <w:sz w:val="22"/>
                  <w:szCs w:val="22"/>
                </w:rPr>
                <w:t>-7</w:t>
              </w:r>
            </w:ins>
          </w:p>
        </w:tc>
        <w:tc>
          <w:tcPr>
            <w:tcW w:w="1064" w:type="dxa"/>
            <w:tcPrChange w:id="2927" w:author="james" w:date="2016-03-29T12:12:00Z">
              <w:tcPr>
                <w:tcW w:w="1064" w:type="dxa"/>
              </w:tcPr>
            </w:tcPrChange>
          </w:tcPr>
          <w:p w14:paraId="0732163E" w14:textId="45C3DAE0" w:rsidR="003D4287" w:rsidRDefault="003D4287" w:rsidP="003D4287">
            <w:pPr>
              <w:jc w:val="right"/>
              <w:rPr>
                <w:ins w:id="2928" w:author="james" w:date="2016-03-29T12:12:00Z"/>
              </w:rPr>
              <w:pPrChange w:id="2929" w:author="james" w:date="2016-03-29T12:12:00Z">
                <w:pPr>
                  <w:jc w:val="both"/>
                </w:pPr>
              </w:pPrChange>
            </w:pPr>
            <w:ins w:id="2930" w:author="james" w:date="2016-03-29T12:12:00Z">
              <w:r>
                <w:rPr>
                  <w:rFonts w:ascii="Calibri" w:hAnsi="Calibri"/>
                  <w:color w:val="000000"/>
                  <w:sz w:val="22"/>
                  <w:szCs w:val="22"/>
                </w:rPr>
                <w:t>-13</w:t>
              </w:r>
            </w:ins>
          </w:p>
        </w:tc>
        <w:tc>
          <w:tcPr>
            <w:tcW w:w="1064" w:type="dxa"/>
            <w:tcPrChange w:id="2931" w:author="james" w:date="2016-03-29T12:12:00Z">
              <w:tcPr>
                <w:tcW w:w="1064" w:type="dxa"/>
              </w:tcPr>
            </w:tcPrChange>
          </w:tcPr>
          <w:p w14:paraId="278BEBE4" w14:textId="05B0AB74" w:rsidR="003D4287" w:rsidRDefault="003D4287" w:rsidP="003D4287">
            <w:pPr>
              <w:jc w:val="right"/>
              <w:rPr>
                <w:ins w:id="2932" w:author="james" w:date="2016-03-29T12:12:00Z"/>
              </w:rPr>
              <w:pPrChange w:id="2933" w:author="james" w:date="2016-03-29T12:12:00Z">
                <w:pPr>
                  <w:jc w:val="both"/>
                </w:pPr>
              </w:pPrChange>
            </w:pPr>
            <w:ins w:id="2934" w:author="james" w:date="2016-03-29T12:12:00Z">
              <w:r>
                <w:rPr>
                  <w:rFonts w:ascii="Calibri" w:hAnsi="Calibri"/>
                  <w:color w:val="000000"/>
                  <w:sz w:val="22"/>
                  <w:szCs w:val="22"/>
                </w:rPr>
                <w:t>6</w:t>
              </w:r>
            </w:ins>
          </w:p>
        </w:tc>
        <w:tc>
          <w:tcPr>
            <w:tcW w:w="1064" w:type="dxa"/>
            <w:tcPrChange w:id="2935" w:author="james" w:date="2016-03-29T12:12:00Z">
              <w:tcPr>
                <w:tcW w:w="1064" w:type="dxa"/>
              </w:tcPr>
            </w:tcPrChange>
          </w:tcPr>
          <w:p w14:paraId="3DE5597A" w14:textId="65AE4014" w:rsidR="003D4287" w:rsidRDefault="003D4287" w:rsidP="003D4287">
            <w:pPr>
              <w:jc w:val="right"/>
              <w:rPr>
                <w:ins w:id="2936" w:author="james" w:date="2016-03-29T12:12:00Z"/>
              </w:rPr>
              <w:pPrChange w:id="2937" w:author="james" w:date="2016-03-29T12:12:00Z">
                <w:pPr>
                  <w:jc w:val="both"/>
                </w:pPr>
              </w:pPrChange>
            </w:pPr>
            <w:ins w:id="2938" w:author="james" w:date="2016-03-29T12:12:00Z">
              <w:r>
                <w:rPr>
                  <w:rFonts w:ascii="Calibri" w:hAnsi="Calibri"/>
                  <w:color w:val="000000"/>
                  <w:sz w:val="22"/>
                  <w:szCs w:val="22"/>
                </w:rPr>
                <w:t>13</w:t>
              </w:r>
            </w:ins>
          </w:p>
        </w:tc>
      </w:tr>
      <w:tr w:rsidR="003D4287" w14:paraId="3AFE08EB" w14:textId="77777777" w:rsidTr="003D4287">
        <w:trPr>
          <w:ins w:id="2939" w:author="james" w:date="2016-03-29T12:12:00Z"/>
        </w:trPr>
        <w:tc>
          <w:tcPr>
            <w:tcW w:w="1064" w:type="dxa"/>
            <w:tcPrChange w:id="2940" w:author="james" w:date="2016-03-29T12:12:00Z">
              <w:tcPr>
                <w:tcW w:w="1064" w:type="dxa"/>
              </w:tcPr>
            </w:tcPrChange>
          </w:tcPr>
          <w:p w14:paraId="67B1CC01" w14:textId="68DD2F48" w:rsidR="003D4287" w:rsidRDefault="003D4287" w:rsidP="003D4287">
            <w:pPr>
              <w:jc w:val="right"/>
              <w:rPr>
                <w:ins w:id="2941" w:author="james" w:date="2016-03-29T12:12:00Z"/>
              </w:rPr>
              <w:pPrChange w:id="2942" w:author="james" w:date="2016-03-29T12:12:00Z">
                <w:pPr>
                  <w:jc w:val="both"/>
                </w:pPr>
              </w:pPrChange>
            </w:pPr>
            <w:ins w:id="2943" w:author="james" w:date="2016-03-29T12:12:00Z">
              <w:r>
                <w:rPr>
                  <w:rFonts w:ascii="Calibri" w:hAnsi="Calibri"/>
                  <w:color w:val="000000"/>
                  <w:sz w:val="22"/>
                  <w:szCs w:val="22"/>
                </w:rPr>
                <w:t>1010</w:t>
              </w:r>
            </w:ins>
          </w:p>
        </w:tc>
        <w:tc>
          <w:tcPr>
            <w:tcW w:w="1064" w:type="dxa"/>
            <w:tcPrChange w:id="2944" w:author="james" w:date="2016-03-29T12:12:00Z">
              <w:tcPr>
                <w:tcW w:w="1064" w:type="dxa"/>
              </w:tcPr>
            </w:tcPrChange>
          </w:tcPr>
          <w:p w14:paraId="2AEC2A5E" w14:textId="086BCC34" w:rsidR="003D4287" w:rsidRDefault="003D4287" w:rsidP="003D4287">
            <w:pPr>
              <w:jc w:val="right"/>
              <w:rPr>
                <w:ins w:id="2945" w:author="james" w:date="2016-03-29T12:12:00Z"/>
              </w:rPr>
              <w:pPrChange w:id="2946" w:author="james" w:date="2016-03-29T12:12:00Z">
                <w:pPr>
                  <w:jc w:val="both"/>
                </w:pPr>
              </w:pPrChange>
            </w:pPr>
            <w:ins w:id="2947" w:author="james" w:date="2016-03-29T12:12:00Z">
              <w:r>
                <w:rPr>
                  <w:rFonts w:ascii="Calibri" w:hAnsi="Calibri"/>
                  <w:color w:val="000000"/>
                  <w:sz w:val="22"/>
                  <w:szCs w:val="22"/>
                </w:rPr>
                <w:t>2</w:t>
              </w:r>
            </w:ins>
          </w:p>
        </w:tc>
        <w:tc>
          <w:tcPr>
            <w:tcW w:w="1064" w:type="dxa"/>
            <w:tcPrChange w:id="2948" w:author="james" w:date="2016-03-29T12:12:00Z">
              <w:tcPr>
                <w:tcW w:w="1064" w:type="dxa"/>
              </w:tcPr>
            </w:tcPrChange>
          </w:tcPr>
          <w:p w14:paraId="4122101F" w14:textId="2A85A1B6" w:rsidR="003D4287" w:rsidRDefault="003D4287" w:rsidP="003D4287">
            <w:pPr>
              <w:jc w:val="right"/>
              <w:rPr>
                <w:ins w:id="2949" w:author="james" w:date="2016-03-29T12:12:00Z"/>
              </w:rPr>
              <w:pPrChange w:id="2950" w:author="james" w:date="2016-03-29T12:12:00Z">
                <w:pPr>
                  <w:jc w:val="both"/>
                </w:pPr>
              </w:pPrChange>
            </w:pPr>
            <w:ins w:id="2951" w:author="james" w:date="2016-03-29T12:12:00Z">
              <w:r>
                <w:rPr>
                  <w:rFonts w:ascii="Calibri" w:hAnsi="Calibri"/>
                  <w:color w:val="000000"/>
                  <w:sz w:val="22"/>
                  <w:szCs w:val="22"/>
                </w:rPr>
                <w:t>5</w:t>
              </w:r>
            </w:ins>
          </w:p>
        </w:tc>
        <w:tc>
          <w:tcPr>
            <w:tcW w:w="1064" w:type="dxa"/>
            <w:tcPrChange w:id="2952" w:author="james" w:date="2016-03-29T12:12:00Z">
              <w:tcPr>
                <w:tcW w:w="1064" w:type="dxa"/>
              </w:tcPr>
            </w:tcPrChange>
          </w:tcPr>
          <w:p w14:paraId="52D14309" w14:textId="63998D25" w:rsidR="003D4287" w:rsidRDefault="003D4287" w:rsidP="003D4287">
            <w:pPr>
              <w:jc w:val="right"/>
              <w:rPr>
                <w:ins w:id="2953" w:author="james" w:date="2016-03-29T12:12:00Z"/>
              </w:rPr>
              <w:pPrChange w:id="2954" w:author="james" w:date="2016-03-29T12:12:00Z">
                <w:pPr>
                  <w:jc w:val="both"/>
                </w:pPr>
              </w:pPrChange>
            </w:pPr>
            <w:ins w:id="2955" w:author="james" w:date="2016-03-29T12:12:00Z">
              <w:r>
                <w:rPr>
                  <w:rFonts w:ascii="Calibri" w:hAnsi="Calibri"/>
                  <w:color w:val="000000"/>
                  <w:sz w:val="22"/>
                  <w:szCs w:val="22"/>
                </w:rPr>
                <w:t>-2</w:t>
              </w:r>
            </w:ins>
          </w:p>
        </w:tc>
        <w:tc>
          <w:tcPr>
            <w:tcW w:w="1064" w:type="dxa"/>
            <w:tcPrChange w:id="2956" w:author="james" w:date="2016-03-29T12:12:00Z">
              <w:tcPr>
                <w:tcW w:w="1064" w:type="dxa"/>
              </w:tcPr>
            </w:tcPrChange>
          </w:tcPr>
          <w:p w14:paraId="41059EF0" w14:textId="14C8AFF7" w:rsidR="003D4287" w:rsidRDefault="003D4287" w:rsidP="003D4287">
            <w:pPr>
              <w:jc w:val="right"/>
              <w:rPr>
                <w:ins w:id="2957" w:author="james" w:date="2016-03-29T12:12:00Z"/>
              </w:rPr>
              <w:pPrChange w:id="2958" w:author="james" w:date="2016-03-29T12:12:00Z">
                <w:pPr>
                  <w:jc w:val="both"/>
                </w:pPr>
              </w:pPrChange>
            </w:pPr>
            <w:ins w:id="2959" w:author="james" w:date="2016-03-29T12:12:00Z">
              <w:r>
                <w:rPr>
                  <w:rFonts w:ascii="Calibri" w:hAnsi="Calibri"/>
                  <w:color w:val="000000"/>
                  <w:sz w:val="22"/>
                  <w:szCs w:val="22"/>
                </w:rPr>
                <w:t>-5</w:t>
              </w:r>
            </w:ins>
          </w:p>
        </w:tc>
        <w:tc>
          <w:tcPr>
            <w:tcW w:w="1064" w:type="dxa"/>
            <w:tcPrChange w:id="2960" w:author="james" w:date="2016-03-29T12:12:00Z">
              <w:tcPr>
                <w:tcW w:w="1064" w:type="dxa"/>
              </w:tcPr>
            </w:tcPrChange>
          </w:tcPr>
          <w:p w14:paraId="0FAF41E5" w14:textId="7213634E" w:rsidR="003D4287" w:rsidRDefault="003D4287" w:rsidP="003D4287">
            <w:pPr>
              <w:jc w:val="right"/>
              <w:rPr>
                <w:ins w:id="2961" w:author="james" w:date="2016-03-29T12:12:00Z"/>
              </w:rPr>
              <w:pPrChange w:id="2962" w:author="james" w:date="2016-03-29T12:12:00Z">
                <w:pPr>
                  <w:jc w:val="both"/>
                </w:pPr>
              </w:pPrChange>
            </w:pPr>
            <w:ins w:id="2963" w:author="james" w:date="2016-03-29T12:12:00Z">
              <w:r>
                <w:rPr>
                  <w:rFonts w:ascii="Calibri" w:hAnsi="Calibri"/>
                  <w:color w:val="000000"/>
                  <w:sz w:val="22"/>
                  <w:szCs w:val="22"/>
                </w:rPr>
                <w:t>-6</w:t>
              </w:r>
            </w:ins>
          </w:p>
        </w:tc>
        <w:tc>
          <w:tcPr>
            <w:tcW w:w="1064" w:type="dxa"/>
            <w:tcPrChange w:id="2964" w:author="james" w:date="2016-03-29T12:12:00Z">
              <w:tcPr>
                <w:tcW w:w="1064" w:type="dxa"/>
              </w:tcPr>
            </w:tcPrChange>
          </w:tcPr>
          <w:p w14:paraId="517FA676" w14:textId="6CD59999" w:rsidR="003D4287" w:rsidRDefault="003D4287" w:rsidP="003D4287">
            <w:pPr>
              <w:jc w:val="right"/>
              <w:rPr>
                <w:ins w:id="2965" w:author="james" w:date="2016-03-29T12:12:00Z"/>
              </w:rPr>
              <w:pPrChange w:id="2966" w:author="james" w:date="2016-03-29T12:12:00Z">
                <w:pPr>
                  <w:jc w:val="both"/>
                </w:pPr>
              </w:pPrChange>
            </w:pPr>
            <w:ins w:id="2967" w:author="james" w:date="2016-03-29T12:12:00Z">
              <w:r>
                <w:rPr>
                  <w:rFonts w:ascii="Calibri" w:hAnsi="Calibri"/>
                  <w:color w:val="000000"/>
                  <w:sz w:val="22"/>
                  <w:szCs w:val="22"/>
                </w:rPr>
                <w:t>-11</w:t>
              </w:r>
            </w:ins>
          </w:p>
        </w:tc>
        <w:tc>
          <w:tcPr>
            <w:tcW w:w="1064" w:type="dxa"/>
            <w:tcPrChange w:id="2968" w:author="james" w:date="2016-03-29T12:12:00Z">
              <w:tcPr>
                <w:tcW w:w="1064" w:type="dxa"/>
              </w:tcPr>
            </w:tcPrChange>
          </w:tcPr>
          <w:p w14:paraId="2921E685" w14:textId="597282EF" w:rsidR="003D4287" w:rsidRDefault="003D4287" w:rsidP="003D4287">
            <w:pPr>
              <w:jc w:val="right"/>
              <w:rPr>
                <w:ins w:id="2969" w:author="james" w:date="2016-03-29T12:12:00Z"/>
              </w:rPr>
              <w:pPrChange w:id="2970" w:author="james" w:date="2016-03-29T12:12:00Z">
                <w:pPr>
                  <w:jc w:val="both"/>
                </w:pPr>
              </w:pPrChange>
            </w:pPr>
            <w:ins w:id="2971" w:author="james" w:date="2016-03-29T12:12:00Z">
              <w:r>
                <w:rPr>
                  <w:rFonts w:ascii="Calibri" w:hAnsi="Calibri"/>
                  <w:color w:val="000000"/>
                  <w:sz w:val="22"/>
                  <w:szCs w:val="22"/>
                </w:rPr>
                <w:t>4</w:t>
              </w:r>
            </w:ins>
          </w:p>
        </w:tc>
        <w:tc>
          <w:tcPr>
            <w:tcW w:w="1064" w:type="dxa"/>
            <w:tcPrChange w:id="2972" w:author="james" w:date="2016-03-29T12:12:00Z">
              <w:tcPr>
                <w:tcW w:w="1064" w:type="dxa"/>
              </w:tcPr>
            </w:tcPrChange>
          </w:tcPr>
          <w:p w14:paraId="14953424" w14:textId="1915EA83" w:rsidR="003D4287" w:rsidRDefault="003D4287" w:rsidP="003D4287">
            <w:pPr>
              <w:jc w:val="right"/>
              <w:rPr>
                <w:ins w:id="2973" w:author="james" w:date="2016-03-29T12:12:00Z"/>
              </w:rPr>
              <w:pPrChange w:id="2974" w:author="james" w:date="2016-03-29T12:12:00Z">
                <w:pPr>
                  <w:jc w:val="both"/>
                </w:pPr>
              </w:pPrChange>
            </w:pPr>
            <w:ins w:id="2975" w:author="james" w:date="2016-03-29T12:12:00Z">
              <w:r>
                <w:rPr>
                  <w:rFonts w:ascii="Calibri" w:hAnsi="Calibri"/>
                  <w:color w:val="000000"/>
                  <w:sz w:val="22"/>
                  <w:szCs w:val="22"/>
                </w:rPr>
                <w:t>9</w:t>
              </w:r>
            </w:ins>
          </w:p>
        </w:tc>
      </w:tr>
      <w:tr w:rsidR="003D4287" w14:paraId="37977CE6" w14:textId="77777777" w:rsidTr="003D4287">
        <w:trPr>
          <w:ins w:id="2976" w:author="james" w:date="2016-03-29T12:12:00Z"/>
        </w:trPr>
        <w:tc>
          <w:tcPr>
            <w:tcW w:w="1064" w:type="dxa"/>
            <w:tcPrChange w:id="2977" w:author="james" w:date="2016-03-29T12:12:00Z">
              <w:tcPr>
                <w:tcW w:w="1064" w:type="dxa"/>
              </w:tcPr>
            </w:tcPrChange>
          </w:tcPr>
          <w:p w14:paraId="3EA8EFEB" w14:textId="78D25557" w:rsidR="003D4287" w:rsidRDefault="003D4287" w:rsidP="003D4287">
            <w:pPr>
              <w:jc w:val="right"/>
              <w:rPr>
                <w:ins w:id="2978" w:author="james" w:date="2016-03-29T12:12:00Z"/>
              </w:rPr>
              <w:pPrChange w:id="2979" w:author="james" w:date="2016-03-29T12:12:00Z">
                <w:pPr>
                  <w:jc w:val="both"/>
                </w:pPr>
              </w:pPrChange>
            </w:pPr>
            <w:ins w:id="2980" w:author="james" w:date="2016-03-29T12:12:00Z">
              <w:r>
                <w:rPr>
                  <w:rFonts w:ascii="Calibri" w:hAnsi="Calibri"/>
                  <w:color w:val="000000"/>
                  <w:sz w:val="22"/>
                  <w:szCs w:val="22"/>
                </w:rPr>
                <w:t>1011</w:t>
              </w:r>
            </w:ins>
          </w:p>
        </w:tc>
        <w:tc>
          <w:tcPr>
            <w:tcW w:w="1064" w:type="dxa"/>
            <w:tcPrChange w:id="2981" w:author="james" w:date="2016-03-29T12:12:00Z">
              <w:tcPr>
                <w:tcW w:w="1064" w:type="dxa"/>
              </w:tcPr>
            </w:tcPrChange>
          </w:tcPr>
          <w:p w14:paraId="7208EE53" w14:textId="3820DBD3" w:rsidR="003D4287" w:rsidRDefault="003D4287" w:rsidP="003D4287">
            <w:pPr>
              <w:jc w:val="right"/>
              <w:rPr>
                <w:ins w:id="2982" w:author="james" w:date="2016-03-29T12:12:00Z"/>
              </w:rPr>
              <w:pPrChange w:id="2983" w:author="james" w:date="2016-03-29T12:12:00Z">
                <w:pPr>
                  <w:jc w:val="both"/>
                </w:pPr>
              </w:pPrChange>
            </w:pPr>
            <w:ins w:id="2984" w:author="james" w:date="2016-03-29T12:12:00Z">
              <w:r>
                <w:rPr>
                  <w:rFonts w:ascii="Calibri" w:hAnsi="Calibri"/>
                  <w:color w:val="000000"/>
                  <w:sz w:val="22"/>
                  <w:szCs w:val="22"/>
                </w:rPr>
                <w:t>3</w:t>
              </w:r>
            </w:ins>
          </w:p>
        </w:tc>
        <w:tc>
          <w:tcPr>
            <w:tcW w:w="1064" w:type="dxa"/>
            <w:tcPrChange w:id="2985" w:author="james" w:date="2016-03-29T12:12:00Z">
              <w:tcPr>
                <w:tcW w:w="1064" w:type="dxa"/>
              </w:tcPr>
            </w:tcPrChange>
          </w:tcPr>
          <w:p w14:paraId="5BABCBD4" w14:textId="5F9DF2CF" w:rsidR="003D4287" w:rsidRDefault="003D4287" w:rsidP="003D4287">
            <w:pPr>
              <w:jc w:val="right"/>
              <w:rPr>
                <w:ins w:id="2986" w:author="james" w:date="2016-03-29T12:12:00Z"/>
              </w:rPr>
              <w:pPrChange w:id="2987" w:author="james" w:date="2016-03-29T12:12:00Z">
                <w:pPr>
                  <w:jc w:val="both"/>
                </w:pPr>
              </w:pPrChange>
            </w:pPr>
            <w:ins w:id="2988" w:author="james" w:date="2016-03-29T12:12:00Z">
              <w:r>
                <w:rPr>
                  <w:rFonts w:ascii="Calibri" w:hAnsi="Calibri"/>
                  <w:color w:val="000000"/>
                  <w:sz w:val="22"/>
                  <w:szCs w:val="22"/>
                </w:rPr>
                <w:t>7</w:t>
              </w:r>
            </w:ins>
          </w:p>
        </w:tc>
        <w:tc>
          <w:tcPr>
            <w:tcW w:w="1064" w:type="dxa"/>
            <w:tcPrChange w:id="2989" w:author="james" w:date="2016-03-29T12:12:00Z">
              <w:tcPr>
                <w:tcW w:w="1064" w:type="dxa"/>
              </w:tcPr>
            </w:tcPrChange>
          </w:tcPr>
          <w:p w14:paraId="68B77096" w14:textId="4978E224" w:rsidR="003D4287" w:rsidRDefault="003D4287" w:rsidP="003D4287">
            <w:pPr>
              <w:jc w:val="right"/>
              <w:rPr>
                <w:ins w:id="2990" w:author="james" w:date="2016-03-29T12:12:00Z"/>
              </w:rPr>
              <w:pPrChange w:id="2991" w:author="james" w:date="2016-03-29T12:12:00Z">
                <w:pPr>
                  <w:jc w:val="both"/>
                </w:pPr>
              </w:pPrChange>
            </w:pPr>
            <w:ins w:id="2992" w:author="james" w:date="2016-03-29T12:12:00Z">
              <w:r>
                <w:rPr>
                  <w:rFonts w:ascii="Calibri" w:hAnsi="Calibri"/>
                  <w:color w:val="000000"/>
                  <w:sz w:val="22"/>
                  <w:szCs w:val="22"/>
                </w:rPr>
                <w:t>-3</w:t>
              </w:r>
            </w:ins>
          </w:p>
        </w:tc>
        <w:tc>
          <w:tcPr>
            <w:tcW w:w="1064" w:type="dxa"/>
            <w:tcPrChange w:id="2993" w:author="james" w:date="2016-03-29T12:12:00Z">
              <w:tcPr>
                <w:tcW w:w="1064" w:type="dxa"/>
              </w:tcPr>
            </w:tcPrChange>
          </w:tcPr>
          <w:p w14:paraId="60670BE6" w14:textId="3D884AFB" w:rsidR="003D4287" w:rsidRDefault="003D4287" w:rsidP="003D4287">
            <w:pPr>
              <w:jc w:val="right"/>
              <w:rPr>
                <w:ins w:id="2994" w:author="james" w:date="2016-03-29T12:12:00Z"/>
              </w:rPr>
              <w:pPrChange w:id="2995" w:author="james" w:date="2016-03-29T12:12:00Z">
                <w:pPr>
                  <w:jc w:val="both"/>
                </w:pPr>
              </w:pPrChange>
            </w:pPr>
            <w:ins w:id="2996" w:author="james" w:date="2016-03-29T12:12:00Z">
              <w:r>
                <w:rPr>
                  <w:rFonts w:ascii="Calibri" w:hAnsi="Calibri"/>
                  <w:color w:val="000000"/>
                  <w:sz w:val="22"/>
                  <w:szCs w:val="22"/>
                </w:rPr>
                <w:t>-7</w:t>
              </w:r>
            </w:ins>
          </w:p>
        </w:tc>
        <w:tc>
          <w:tcPr>
            <w:tcW w:w="1064" w:type="dxa"/>
            <w:tcPrChange w:id="2997" w:author="james" w:date="2016-03-29T12:12:00Z">
              <w:tcPr>
                <w:tcW w:w="1064" w:type="dxa"/>
              </w:tcPr>
            </w:tcPrChange>
          </w:tcPr>
          <w:p w14:paraId="6C40557D" w14:textId="30B15919" w:rsidR="003D4287" w:rsidRDefault="003D4287" w:rsidP="003D4287">
            <w:pPr>
              <w:jc w:val="right"/>
              <w:rPr>
                <w:ins w:id="2998" w:author="james" w:date="2016-03-29T12:12:00Z"/>
              </w:rPr>
              <w:pPrChange w:id="2999" w:author="james" w:date="2016-03-29T12:12:00Z">
                <w:pPr>
                  <w:jc w:val="both"/>
                </w:pPr>
              </w:pPrChange>
            </w:pPr>
            <w:ins w:id="3000" w:author="james" w:date="2016-03-29T12:12:00Z">
              <w:r>
                <w:rPr>
                  <w:rFonts w:ascii="Calibri" w:hAnsi="Calibri"/>
                  <w:color w:val="000000"/>
                  <w:sz w:val="22"/>
                  <w:szCs w:val="22"/>
                </w:rPr>
                <w:t>-5</w:t>
              </w:r>
            </w:ins>
          </w:p>
        </w:tc>
        <w:tc>
          <w:tcPr>
            <w:tcW w:w="1064" w:type="dxa"/>
            <w:tcPrChange w:id="3001" w:author="james" w:date="2016-03-29T12:12:00Z">
              <w:tcPr>
                <w:tcW w:w="1064" w:type="dxa"/>
              </w:tcPr>
            </w:tcPrChange>
          </w:tcPr>
          <w:p w14:paraId="7B1C7B91" w14:textId="1EB3ECB9" w:rsidR="003D4287" w:rsidRDefault="003D4287" w:rsidP="003D4287">
            <w:pPr>
              <w:jc w:val="right"/>
              <w:rPr>
                <w:ins w:id="3002" w:author="james" w:date="2016-03-29T12:12:00Z"/>
              </w:rPr>
              <w:pPrChange w:id="3003" w:author="james" w:date="2016-03-29T12:12:00Z">
                <w:pPr>
                  <w:jc w:val="both"/>
                </w:pPr>
              </w:pPrChange>
            </w:pPr>
            <w:ins w:id="3004" w:author="james" w:date="2016-03-29T12:12:00Z">
              <w:r>
                <w:rPr>
                  <w:rFonts w:ascii="Calibri" w:hAnsi="Calibri"/>
                  <w:color w:val="000000"/>
                  <w:sz w:val="22"/>
                  <w:szCs w:val="22"/>
                </w:rPr>
                <w:t>-9</w:t>
              </w:r>
            </w:ins>
          </w:p>
        </w:tc>
        <w:tc>
          <w:tcPr>
            <w:tcW w:w="1064" w:type="dxa"/>
            <w:tcPrChange w:id="3005" w:author="james" w:date="2016-03-29T12:12:00Z">
              <w:tcPr>
                <w:tcW w:w="1064" w:type="dxa"/>
              </w:tcPr>
            </w:tcPrChange>
          </w:tcPr>
          <w:p w14:paraId="0EBD5DE5" w14:textId="778D4A79" w:rsidR="003D4287" w:rsidRDefault="003D4287" w:rsidP="003D4287">
            <w:pPr>
              <w:jc w:val="right"/>
              <w:rPr>
                <w:ins w:id="3006" w:author="james" w:date="2016-03-29T12:12:00Z"/>
              </w:rPr>
              <w:pPrChange w:id="3007" w:author="james" w:date="2016-03-29T12:12:00Z">
                <w:pPr>
                  <w:jc w:val="both"/>
                </w:pPr>
              </w:pPrChange>
            </w:pPr>
            <w:ins w:id="3008" w:author="james" w:date="2016-03-29T12:12:00Z">
              <w:r>
                <w:rPr>
                  <w:rFonts w:ascii="Calibri" w:hAnsi="Calibri"/>
                  <w:color w:val="000000"/>
                  <w:sz w:val="22"/>
                  <w:szCs w:val="22"/>
                </w:rPr>
                <w:t>5</w:t>
              </w:r>
            </w:ins>
          </w:p>
        </w:tc>
        <w:tc>
          <w:tcPr>
            <w:tcW w:w="1064" w:type="dxa"/>
            <w:tcPrChange w:id="3009" w:author="james" w:date="2016-03-29T12:12:00Z">
              <w:tcPr>
                <w:tcW w:w="1064" w:type="dxa"/>
              </w:tcPr>
            </w:tcPrChange>
          </w:tcPr>
          <w:p w14:paraId="11C7C32E" w14:textId="026EF8ED" w:rsidR="003D4287" w:rsidRDefault="003D4287" w:rsidP="003D4287">
            <w:pPr>
              <w:jc w:val="right"/>
              <w:rPr>
                <w:ins w:id="3010" w:author="james" w:date="2016-03-29T12:12:00Z"/>
              </w:rPr>
              <w:pPrChange w:id="3011" w:author="james" w:date="2016-03-29T12:12:00Z">
                <w:pPr>
                  <w:jc w:val="both"/>
                </w:pPr>
              </w:pPrChange>
            </w:pPr>
            <w:ins w:id="3012" w:author="james" w:date="2016-03-29T12:12:00Z">
              <w:r>
                <w:rPr>
                  <w:rFonts w:ascii="Calibri" w:hAnsi="Calibri"/>
                  <w:color w:val="000000"/>
                  <w:sz w:val="22"/>
                  <w:szCs w:val="22"/>
                </w:rPr>
                <w:t>11</w:t>
              </w:r>
            </w:ins>
          </w:p>
        </w:tc>
      </w:tr>
      <w:tr w:rsidR="003D4287" w14:paraId="5D8794D5" w14:textId="77777777" w:rsidTr="003D4287">
        <w:trPr>
          <w:ins w:id="3013" w:author="james" w:date="2016-03-29T12:12:00Z"/>
        </w:trPr>
        <w:tc>
          <w:tcPr>
            <w:tcW w:w="1064" w:type="dxa"/>
            <w:tcPrChange w:id="3014" w:author="james" w:date="2016-03-29T12:12:00Z">
              <w:tcPr>
                <w:tcW w:w="1064" w:type="dxa"/>
              </w:tcPr>
            </w:tcPrChange>
          </w:tcPr>
          <w:p w14:paraId="499F5E71" w14:textId="76503E0A" w:rsidR="003D4287" w:rsidRDefault="003D4287" w:rsidP="003D4287">
            <w:pPr>
              <w:jc w:val="right"/>
              <w:rPr>
                <w:ins w:id="3015" w:author="james" w:date="2016-03-29T12:12:00Z"/>
              </w:rPr>
              <w:pPrChange w:id="3016" w:author="james" w:date="2016-03-29T12:12:00Z">
                <w:pPr>
                  <w:jc w:val="both"/>
                </w:pPr>
              </w:pPrChange>
            </w:pPr>
            <w:ins w:id="3017" w:author="james" w:date="2016-03-29T12:12:00Z">
              <w:r>
                <w:rPr>
                  <w:rFonts w:ascii="Calibri" w:hAnsi="Calibri"/>
                  <w:color w:val="000000"/>
                  <w:sz w:val="22"/>
                  <w:szCs w:val="22"/>
                </w:rPr>
                <w:t>1100</w:t>
              </w:r>
            </w:ins>
          </w:p>
        </w:tc>
        <w:tc>
          <w:tcPr>
            <w:tcW w:w="1064" w:type="dxa"/>
            <w:tcPrChange w:id="3018" w:author="james" w:date="2016-03-29T12:12:00Z">
              <w:tcPr>
                <w:tcW w:w="1064" w:type="dxa"/>
              </w:tcPr>
            </w:tcPrChange>
          </w:tcPr>
          <w:p w14:paraId="01F6FB8F" w14:textId="7F68EA56" w:rsidR="003D4287" w:rsidRDefault="003D4287" w:rsidP="003D4287">
            <w:pPr>
              <w:jc w:val="right"/>
              <w:rPr>
                <w:ins w:id="3019" w:author="james" w:date="2016-03-29T12:12:00Z"/>
              </w:rPr>
              <w:pPrChange w:id="3020" w:author="james" w:date="2016-03-29T12:12:00Z">
                <w:pPr>
                  <w:jc w:val="both"/>
                </w:pPr>
              </w:pPrChange>
            </w:pPr>
            <w:ins w:id="3021" w:author="james" w:date="2016-03-29T12:12:00Z">
              <w:r>
                <w:rPr>
                  <w:rFonts w:ascii="Calibri" w:hAnsi="Calibri"/>
                  <w:color w:val="000000"/>
                  <w:sz w:val="22"/>
                  <w:szCs w:val="22"/>
                </w:rPr>
                <w:t>4</w:t>
              </w:r>
            </w:ins>
          </w:p>
        </w:tc>
        <w:tc>
          <w:tcPr>
            <w:tcW w:w="1064" w:type="dxa"/>
            <w:tcPrChange w:id="3022" w:author="james" w:date="2016-03-29T12:12:00Z">
              <w:tcPr>
                <w:tcW w:w="1064" w:type="dxa"/>
              </w:tcPr>
            </w:tcPrChange>
          </w:tcPr>
          <w:p w14:paraId="7B1D3CA4" w14:textId="76F2DAF4" w:rsidR="003D4287" w:rsidRDefault="003D4287" w:rsidP="003D4287">
            <w:pPr>
              <w:jc w:val="right"/>
              <w:rPr>
                <w:ins w:id="3023" w:author="james" w:date="2016-03-29T12:12:00Z"/>
              </w:rPr>
              <w:pPrChange w:id="3024" w:author="james" w:date="2016-03-29T12:12:00Z">
                <w:pPr>
                  <w:jc w:val="both"/>
                </w:pPr>
              </w:pPrChange>
            </w:pPr>
            <w:ins w:id="3025" w:author="james" w:date="2016-03-29T12:12:00Z">
              <w:r>
                <w:rPr>
                  <w:rFonts w:ascii="Calibri" w:hAnsi="Calibri"/>
                  <w:color w:val="000000"/>
                  <w:sz w:val="22"/>
                  <w:szCs w:val="22"/>
                </w:rPr>
                <w:t>9</w:t>
              </w:r>
            </w:ins>
          </w:p>
        </w:tc>
        <w:tc>
          <w:tcPr>
            <w:tcW w:w="1064" w:type="dxa"/>
            <w:tcPrChange w:id="3026" w:author="james" w:date="2016-03-29T12:12:00Z">
              <w:tcPr>
                <w:tcW w:w="1064" w:type="dxa"/>
              </w:tcPr>
            </w:tcPrChange>
          </w:tcPr>
          <w:p w14:paraId="2BAC596A" w14:textId="5DC6AA44" w:rsidR="003D4287" w:rsidRDefault="003D4287" w:rsidP="003D4287">
            <w:pPr>
              <w:jc w:val="right"/>
              <w:rPr>
                <w:ins w:id="3027" w:author="james" w:date="2016-03-29T12:12:00Z"/>
              </w:rPr>
              <w:pPrChange w:id="3028" w:author="james" w:date="2016-03-29T12:12:00Z">
                <w:pPr>
                  <w:jc w:val="both"/>
                </w:pPr>
              </w:pPrChange>
            </w:pPr>
            <w:ins w:id="3029" w:author="james" w:date="2016-03-29T12:12:00Z">
              <w:r>
                <w:rPr>
                  <w:rFonts w:ascii="Calibri" w:hAnsi="Calibri"/>
                  <w:color w:val="000000"/>
                  <w:sz w:val="22"/>
                  <w:szCs w:val="22"/>
                </w:rPr>
                <w:t>-4</w:t>
              </w:r>
            </w:ins>
          </w:p>
        </w:tc>
        <w:tc>
          <w:tcPr>
            <w:tcW w:w="1064" w:type="dxa"/>
            <w:tcPrChange w:id="3030" w:author="james" w:date="2016-03-29T12:12:00Z">
              <w:tcPr>
                <w:tcW w:w="1064" w:type="dxa"/>
              </w:tcPr>
            </w:tcPrChange>
          </w:tcPr>
          <w:p w14:paraId="0DEF0F67" w14:textId="297ED4A3" w:rsidR="003D4287" w:rsidRDefault="003D4287" w:rsidP="003D4287">
            <w:pPr>
              <w:jc w:val="right"/>
              <w:rPr>
                <w:ins w:id="3031" w:author="james" w:date="2016-03-29T12:12:00Z"/>
              </w:rPr>
              <w:pPrChange w:id="3032" w:author="james" w:date="2016-03-29T12:12:00Z">
                <w:pPr>
                  <w:jc w:val="both"/>
                </w:pPr>
              </w:pPrChange>
            </w:pPr>
            <w:ins w:id="3033" w:author="james" w:date="2016-03-29T12:12:00Z">
              <w:r>
                <w:rPr>
                  <w:rFonts w:ascii="Calibri" w:hAnsi="Calibri"/>
                  <w:color w:val="000000"/>
                  <w:sz w:val="22"/>
                  <w:szCs w:val="22"/>
                </w:rPr>
                <w:t>-9</w:t>
              </w:r>
            </w:ins>
          </w:p>
        </w:tc>
        <w:tc>
          <w:tcPr>
            <w:tcW w:w="1064" w:type="dxa"/>
            <w:tcPrChange w:id="3034" w:author="james" w:date="2016-03-29T12:12:00Z">
              <w:tcPr>
                <w:tcW w:w="1064" w:type="dxa"/>
              </w:tcPr>
            </w:tcPrChange>
          </w:tcPr>
          <w:p w14:paraId="272E985E" w14:textId="01B03434" w:rsidR="003D4287" w:rsidRDefault="003D4287" w:rsidP="003D4287">
            <w:pPr>
              <w:jc w:val="right"/>
              <w:rPr>
                <w:ins w:id="3035" w:author="james" w:date="2016-03-29T12:12:00Z"/>
              </w:rPr>
              <w:pPrChange w:id="3036" w:author="james" w:date="2016-03-29T12:12:00Z">
                <w:pPr>
                  <w:jc w:val="both"/>
                </w:pPr>
              </w:pPrChange>
            </w:pPr>
            <w:ins w:id="3037" w:author="james" w:date="2016-03-29T12:12:00Z">
              <w:r>
                <w:rPr>
                  <w:rFonts w:ascii="Calibri" w:hAnsi="Calibri"/>
                  <w:color w:val="000000"/>
                  <w:sz w:val="22"/>
                  <w:szCs w:val="22"/>
                </w:rPr>
                <w:t>-4</w:t>
              </w:r>
            </w:ins>
          </w:p>
        </w:tc>
        <w:tc>
          <w:tcPr>
            <w:tcW w:w="1064" w:type="dxa"/>
            <w:tcPrChange w:id="3038" w:author="james" w:date="2016-03-29T12:12:00Z">
              <w:tcPr>
                <w:tcW w:w="1064" w:type="dxa"/>
              </w:tcPr>
            </w:tcPrChange>
          </w:tcPr>
          <w:p w14:paraId="41981F99" w14:textId="5FCF7133" w:rsidR="003D4287" w:rsidRDefault="003D4287" w:rsidP="003D4287">
            <w:pPr>
              <w:jc w:val="right"/>
              <w:rPr>
                <w:ins w:id="3039" w:author="james" w:date="2016-03-29T12:12:00Z"/>
              </w:rPr>
              <w:pPrChange w:id="3040" w:author="james" w:date="2016-03-29T12:12:00Z">
                <w:pPr>
                  <w:jc w:val="both"/>
                </w:pPr>
              </w:pPrChange>
            </w:pPr>
            <w:ins w:id="3041" w:author="james" w:date="2016-03-29T12:12:00Z">
              <w:r>
                <w:rPr>
                  <w:rFonts w:ascii="Calibri" w:hAnsi="Calibri"/>
                  <w:color w:val="000000"/>
                  <w:sz w:val="22"/>
                  <w:szCs w:val="22"/>
                </w:rPr>
                <w:t>-7</w:t>
              </w:r>
            </w:ins>
          </w:p>
        </w:tc>
        <w:tc>
          <w:tcPr>
            <w:tcW w:w="1064" w:type="dxa"/>
            <w:tcPrChange w:id="3042" w:author="james" w:date="2016-03-29T12:12:00Z">
              <w:tcPr>
                <w:tcW w:w="1064" w:type="dxa"/>
              </w:tcPr>
            </w:tcPrChange>
          </w:tcPr>
          <w:p w14:paraId="0400F512" w14:textId="3436A838" w:rsidR="003D4287" w:rsidRDefault="003D4287" w:rsidP="003D4287">
            <w:pPr>
              <w:jc w:val="right"/>
              <w:rPr>
                <w:ins w:id="3043" w:author="james" w:date="2016-03-29T12:12:00Z"/>
              </w:rPr>
              <w:pPrChange w:id="3044" w:author="james" w:date="2016-03-29T12:12:00Z">
                <w:pPr>
                  <w:jc w:val="both"/>
                </w:pPr>
              </w:pPrChange>
            </w:pPr>
            <w:ins w:id="3045" w:author="james" w:date="2016-03-29T12:12:00Z">
              <w:r>
                <w:rPr>
                  <w:rFonts w:ascii="Calibri" w:hAnsi="Calibri"/>
                  <w:color w:val="000000"/>
                  <w:sz w:val="22"/>
                  <w:szCs w:val="22"/>
                </w:rPr>
                <w:t>0</w:t>
              </w:r>
            </w:ins>
          </w:p>
        </w:tc>
        <w:tc>
          <w:tcPr>
            <w:tcW w:w="1064" w:type="dxa"/>
            <w:tcPrChange w:id="3046" w:author="james" w:date="2016-03-29T12:12:00Z">
              <w:tcPr>
                <w:tcW w:w="1064" w:type="dxa"/>
              </w:tcPr>
            </w:tcPrChange>
          </w:tcPr>
          <w:p w14:paraId="33C667C4" w14:textId="2FE02C09" w:rsidR="003D4287" w:rsidRDefault="003D4287" w:rsidP="003D4287">
            <w:pPr>
              <w:jc w:val="right"/>
              <w:rPr>
                <w:ins w:id="3047" w:author="james" w:date="2016-03-29T12:12:00Z"/>
              </w:rPr>
              <w:pPrChange w:id="3048" w:author="james" w:date="2016-03-29T12:12:00Z">
                <w:pPr>
                  <w:jc w:val="both"/>
                </w:pPr>
              </w:pPrChange>
            </w:pPr>
            <w:ins w:id="3049" w:author="james" w:date="2016-03-29T12:12:00Z">
              <w:r>
                <w:rPr>
                  <w:rFonts w:ascii="Calibri" w:hAnsi="Calibri"/>
                  <w:color w:val="000000"/>
                  <w:sz w:val="22"/>
                  <w:szCs w:val="22"/>
                </w:rPr>
                <w:t>1</w:t>
              </w:r>
            </w:ins>
          </w:p>
        </w:tc>
      </w:tr>
      <w:tr w:rsidR="003D4287" w14:paraId="2E651082" w14:textId="77777777" w:rsidTr="003D4287">
        <w:trPr>
          <w:ins w:id="3050" w:author="james" w:date="2016-03-29T12:12:00Z"/>
        </w:trPr>
        <w:tc>
          <w:tcPr>
            <w:tcW w:w="1064" w:type="dxa"/>
            <w:tcPrChange w:id="3051" w:author="james" w:date="2016-03-29T12:12:00Z">
              <w:tcPr>
                <w:tcW w:w="1064" w:type="dxa"/>
              </w:tcPr>
            </w:tcPrChange>
          </w:tcPr>
          <w:p w14:paraId="356585EC" w14:textId="460617E1" w:rsidR="003D4287" w:rsidRDefault="003D4287" w:rsidP="003D4287">
            <w:pPr>
              <w:jc w:val="right"/>
              <w:rPr>
                <w:ins w:id="3052" w:author="james" w:date="2016-03-29T12:12:00Z"/>
              </w:rPr>
              <w:pPrChange w:id="3053" w:author="james" w:date="2016-03-29T12:12:00Z">
                <w:pPr>
                  <w:jc w:val="both"/>
                </w:pPr>
              </w:pPrChange>
            </w:pPr>
            <w:ins w:id="3054" w:author="james" w:date="2016-03-29T12:12:00Z">
              <w:r>
                <w:rPr>
                  <w:rFonts w:ascii="Calibri" w:hAnsi="Calibri"/>
                  <w:color w:val="000000"/>
                  <w:sz w:val="22"/>
                  <w:szCs w:val="22"/>
                </w:rPr>
                <w:lastRenderedPageBreak/>
                <w:t>1101</w:t>
              </w:r>
            </w:ins>
          </w:p>
        </w:tc>
        <w:tc>
          <w:tcPr>
            <w:tcW w:w="1064" w:type="dxa"/>
            <w:tcPrChange w:id="3055" w:author="james" w:date="2016-03-29T12:12:00Z">
              <w:tcPr>
                <w:tcW w:w="1064" w:type="dxa"/>
              </w:tcPr>
            </w:tcPrChange>
          </w:tcPr>
          <w:p w14:paraId="12CF80B6" w14:textId="72CEFEEF" w:rsidR="003D4287" w:rsidRDefault="003D4287" w:rsidP="003D4287">
            <w:pPr>
              <w:jc w:val="right"/>
              <w:rPr>
                <w:ins w:id="3056" w:author="james" w:date="2016-03-29T12:12:00Z"/>
              </w:rPr>
              <w:pPrChange w:id="3057" w:author="james" w:date="2016-03-29T12:12:00Z">
                <w:pPr>
                  <w:jc w:val="both"/>
                </w:pPr>
              </w:pPrChange>
            </w:pPr>
            <w:ins w:id="3058" w:author="james" w:date="2016-03-29T12:12:00Z">
              <w:r>
                <w:rPr>
                  <w:rFonts w:ascii="Calibri" w:hAnsi="Calibri"/>
                  <w:color w:val="000000"/>
                  <w:sz w:val="22"/>
                  <w:szCs w:val="22"/>
                </w:rPr>
                <w:t>5</w:t>
              </w:r>
            </w:ins>
          </w:p>
        </w:tc>
        <w:tc>
          <w:tcPr>
            <w:tcW w:w="1064" w:type="dxa"/>
            <w:tcPrChange w:id="3059" w:author="james" w:date="2016-03-29T12:12:00Z">
              <w:tcPr>
                <w:tcW w:w="1064" w:type="dxa"/>
              </w:tcPr>
            </w:tcPrChange>
          </w:tcPr>
          <w:p w14:paraId="3D896EA7" w14:textId="0A16FBC2" w:rsidR="003D4287" w:rsidRDefault="003D4287" w:rsidP="003D4287">
            <w:pPr>
              <w:jc w:val="right"/>
              <w:rPr>
                <w:ins w:id="3060" w:author="james" w:date="2016-03-29T12:12:00Z"/>
              </w:rPr>
              <w:pPrChange w:id="3061" w:author="james" w:date="2016-03-29T12:12:00Z">
                <w:pPr>
                  <w:jc w:val="both"/>
                </w:pPr>
              </w:pPrChange>
            </w:pPr>
            <w:ins w:id="3062" w:author="james" w:date="2016-03-29T12:12:00Z">
              <w:r>
                <w:rPr>
                  <w:rFonts w:ascii="Calibri" w:hAnsi="Calibri"/>
                  <w:color w:val="000000"/>
                  <w:sz w:val="22"/>
                  <w:szCs w:val="22"/>
                </w:rPr>
                <w:t>11</w:t>
              </w:r>
            </w:ins>
          </w:p>
        </w:tc>
        <w:tc>
          <w:tcPr>
            <w:tcW w:w="1064" w:type="dxa"/>
            <w:tcPrChange w:id="3063" w:author="james" w:date="2016-03-29T12:12:00Z">
              <w:tcPr>
                <w:tcW w:w="1064" w:type="dxa"/>
              </w:tcPr>
            </w:tcPrChange>
          </w:tcPr>
          <w:p w14:paraId="5C66E0C5" w14:textId="2EC4E85E" w:rsidR="003D4287" w:rsidRDefault="003D4287" w:rsidP="003D4287">
            <w:pPr>
              <w:jc w:val="right"/>
              <w:rPr>
                <w:ins w:id="3064" w:author="james" w:date="2016-03-29T12:12:00Z"/>
              </w:rPr>
              <w:pPrChange w:id="3065" w:author="james" w:date="2016-03-29T12:12:00Z">
                <w:pPr>
                  <w:jc w:val="both"/>
                </w:pPr>
              </w:pPrChange>
            </w:pPr>
            <w:ins w:id="3066" w:author="james" w:date="2016-03-29T12:12:00Z">
              <w:r>
                <w:rPr>
                  <w:rFonts w:ascii="Calibri" w:hAnsi="Calibri"/>
                  <w:color w:val="000000"/>
                  <w:sz w:val="22"/>
                  <w:szCs w:val="22"/>
                </w:rPr>
                <w:t>-5</w:t>
              </w:r>
            </w:ins>
          </w:p>
        </w:tc>
        <w:tc>
          <w:tcPr>
            <w:tcW w:w="1064" w:type="dxa"/>
            <w:tcPrChange w:id="3067" w:author="james" w:date="2016-03-29T12:12:00Z">
              <w:tcPr>
                <w:tcW w:w="1064" w:type="dxa"/>
              </w:tcPr>
            </w:tcPrChange>
          </w:tcPr>
          <w:p w14:paraId="71C9D92E" w14:textId="53131C0A" w:rsidR="003D4287" w:rsidRDefault="003D4287" w:rsidP="003D4287">
            <w:pPr>
              <w:jc w:val="right"/>
              <w:rPr>
                <w:ins w:id="3068" w:author="james" w:date="2016-03-29T12:12:00Z"/>
              </w:rPr>
              <w:pPrChange w:id="3069" w:author="james" w:date="2016-03-29T12:12:00Z">
                <w:pPr>
                  <w:jc w:val="both"/>
                </w:pPr>
              </w:pPrChange>
            </w:pPr>
            <w:ins w:id="3070" w:author="james" w:date="2016-03-29T12:12:00Z">
              <w:r>
                <w:rPr>
                  <w:rFonts w:ascii="Calibri" w:hAnsi="Calibri"/>
                  <w:color w:val="000000"/>
                  <w:sz w:val="22"/>
                  <w:szCs w:val="22"/>
                </w:rPr>
                <w:t>-11</w:t>
              </w:r>
            </w:ins>
          </w:p>
        </w:tc>
        <w:tc>
          <w:tcPr>
            <w:tcW w:w="1064" w:type="dxa"/>
            <w:tcPrChange w:id="3071" w:author="james" w:date="2016-03-29T12:12:00Z">
              <w:tcPr>
                <w:tcW w:w="1064" w:type="dxa"/>
              </w:tcPr>
            </w:tcPrChange>
          </w:tcPr>
          <w:p w14:paraId="679D9DF7" w14:textId="1F2786D3" w:rsidR="003D4287" w:rsidRDefault="003D4287" w:rsidP="003D4287">
            <w:pPr>
              <w:jc w:val="right"/>
              <w:rPr>
                <w:ins w:id="3072" w:author="james" w:date="2016-03-29T12:12:00Z"/>
              </w:rPr>
              <w:pPrChange w:id="3073" w:author="james" w:date="2016-03-29T12:12:00Z">
                <w:pPr>
                  <w:jc w:val="both"/>
                </w:pPr>
              </w:pPrChange>
            </w:pPr>
            <w:ins w:id="3074" w:author="james" w:date="2016-03-29T12:12:00Z">
              <w:r>
                <w:rPr>
                  <w:rFonts w:ascii="Calibri" w:hAnsi="Calibri"/>
                  <w:color w:val="000000"/>
                  <w:sz w:val="22"/>
                  <w:szCs w:val="22"/>
                </w:rPr>
                <w:t>-3</w:t>
              </w:r>
            </w:ins>
          </w:p>
        </w:tc>
        <w:tc>
          <w:tcPr>
            <w:tcW w:w="1064" w:type="dxa"/>
            <w:tcPrChange w:id="3075" w:author="james" w:date="2016-03-29T12:12:00Z">
              <w:tcPr>
                <w:tcW w:w="1064" w:type="dxa"/>
              </w:tcPr>
            </w:tcPrChange>
          </w:tcPr>
          <w:p w14:paraId="24C1E812" w14:textId="4A6C024D" w:rsidR="003D4287" w:rsidRDefault="003D4287" w:rsidP="003D4287">
            <w:pPr>
              <w:jc w:val="right"/>
              <w:rPr>
                <w:ins w:id="3076" w:author="james" w:date="2016-03-29T12:12:00Z"/>
              </w:rPr>
              <w:pPrChange w:id="3077" w:author="james" w:date="2016-03-29T12:12:00Z">
                <w:pPr>
                  <w:jc w:val="both"/>
                </w:pPr>
              </w:pPrChange>
            </w:pPr>
            <w:ins w:id="3078" w:author="james" w:date="2016-03-29T12:12:00Z">
              <w:r>
                <w:rPr>
                  <w:rFonts w:ascii="Calibri" w:hAnsi="Calibri"/>
                  <w:color w:val="000000"/>
                  <w:sz w:val="22"/>
                  <w:szCs w:val="22"/>
                </w:rPr>
                <w:t>-5</w:t>
              </w:r>
            </w:ins>
          </w:p>
        </w:tc>
        <w:tc>
          <w:tcPr>
            <w:tcW w:w="1064" w:type="dxa"/>
            <w:tcPrChange w:id="3079" w:author="james" w:date="2016-03-29T12:12:00Z">
              <w:tcPr>
                <w:tcW w:w="1064" w:type="dxa"/>
              </w:tcPr>
            </w:tcPrChange>
          </w:tcPr>
          <w:p w14:paraId="3DF0BE20" w14:textId="2CA11FE9" w:rsidR="003D4287" w:rsidRDefault="003D4287" w:rsidP="003D4287">
            <w:pPr>
              <w:jc w:val="right"/>
              <w:rPr>
                <w:ins w:id="3080" w:author="james" w:date="2016-03-29T12:12:00Z"/>
              </w:rPr>
              <w:pPrChange w:id="3081" w:author="james" w:date="2016-03-29T12:12:00Z">
                <w:pPr>
                  <w:jc w:val="both"/>
                </w:pPr>
              </w:pPrChange>
            </w:pPr>
            <w:ins w:id="3082" w:author="james" w:date="2016-03-29T12:12:00Z">
              <w:r>
                <w:rPr>
                  <w:rFonts w:ascii="Calibri" w:hAnsi="Calibri"/>
                  <w:color w:val="000000"/>
                  <w:sz w:val="22"/>
                  <w:szCs w:val="22"/>
                </w:rPr>
                <w:t>1</w:t>
              </w:r>
            </w:ins>
          </w:p>
        </w:tc>
        <w:tc>
          <w:tcPr>
            <w:tcW w:w="1064" w:type="dxa"/>
            <w:tcPrChange w:id="3083" w:author="james" w:date="2016-03-29T12:12:00Z">
              <w:tcPr>
                <w:tcW w:w="1064" w:type="dxa"/>
              </w:tcPr>
            </w:tcPrChange>
          </w:tcPr>
          <w:p w14:paraId="57BAA552" w14:textId="3C52029D" w:rsidR="003D4287" w:rsidRDefault="003D4287" w:rsidP="003D4287">
            <w:pPr>
              <w:jc w:val="right"/>
              <w:rPr>
                <w:ins w:id="3084" w:author="james" w:date="2016-03-29T12:12:00Z"/>
              </w:rPr>
              <w:pPrChange w:id="3085" w:author="james" w:date="2016-03-29T12:12:00Z">
                <w:pPr>
                  <w:jc w:val="both"/>
                </w:pPr>
              </w:pPrChange>
            </w:pPr>
            <w:ins w:id="3086" w:author="james" w:date="2016-03-29T12:12:00Z">
              <w:r>
                <w:rPr>
                  <w:rFonts w:ascii="Calibri" w:hAnsi="Calibri"/>
                  <w:color w:val="000000"/>
                  <w:sz w:val="22"/>
                  <w:szCs w:val="22"/>
                </w:rPr>
                <w:t>3</w:t>
              </w:r>
            </w:ins>
          </w:p>
        </w:tc>
      </w:tr>
      <w:tr w:rsidR="003D4287" w14:paraId="45A33845" w14:textId="77777777" w:rsidTr="003D4287">
        <w:trPr>
          <w:ins w:id="3087" w:author="james" w:date="2016-03-29T12:12:00Z"/>
        </w:trPr>
        <w:tc>
          <w:tcPr>
            <w:tcW w:w="1064" w:type="dxa"/>
            <w:tcPrChange w:id="3088" w:author="james" w:date="2016-03-29T12:12:00Z">
              <w:tcPr>
                <w:tcW w:w="1064" w:type="dxa"/>
              </w:tcPr>
            </w:tcPrChange>
          </w:tcPr>
          <w:p w14:paraId="76371D45" w14:textId="313B1A20" w:rsidR="003D4287" w:rsidRDefault="003D4287" w:rsidP="003D4287">
            <w:pPr>
              <w:jc w:val="right"/>
              <w:rPr>
                <w:ins w:id="3089" w:author="james" w:date="2016-03-29T12:12:00Z"/>
              </w:rPr>
              <w:pPrChange w:id="3090" w:author="james" w:date="2016-03-29T12:12:00Z">
                <w:pPr>
                  <w:jc w:val="both"/>
                </w:pPr>
              </w:pPrChange>
            </w:pPr>
            <w:ins w:id="3091" w:author="james" w:date="2016-03-29T12:12:00Z">
              <w:r>
                <w:rPr>
                  <w:rFonts w:ascii="Calibri" w:hAnsi="Calibri"/>
                  <w:color w:val="000000"/>
                  <w:sz w:val="22"/>
                  <w:szCs w:val="22"/>
                </w:rPr>
                <w:t>1110</w:t>
              </w:r>
            </w:ins>
          </w:p>
        </w:tc>
        <w:tc>
          <w:tcPr>
            <w:tcW w:w="1064" w:type="dxa"/>
            <w:tcPrChange w:id="3092" w:author="james" w:date="2016-03-29T12:12:00Z">
              <w:tcPr>
                <w:tcW w:w="1064" w:type="dxa"/>
              </w:tcPr>
            </w:tcPrChange>
          </w:tcPr>
          <w:p w14:paraId="3B6ADC4C" w14:textId="43661657" w:rsidR="003D4287" w:rsidRDefault="003D4287" w:rsidP="003D4287">
            <w:pPr>
              <w:jc w:val="right"/>
              <w:rPr>
                <w:ins w:id="3093" w:author="james" w:date="2016-03-29T12:12:00Z"/>
              </w:rPr>
              <w:pPrChange w:id="3094" w:author="james" w:date="2016-03-29T12:12:00Z">
                <w:pPr>
                  <w:jc w:val="both"/>
                </w:pPr>
              </w:pPrChange>
            </w:pPr>
            <w:ins w:id="3095" w:author="james" w:date="2016-03-29T12:12:00Z">
              <w:r>
                <w:rPr>
                  <w:rFonts w:ascii="Calibri" w:hAnsi="Calibri"/>
                  <w:color w:val="000000"/>
                  <w:sz w:val="22"/>
                  <w:szCs w:val="22"/>
                </w:rPr>
                <w:t>6</w:t>
              </w:r>
            </w:ins>
          </w:p>
        </w:tc>
        <w:tc>
          <w:tcPr>
            <w:tcW w:w="1064" w:type="dxa"/>
            <w:tcPrChange w:id="3096" w:author="james" w:date="2016-03-29T12:12:00Z">
              <w:tcPr>
                <w:tcW w:w="1064" w:type="dxa"/>
              </w:tcPr>
            </w:tcPrChange>
          </w:tcPr>
          <w:p w14:paraId="0D922FBF" w14:textId="3E73E3D8" w:rsidR="003D4287" w:rsidRDefault="003D4287" w:rsidP="003D4287">
            <w:pPr>
              <w:jc w:val="right"/>
              <w:rPr>
                <w:ins w:id="3097" w:author="james" w:date="2016-03-29T12:12:00Z"/>
              </w:rPr>
              <w:pPrChange w:id="3098" w:author="james" w:date="2016-03-29T12:12:00Z">
                <w:pPr>
                  <w:jc w:val="both"/>
                </w:pPr>
              </w:pPrChange>
            </w:pPr>
            <w:ins w:id="3099" w:author="james" w:date="2016-03-29T12:12:00Z">
              <w:r>
                <w:rPr>
                  <w:rFonts w:ascii="Calibri" w:hAnsi="Calibri"/>
                  <w:color w:val="000000"/>
                  <w:sz w:val="22"/>
                  <w:szCs w:val="22"/>
                </w:rPr>
                <w:t>13</w:t>
              </w:r>
            </w:ins>
          </w:p>
        </w:tc>
        <w:tc>
          <w:tcPr>
            <w:tcW w:w="1064" w:type="dxa"/>
            <w:tcPrChange w:id="3100" w:author="james" w:date="2016-03-29T12:12:00Z">
              <w:tcPr>
                <w:tcW w:w="1064" w:type="dxa"/>
              </w:tcPr>
            </w:tcPrChange>
          </w:tcPr>
          <w:p w14:paraId="3C3E6796" w14:textId="7EF89FF2" w:rsidR="003D4287" w:rsidRDefault="003D4287" w:rsidP="003D4287">
            <w:pPr>
              <w:jc w:val="right"/>
              <w:rPr>
                <w:ins w:id="3101" w:author="james" w:date="2016-03-29T12:12:00Z"/>
              </w:rPr>
              <w:pPrChange w:id="3102" w:author="james" w:date="2016-03-29T12:12:00Z">
                <w:pPr>
                  <w:jc w:val="both"/>
                </w:pPr>
              </w:pPrChange>
            </w:pPr>
            <w:ins w:id="3103" w:author="james" w:date="2016-03-29T12:12:00Z">
              <w:r>
                <w:rPr>
                  <w:rFonts w:ascii="Calibri" w:hAnsi="Calibri"/>
                  <w:color w:val="000000"/>
                  <w:sz w:val="22"/>
                  <w:szCs w:val="22"/>
                </w:rPr>
                <w:t>-6</w:t>
              </w:r>
            </w:ins>
          </w:p>
        </w:tc>
        <w:tc>
          <w:tcPr>
            <w:tcW w:w="1064" w:type="dxa"/>
            <w:tcPrChange w:id="3104" w:author="james" w:date="2016-03-29T12:12:00Z">
              <w:tcPr>
                <w:tcW w:w="1064" w:type="dxa"/>
              </w:tcPr>
            </w:tcPrChange>
          </w:tcPr>
          <w:p w14:paraId="4118BDFC" w14:textId="231CF5E3" w:rsidR="003D4287" w:rsidRDefault="003D4287" w:rsidP="003D4287">
            <w:pPr>
              <w:jc w:val="right"/>
              <w:rPr>
                <w:ins w:id="3105" w:author="james" w:date="2016-03-29T12:12:00Z"/>
              </w:rPr>
              <w:pPrChange w:id="3106" w:author="james" w:date="2016-03-29T12:12:00Z">
                <w:pPr>
                  <w:jc w:val="both"/>
                </w:pPr>
              </w:pPrChange>
            </w:pPr>
            <w:ins w:id="3107" w:author="james" w:date="2016-03-29T12:12:00Z">
              <w:r>
                <w:rPr>
                  <w:rFonts w:ascii="Calibri" w:hAnsi="Calibri"/>
                  <w:color w:val="000000"/>
                  <w:sz w:val="22"/>
                  <w:szCs w:val="22"/>
                </w:rPr>
                <w:t>-13</w:t>
              </w:r>
            </w:ins>
          </w:p>
        </w:tc>
        <w:tc>
          <w:tcPr>
            <w:tcW w:w="1064" w:type="dxa"/>
            <w:tcPrChange w:id="3108" w:author="james" w:date="2016-03-29T12:12:00Z">
              <w:tcPr>
                <w:tcW w:w="1064" w:type="dxa"/>
              </w:tcPr>
            </w:tcPrChange>
          </w:tcPr>
          <w:p w14:paraId="6D3D33E0" w14:textId="2911B964" w:rsidR="003D4287" w:rsidRDefault="003D4287" w:rsidP="003D4287">
            <w:pPr>
              <w:jc w:val="right"/>
              <w:rPr>
                <w:ins w:id="3109" w:author="james" w:date="2016-03-29T12:12:00Z"/>
              </w:rPr>
              <w:pPrChange w:id="3110" w:author="james" w:date="2016-03-29T12:12:00Z">
                <w:pPr>
                  <w:jc w:val="both"/>
                </w:pPr>
              </w:pPrChange>
            </w:pPr>
            <w:ins w:id="3111" w:author="james" w:date="2016-03-29T12:12:00Z">
              <w:r>
                <w:rPr>
                  <w:rFonts w:ascii="Calibri" w:hAnsi="Calibri"/>
                  <w:color w:val="000000"/>
                  <w:sz w:val="22"/>
                  <w:szCs w:val="22"/>
                </w:rPr>
                <w:t>-2</w:t>
              </w:r>
            </w:ins>
          </w:p>
        </w:tc>
        <w:tc>
          <w:tcPr>
            <w:tcW w:w="1064" w:type="dxa"/>
            <w:tcPrChange w:id="3112" w:author="james" w:date="2016-03-29T12:12:00Z">
              <w:tcPr>
                <w:tcW w:w="1064" w:type="dxa"/>
              </w:tcPr>
            </w:tcPrChange>
          </w:tcPr>
          <w:p w14:paraId="5FFC1594" w14:textId="28020673" w:rsidR="003D4287" w:rsidRDefault="003D4287" w:rsidP="003D4287">
            <w:pPr>
              <w:jc w:val="right"/>
              <w:rPr>
                <w:ins w:id="3113" w:author="james" w:date="2016-03-29T12:12:00Z"/>
              </w:rPr>
              <w:pPrChange w:id="3114" w:author="james" w:date="2016-03-29T12:12:00Z">
                <w:pPr>
                  <w:jc w:val="both"/>
                </w:pPr>
              </w:pPrChange>
            </w:pPr>
            <w:ins w:id="3115" w:author="james" w:date="2016-03-29T12:12:00Z">
              <w:r>
                <w:rPr>
                  <w:rFonts w:ascii="Calibri" w:hAnsi="Calibri"/>
                  <w:color w:val="000000"/>
                  <w:sz w:val="22"/>
                  <w:szCs w:val="22"/>
                </w:rPr>
                <w:t>-3</w:t>
              </w:r>
            </w:ins>
          </w:p>
        </w:tc>
        <w:tc>
          <w:tcPr>
            <w:tcW w:w="1064" w:type="dxa"/>
            <w:tcPrChange w:id="3116" w:author="james" w:date="2016-03-29T12:12:00Z">
              <w:tcPr>
                <w:tcW w:w="1064" w:type="dxa"/>
              </w:tcPr>
            </w:tcPrChange>
          </w:tcPr>
          <w:p w14:paraId="64D4BCAF" w14:textId="70BE2A70" w:rsidR="003D4287" w:rsidRDefault="003D4287" w:rsidP="003D4287">
            <w:pPr>
              <w:jc w:val="right"/>
              <w:rPr>
                <w:ins w:id="3117" w:author="james" w:date="2016-03-29T12:12:00Z"/>
              </w:rPr>
              <w:pPrChange w:id="3118" w:author="james" w:date="2016-03-29T12:12:00Z">
                <w:pPr>
                  <w:jc w:val="both"/>
                </w:pPr>
              </w:pPrChange>
            </w:pPr>
            <w:ins w:id="3119" w:author="james" w:date="2016-03-29T12:12:00Z">
              <w:r>
                <w:rPr>
                  <w:rFonts w:ascii="Calibri" w:hAnsi="Calibri"/>
                  <w:color w:val="000000"/>
                  <w:sz w:val="22"/>
                  <w:szCs w:val="22"/>
                </w:rPr>
                <w:t>3</w:t>
              </w:r>
            </w:ins>
          </w:p>
        </w:tc>
        <w:tc>
          <w:tcPr>
            <w:tcW w:w="1064" w:type="dxa"/>
            <w:tcPrChange w:id="3120" w:author="james" w:date="2016-03-29T12:12:00Z">
              <w:tcPr>
                <w:tcW w:w="1064" w:type="dxa"/>
              </w:tcPr>
            </w:tcPrChange>
          </w:tcPr>
          <w:p w14:paraId="50577152" w14:textId="4A6F0186" w:rsidR="003D4287" w:rsidRDefault="003D4287" w:rsidP="003D4287">
            <w:pPr>
              <w:jc w:val="right"/>
              <w:rPr>
                <w:ins w:id="3121" w:author="james" w:date="2016-03-29T12:12:00Z"/>
              </w:rPr>
              <w:pPrChange w:id="3122" w:author="james" w:date="2016-03-29T12:12:00Z">
                <w:pPr>
                  <w:jc w:val="both"/>
                </w:pPr>
              </w:pPrChange>
            </w:pPr>
            <w:ins w:id="3123" w:author="james" w:date="2016-03-29T12:12:00Z">
              <w:r>
                <w:rPr>
                  <w:rFonts w:ascii="Calibri" w:hAnsi="Calibri"/>
                  <w:color w:val="000000"/>
                  <w:sz w:val="22"/>
                  <w:szCs w:val="22"/>
                </w:rPr>
                <w:t>7</w:t>
              </w:r>
            </w:ins>
          </w:p>
        </w:tc>
      </w:tr>
      <w:tr w:rsidR="003D4287" w14:paraId="6C1A9671" w14:textId="77777777" w:rsidTr="003D4287">
        <w:trPr>
          <w:ins w:id="3124" w:author="james" w:date="2016-03-29T12:12:00Z"/>
        </w:trPr>
        <w:tc>
          <w:tcPr>
            <w:tcW w:w="1064" w:type="dxa"/>
            <w:tcPrChange w:id="3125" w:author="james" w:date="2016-03-29T12:12:00Z">
              <w:tcPr>
                <w:tcW w:w="1064" w:type="dxa"/>
              </w:tcPr>
            </w:tcPrChange>
          </w:tcPr>
          <w:p w14:paraId="21B294F9" w14:textId="1F9A4ED1" w:rsidR="003D4287" w:rsidRDefault="003D4287" w:rsidP="003D4287">
            <w:pPr>
              <w:jc w:val="right"/>
              <w:rPr>
                <w:ins w:id="3126" w:author="james" w:date="2016-03-29T12:12:00Z"/>
              </w:rPr>
              <w:pPrChange w:id="3127" w:author="james" w:date="2016-03-29T12:12:00Z">
                <w:pPr>
                  <w:jc w:val="both"/>
                </w:pPr>
              </w:pPrChange>
            </w:pPr>
            <w:ins w:id="3128" w:author="james" w:date="2016-03-29T12:12:00Z">
              <w:r>
                <w:rPr>
                  <w:rFonts w:ascii="Calibri" w:hAnsi="Calibri"/>
                  <w:color w:val="000000"/>
                  <w:sz w:val="22"/>
                  <w:szCs w:val="22"/>
                </w:rPr>
                <w:t>1111</w:t>
              </w:r>
            </w:ins>
          </w:p>
        </w:tc>
        <w:tc>
          <w:tcPr>
            <w:tcW w:w="1064" w:type="dxa"/>
            <w:tcPrChange w:id="3129" w:author="james" w:date="2016-03-29T12:12:00Z">
              <w:tcPr>
                <w:tcW w:w="1064" w:type="dxa"/>
              </w:tcPr>
            </w:tcPrChange>
          </w:tcPr>
          <w:p w14:paraId="5B09C921" w14:textId="7DCE794B" w:rsidR="003D4287" w:rsidRDefault="003D4287" w:rsidP="003D4287">
            <w:pPr>
              <w:jc w:val="right"/>
              <w:rPr>
                <w:ins w:id="3130" w:author="james" w:date="2016-03-29T12:12:00Z"/>
              </w:rPr>
              <w:pPrChange w:id="3131" w:author="james" w:date="2016-03-29T12:12:00Z">
                <w:pPr>
                  <w:jc w:val="both"/>
                </w:pPr>
              </w:pPrChange>
            </w:pPr>
            <w:ins w:id="3132" w:author="james" w:date="2016-03-29T12:12:00Z">
              <w:r>
                <w:rPr>
                  <w:rFonts w:ascii="Calibri" w:hAnsi="Calibri"/>
                  <w:color w:val="000000"/>
                  <w:sz w:val="22"/>
                  <w:szCs w:val="22"/>
                </w:rPr>
                <w:t>7</w:t>
              </w:r>
            </w:ins>
          </w:p>
        </w:tc>
        <w:tc>
          <w:tcPr>
            <w:tcW w:w="1064" w:type="dxa"/>
            <w:tcPrChange w:id="3133" w:author="james" w:date="2016-03-29T12:12:00Z">
              <w:tcPr>
                <w:tcW w:w="1064" w:type="dxa"/>
              </w:tcPr>
            </w:tcPrChange>
          </w:tcPr>
          <w:p w14:paraId="2175EB6E" w14:textId="75103C7C" w:rsidR="003D4287" w:rsidRDefault="003D4287" w:rsidP="003D4287">
            <w:pPr>
              <w:jc w:val="right"/>
              <w:rPr>
                <w:ins w:id="3134" w:author="james" w:date="2016-03-29T12:12:00Z"/>
              </w:rPr>
              <w:pPrChange w:id="3135" w:author="james" w:date="2016-03-29T12:12:00Z">
                <w:pPr>
                  <w:jc w:val="both"/>
                </w:pPr>
              </w:pPrChange>
            </w:pPr>
            <w:ins w:id="3136" w:author="james" w:date="2016-03-29T12:12:00Z">
              <w:r>
                <w:rPr>
                  <w:rFonts w:ascii="Calibri" w:hAnsi="Calibri"/>
                  <w:color w:val="000000"/>
                  <w:sz w:val="22"/>
                  <w:szCs w:val="22"/>
                </w:rPr>
                <w:t>15</w:t>
              </w:r>
            </w:ins>
          </w:p>
        </w:tc>
        <w:tc>
          <w:tcPr>
            <w:tcW w:w="1064" w:type="dxa"/>
            <w:tcPrChange w:id="3137" w:author="james" w:date="2016-03-29T12:12:00Z">
              <w:tcPr>
                <w:tcW w:w="1064" w:type="dxa"/>
              </w:tcPr>
            </w:tcPrChange>
          </w:tcPr>
          <w:p w14:paraId="43D598C7" w14:textId="0AED6633" w:rsidR="003D4287" w:rsidRDefault="003D4287" w:rsidP="003D4287">
            <w:pPr>
              <w:jc w:val="right"/>
              <w:rPr>
                <w:ins w:id="3138" w:author="james" w:date="2016-03-29T12:12:00Z"/>
              </w:rPr>
              <w:pPrChange w:id="3139" w:author="james" w:date="2016-03-29T12:12:00Z">
                <w:pPr>
                  <w:jc w:val="both"/>
                </w:pPr>
              </w:pPrChange>
            </w:pPr>
            <w:ins w:id="3140" w:author="james" w:date="2016-03-29T12:12:00Z">
              <w:r>
                <w:rPr>
                  <w:rFonts w:ascii="Calibri" w:hAnsi="Calibri"/>
                  <w:color w:val="000000"/>
                  <w:sz w:val="22"/>
                  <w:szCs w:val="22"/>
                </w:rPr>
                <w:t>-7</w:t>
              </w:r>
            </w:ins>
          </w:p>
        </w:tc>
        <w:tc>
          <w:tcPr>
            <w:tcW w:w="1064" w:type="dxa"/>
            <w:tcPrChange w:id="3141" w:author="james" w:date="2016-03-29T12:12:00Z">
              <w:tcPr>
                <w:tcW w:w="1064" w:type="dxa"/>
              </w:tcPr>
            </w:tcPrChange>
          </w:tcPr>
          <w:p w14:paraId="7452DE82" w14:textId="50765D76" w:rsidR="003D4287" w:rsidRDefault="003D4287" w:rsidP="003D4287">
            <w:pPr>
              <w:jc w:val="right"/>
              <w:rPr>
                <w:ins w:id="3142" w:author="james" w:date="2016-03-29T12:12:00Z"/>
              </w:rPr>
              <w:pPrChange w:id="3143" w:author="james" w:date="2016-03-29T12:12:00Z">
                <w:pPr>
                  <w:jc w:val="both"/>
                </w:pPr>
              </w:pPrChange>
            </w:pPr>
            <w:ins w:id="3144" w:author="james" w:date="2016-03-29T12:12:00Z">
              <w:r>
                <w:rPr>
                  <w:rFonts w:ascii="Calibri" w:hAnsi="Calibri"/>
                  <w:color w:val="000000"/>
                  <w:sz w:val="22"/>
                  <w:szCs w:val="22"/>
                </w:rPr>
                <w:t>-15</w:t>
              </w:r>
            </w:ins>
          </w:p>
        </w:tc>
        <w:tc>
          <w:tcPr>
            <w:tcW w:w="1064" w:type="dxa"/>
            <w:tcPrChange w:id="3145" w:author="james" w:date="2016-03-29T12:12:00Z">
              <w:tcPr>
                <w:tcW w:w="1064" w:type="dxa"/>
              </w:tcPr>
            </w:tcPrChange>
          </w:tcPr>
          <w:p w14:paraId="2A2F27B9" w14:textId="67EC54C7" w:rsidR="003D4287" w:rsidRDefault="003D4287" w:rsidP="003D4287">
            <w:pPr>
              <w:jc w:val="right"/>
              <w:rPr>
                <w:ins w:id="3146" w:author="james" w:date="2016-03-29T12:12:00Z"/>
              </w:rPr>
              <w:pPrChange w:id="3147" w:author="james" w:date="2016-03-29T12:12:00Z">
                <w:pPr>
                  <w:jc w:val="both"/>
                </w:pPr>
              </w:pPrChange>
            </w:pPr>
            <w:ins w:id="3148" w:author="james" w:date="2016-03-29T12:12:00Z">
              <w:r>
                <w:rPr>
                  <w:rFonts w:ascii="Calibri" w:hAnsi="Calibri"/>
                  <w:color w:val="000000"/>
                  <w:sz w:val="22"/>
                  <w:szCs w:val="22"/>
                </w:rPr>
                <w:t>-1</w:t>
              </w:r>
            </w:ins>
          </w:p>
        </w:tc>
        <w:tc>
          <w:tcPr>
            <w:tcW w:w="1064" w:type="dxa"/>
            <w:tcPrChange w:id="3149" w:author="james" w:date="2016-03-29T12:12:00Z">
              <w:tcPr>
                <w:tcW w:w="1064" w:type="dxa"/>
              </w:tcPr>
            </w:tcPrChange>
          </w:tcPr>
          <w:p w14:paraId="6E13BFD8" w14:textId="707D391F" w:rsidR="003D4287" w:rsidRDefault="003D4287" w:rsidP="003D4287">
            <w:pPr>
              <w:jc w:val="right"/>
              <w:rPr>
                <w:ins w:id="3150" w:author="james" w:date="2016-03-29T12:12:00Z"/>
              </w:rPr>
              <w:pPrChange w:id="3151" w:author="james" w:date="2016-03-29T12:12:00Z">
                <w:pPr>
                  <w:jc w:val="both"/>
                </w:pPr>
              </w:pPrChange>
            </w:pPr>
            <w:ins w:id="3152" w:author="james" w:date="2016-03-29T12:12:00Z">
              <w:r>
                <w:rPr>
                  <w:rFonts w:ascii="Calibri" w:hAnsi="Calibri"/>
                  <w:color w:val="000000"/>
                  <w:sz w:val="22"/>
                  <w:szCs w:val="22"/>
                </w:rPr>
                <w:t>-1</w:t>
              </w:r>
            </w:ins>
          </w:p>
        </w:tc>
        <w:tc>
          <w:tcPr>
            <w:tcW w:w="1064" w:type="dxa"/>
            <w:tcPrChange w:id="3153" w:author="james" w:date="2016-03-29T12:12:00Z">
              <w:tcPr>
                <w:tcW w:w="1064" w:type="dxa"/>
              </w:tcPr>
            </w:tcPrChange>
          </w:tcPr>
          <w:p w14:paraId="06B3A0EE" w14:textId="0F054A82" w:rsidR="003D4287" w:rsidRDefault="003D4287" w:rsidP="003D4287">
            <w:pPr>
              <w:jc w:val="right"/>
              <w:rPr>
                <w:ins w:id="3154" w:author="james" w:date="2016-03-29T12:12:00Z"/>
              </w:rPr>
              <w:pPrChange w:id="3155" w:author="james" w:date="2016-03-29T12:12:00Z">
                <w:pPr>
                  <w:jc w:val="both"/>
                </w:pPr>
              </w:pPrChange>
            </w:pPr>
            <w:ins w:id="3156" w:author="james" w:date="2016-03-29T12:12:00Z">
              <w:r>
                <w:rPr>
                  <w:rFonts w:ascii="Calibri" w:hAnsi="Calibri"/>
                  <w:color w:val="000000"/>
                  <w:sz w:val="22"/>
                  <w:szCs w:val="22"/>
                </w:rPr>
                <w:t>2</w:t>
              </w:r>
            </w:ins>
          </w:p>
        </w:tc>
        <w:tc>
          <w:tcPr>
            <w:tcW w:w="1064" w:type="dxa"/>
            <w:tcPrChange w:id="3157" w:author="james" w:date="2016-03-29T12:12:00Z">
              <w:tcPr>
                <w:tcW w:w="1064" w:type="dxa"/>
              </w:tcPr>
            </w:tcPrChange>
          </w:tcPr>
          <w:p w14:paraId="34318DD3" w14:textId="59081499" w:rsidR="003D4287" w:rsidRDefault="003D4287" w:rsidP="003D4287">
            <w:pPr>
              <w:jc w:val="right"/>
              <w:rPr>
                <w:ins w:id="3158" w:author="james" w:date="2016-03-29T12:12:00Z"/>
              </w:rPr>
              <w:pPrChange w:id="3159" w:author="james" w:date="2016-03-29T12:12:00Z">
                <w:pPr>
                  <w:jc w:val="both"/>
                </w:pPr>
              </w:pPrChange>
            </w:pPr>
            <w:ins w:id="3160" w:author="james" w:date="2016-03-29T12:12:00Z">
              <w:r>
                <w:rPr>
                  <w:rFonts w:ascii="Calibri" w:hAnsi="Calibri"/>
                  <w:color w:val="000000"/>
                  <w:sz w:val="22"/>
                  <w:szCs w:val="22"/>
                </w:rPr>
                <w:t>5</w:t>
              </w:r>
            </w:ins>
          </w:p>
        </w:tc>
      </w:tr>
    </w:tbl>
    <w:p w14:paraId="031BB974" w14:textId="77777777" w:rsidR="00D71882" w:rsidRDefault="00D71882" w:rsidP="006F2A7D">
      <w:pPr>
        <w:jc w:val="both"/>
        <w:rPr>
          <w:ins w:id="3161" w:author="james" w:date="2016-03-29T12:14:00Z"/>
        </w:rPr>
      </w:pPr>
    </w:p>
    <w:p w14:paraId="65CB2883" w14:textId="77777777" w:rsidR="00E8076D" w:rsidRDefault="00E8076D" w:rsidP="006F2A7D">
      <w:pPr>
        <w:jc w:val="both"/>
        <w:rPr>
          <w:ins w:id="3162" w:author="james" w:date="2016-03-29T12:14:00Z"/>
        </w:rPr>
      </w:pPr>
    </w:p>
    <w:p w14:paraId="61C9E7B6" w14:textId="77777777" w:rsidR="00E8076D" w:rsidRDefault="00E8076D" w:rsidP="006F2A7D">
      <w:pPr>
        <w:jc w:val="both"/>
        <w:rPr>
          <w:ins w:id="3163" w:author="james" w:date="2016-03-29T12:14:00Z"/>
        </w:rPr>
      </w:pPr>
    </w:p>
    <w:p w14:paraId="5831E802" w14:textId="77777777" w:rsidR="00E8076D" w:rsidRDefault="00E8076D" w:rsidP="006F2A7D">
      <w:pPr>
        <w:jc w:val="both"/>
        <w:rPr>
          <w:ins w:id="3164" w:author="james" w:date="2016-03-29T12:14:00Z"/>
        </w:rPr>
      </w:pPr>
    </w:p>
    <w:p w14:paraId="3C92DC32" w14:textId="13C074EE" w:rsidR="00E8076D" w:rsidRDefault="00E8076D" w:rsidP="00E8076D">
      <w:pPr>
        <w:pStyle w:val="Caption"/>
        <w:keepNext/>
        <w:rPr>
          <w:ins w:id="3165" w:author="james" w:date="2016-03-29T12:14:00Z"/>
        </w:rPr>
        <w:pPrChange w:id="3166" w:author="james" w:date="2016-03-29T12:14:00Z">
          <w:pPr/>
        </w:pPrChange>
      </w:pPr>
      <w:ins w:id="3167" w:author="james" w:date="2016-03-29T12:14:00Z">
        <w:r>
          <w:t xml:space="preserve">Table </w:t>
        </w:r>
        <w:r>
          <w:fldChar w:fldCharType="begin"/>
        </w:r>
        <w:r>
          <w:instrText xml:space="preserve"> SEQ Table \* ARABIC </w:instrText>
        </w:r>
      </w:ins>
      <w:r>
        <w:fldChar w:fldCharType="separate"/>
      </w:r>
      <w:ins w:id="3168" w:author="james" w:date="2016-03-29T13:09:00Z">
        <w:r w:rsidR="00807010">
          <w:rPr>
            <w:noProof/>
          </w:rPr>
          <w:t>18</w:t>
        </w:r>
      </w:ins>
      <w:ins w:id="3169" w:author="james" w:date="2016-03-29T12:14:00Z">
        <w:r>
          <w:fldChar w:fldCharType="end"/>
        </w:r>
        <w:r>
          <w:t xml:space="preserve"> Encoding of 5-bit samples</w:t>
        </w:r>
      </w:ins>
    </w:p>
    <w:tbl>
      <w:tblPr>
        <w:tblStyle w:val="TableGrid"/>
        <w:tblW w:w="0" w:type="auto"/>
        <w:tblLook w:val="04A0" w:firstRow="1" w:lastRow="0" w:firstColumn="1" w:lastColumn="0" w:noHBand="0" w:noVBand="1"/>
        <w:tblPrChange w:id="3170" w:author="james" w:date="2016-03-29T12:15: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3171">
          <w:tblGrid>
            <w:gridCol w:w="1064"/>
            <w:gridCol w:w="1064"/>
            <w:gridCol w:w="1064"/>
            <w:gridCol w:w="1064"/>
            <w:gridCol w:w="1064"/>
            <w:gridCol w:w="1064"/>
            <w:gridCol w:w="1064"/>
            <w:gridCol w:w="1064"/>
            <w:gridCol w:w="1064"/>
          </w:tblGrid>
        </w:tblGridChange>
      </w:tblGrid>
      <w:tr w:rsidR="00E8076D" w14:paraId="56984561" w14:textId="77777777" w:rsidTr="00E8076D">
        <w:trPr>
          <w:ins w:id="3172" w:author="james" w:date="2016-03-29T12:14:00Z"/>
        </w:trPr>
        <w:tc>
          <w:tcPr>
            <w:tcW w:w="1064" w:type="dxa"/>
            <w:shd w:val="clear" w:color="auto" w:fill="548DD4" w:themeFill="text2" w:themeFillTint="99"/>
            <w:tcPrChange w:id="3173" w:author="james" w:date="2016-03-29T12:15:00Z">
              <w:tcPr>
                <w:tcW w:w="1064" w:type="dxa"/>
              </w:tcPr>
            </w:tcPrChange>
          </w:tcPr>
          <w:p w14:paraId="64E1559D" w14:textId="408649F8" w:rsidR="00E8076D" w:rsidRDefault="00E8076D" w:rsidP="00E8076D">
            <w:pPr>
              <w:jc w:val="both"/>
              <w:rPr>
                <w:ins w:id="3174" w:author="james" w:date="2016-03-29T12:14:00Z"/>
              </w:rPr>
            </w:pPr>
            <w:ins w:id="3175" w:author="james" w:date="2016-03-29T12:15: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3176" w:author="james" w:date="2016-03-29T12:15:00Z">
              <w:tcPr>
                <w:tcW w:w="1064" w:type="dxa"/>
              </w:tcPr>
            </w:tcPrChange>
          </w:tcPr>
          <w:p w14:paraId="339E5714" w14:textId="7AD08170" w:rsidR="00E8076D" w:rsidRDefault="00E8076D" w:rsidP="00E8076D">
            <w:pPr>
              <w:jc w:val="both"/>
              <w:rPr>
                <w:ins w:id="3177" w:author="james" w:date="2016-03-29T12:14:00Z"/>
              </w:rPr>
            </w:pPr>
            <w:ins w:id="3178" w:author="james" w:date="2016-03-29T12:15:00Z">
              <w:r w:rsidRPr="00514B5D">
                <w:rPr>
                  <w:rFonts w:ascii="Calibri" w:hAnsi="Calibri"/>
                  <w:b/>
                  <w:color w:val="FFFFFF" w:themeColor="background1"/>
                  <w:sz w:val="22"/>
                  <w:szCs w:val="22"/>
                </w:rPr>
                <w:t>OB</w:t>
              </w:r>
            </w:ins>
          </w:p>
        </w:tc>
        <w:tc>
          <w:tcPr>
            <w:tcW w:w="1064" w:type="dxa"/>
            <w:shd w:val="clear" w:color="auto" w:fill="548DD4" w:themeFill="text2" w:themeFillTint="99"/>
            <w:tcPrChange w:id="3179" w:author="james" w:date="2016-03-29T12:15:00Z">
              <w:tcPr>
                <w:tcW w:w="1064" w:type="dxa"/>
              </w:tcPr>
            </w:tcPrChange>
          </w:tcPr>
          <w:p w14:paraId="5C7F7B72" w14:textId="2C02976E" w:rsidR="00E8076D" w:rsidRDefault="00E8076D" w:rsidP="00E8076D">
            <w:pPr>
              <w:jc w:val="both"/>
              <w:rPr>
                <w:ins w:id="3180" w:author="james" w:date="2016-03-29T12:14:00Z"/>
              </w:rPr>
            </w:pPr>
            <w:ins w:id="3181" w:author="james" w:date="2016-03-29T12:15:00Z">
              <w:r w:rsidRPr="00514B5D">
                <w:rPr>
                  <w:rFonts w:ascii="Calibri" w:hAnsi="Calibri"/>
                  <w:b/>
                  <w:color w:val="FFFFFF" w:themeColor="background1"/>
                  <w:sz w:val="22"/>
                  <w:szCs w:val="22"/>
                </w:rPr>
                <w:t>OBA</w:t>
              </w:r>
            </w:ins>
          </w:p>
        </w:tc>
        <w:tc>
          <w:tcPr>
            <w:tcW w:w="1064" w:type="dxa"/>
            <w:shd w:val="clear" w:color="auto" w:fill="548DD4" w:themeFill="text2" w:themeFillTint="99"/>
            <w:tcPrChange w:id="3182" w:author="james" w:date="2016-03-29T12:15:00Z">
              <w:tcPr>
                <w:tcW w:w="1064" w:type="dxa"/>
              </w:tcPr>
            </w:tcPrChange>
          </w:tcPr>
          <w:p w14:paraId="21AFB4CF" w14:textId="7A78269B" w:rsidR="00E8076D" w:rsidRDefault="00E8076D" w:rsidP="00E8076D">
            <w:pPr>
              <w:jc w:val="both"/>
              <w:rPr>
                <w:ins w:id="3183" w:author="james" w:date="2016-03-29T12:14:00Z"/>
              </w:rPr>
            </w:pPr>
            <w:ins w:id="3184" w:author="james" w:date="2016-03-29T12:15:00Z">
              <w:r w:rsidRPr="00514B5D">
                <w:rPr>
                  <w:rFonts w:ascii="Calibri" w:hAnsi="Calibri"/>
                  <w:b/>
                  <w:color w:val="FFFFFF" w:themeColor="background1"/>
                  <w:sz w:val="22"/>
                  <w:szCs w:val="22"/>
                </w:rPr>
                <w:t>SM</w:t>
              </w:r>
            </w:ins>
          </w:p>
        </w:tc>
        <w:tc>
          <w:tcPr>
            <w:tcW w:w="1064" w:type="dxa"/>
            <w:shd w:val="clear" w:color="auto" w:fill="548DD4" w:themeFill="text2" w:themeFillTint="99"/>
            <w:tcPrChange w:id="3185" w:author="james" w:date="2016-03-29T12:15:00Z">
              <w:tcPr>
                <w:tcW w:w="1064" w:type="dxa"/>
              </w:tcPr>
            </w:tcPrChange>
          </w:tcPr>
          <w:p w14:paraId="6CB82E5B" w14:textId="6E6E0BBB" w:rsidR="00E8076D" w:rsidRDefault="00E8076D" w:rsidP="00E8076D">
            <w:pPr>
              <w:jc w:val="both"/>
              <w:rPr>
                <w:ins w:id="3186" w:author="james" w:date="2016-03-29T12:14:00Z"/>
              </w:rPr>
            </w:pPr>
            <w:ins w:id="3187" w:author="james" w:date="2016-03-29T12:15:00Z">
              <w:r w:rsidRPr="00514B5D">
                <w:rPr>
                  <w:rFonts w:ascii="Calibri" w:hAnsi="Calibri"/>
                  <w:b/>
                  <w:color w:val="FFFFFF" w:themeColor="background1"/>
                  <w:sz w:val="22"/>
                  <w:szCs w:val="22"/>
                </w:rPr>
                <w:t>SMA</w:t>
              </w:r>
            </w:ins>
          </w:p>
        </w:tc>
        <w:tc>
          <w:tcPr>
            <w:tcW w:w="1064" w:type="dxa"/>
            <w:shd w:val="clear" w:color="auto" w:fill="548DD4" w:themeFill="text2" w:themeFillTint="99"/>
            <w:tcPrChange w:id="3188" w:author="james" w:date="2016-03-29T12:15:00Z">
              <w:tcPr>
                <w:tcW w:w="1064" w:type="dxa"/>
              </w:tcPr>
            </w:tcPrChange>
          </w:tcPr>
          <w:p w14:paraId="70D74BFF" w14:textId="0EC4F5DB" w:rsidR="00E8076D" w:rsidRDefault="00E8076D" w:rsidP="00E8076D">
            <w:pPr>
              <w:jc w:val="both"/>
              <w:rPr>
                <w:ins w:id="3189" w:author="james" w:date="2016-03-29T12:14:00Z"/>
              </w:rPr>
            </w:pPr>
            <w:ins w:id="3190" w:author="james" w:date="2016-03-29T12:15:00Z">
              <w:r w:rsidRPr="00514B5D">
                <w:rPr>
                  <w:rFonts w:ascii="Calibri" w:hAnsi="Calibri"/>
                  <w:b/>
                  <w:color w:val="FFFFFF" w:themeColor="background1"/>
                  <w:sz w:val="22"/>
                  <w:szCs w:val="22"/>
                </w:rPr>
                <w:t>TC</w:t>
              </w:r>
            </w:ins>
          </w:p>
        </w:tc>
        <w:tc>
          <w:tcPr>
            <w:tcW w:w="1064" w:type="dxa"/>
            <w:shd w:val="clear" w:color="auto" w:fill="548DD4" w:themeFill="text2" w:themeFillTint="99"/>
            <w:tcPrChange w:id="3191" w:author="james" w:date="2016-03-29T12:15:00Z">
              <w:tcPr>
                <w:tcW w:w="1064" w:type="dxa"/>
              </w:tcPr>
            </w:tcPrChange>
          </w:tcPr>
          <w:p w14:paraId="0E8B680E" w14:textId="35187BD8" w:rsidR="00E8076D" w:rsidRDefault="00E8076D" w:rsidP="00E8076D">
            <w:pPr>
              <w:jc w:val="both"/>
              <w:rPr>
                <w:ins w:id="3192" w:author="james" w:date="2016-03-29T12:14:00Z"/>
              </w:rPr>
            </w:pPr>
            <w:ins w:id="3193" w:author="james" w:date="2016-03-29T12:15:00Z">
              <w:r w:rsidRPr="00514B5D">
                <w:rPr>
                  <w:rFonts w:ascii="Calibri" w:hAnsi="Calibri"/>
                  <w:b/>
                  <w:color w:val="FFFFFF" w:themeColor="background1"/>
                  <w:sz w:val="22"/>
                  <w:szCs w:val="22"/>
                </w:rPr>
                <w:t>TCA</w:t>
              </w:r>
            </w:ins>
          </w:p>
        </w:tc>
        <w:tc>
          <w:tcPr>
            <w:tcW w:w="1064" w:type="dxa"/>
            <w:shd w:val="clear" w:color="auto" w:fill="548DD4" w:themeFill="text2" w:themeFillTint="99"/>
            <w:tcPrChange w:id="3194" w:author="james" w:date="2016-03-29T12:15:00Z">
              <w:tcPr>
                <w:tcW w:w="1064" w:type="dxa"/>
              </w:tcPr>
            </w:tcPrChange>
          </w:tcPr>
          <w:p w14:paraId="1523A2A7" w14:textId="0753EA89" w:rsidR="00E8076D" w:rsidRDefault="00E8076D" w:rsidP="00E8076D">
            <w:pPr>
              <w:jc w:val="both"/>
              <w:rPr>
                <w:ins w:id="3195" w:author="james" w:date="2016-03-29T12:14:00Z"/>
              </w:rPr>
            </w:pPr>
            <w:ins w:id="3196" w:author="james" w:date="2016-03-29T12:15:00Z">
              <w:r w:rsidRPr="00514B5D">
                <w:rPr>
                  <w:rFonts w:ascii="Calibri" w:hAnsi="Calibri"/>
                  <w:b/>
                  <w:color w:val="FFFFFF" w:themeColor="background1"/>
                  <w:sz w:val="22"/>
                  <w:szCs w:val="22"/>
                </w:rPr>
                <w:t>OG</w:t>
              </w:r>
            </w:ins>
          </w:p>
        </w:tc>
        <w:tc>
          <w:tcPr>
            <w:tcW w:w="1064" w:type="dxa"/>
            <w:shd w:val="clear" w:color="auto" w:fill="548DD4" w:themeFill="text2" w:themeFillTint="99"/>
            <w:tcPrChange w:id="3197" w:author="james" w:date="2016-03-29T12:15:00Z">
              <w:tcPr>
                <w:tcW w:w="1064" w:type="dxa"/>
              </w:tcPr>
            </w:tcPrChange>
          </w:tcPr>
          <w:p w14:paraId="132391AD" w14:textId="39592DD0" w:rsidR="00E8076D" w:rsidRDefault="00E8076D" w:rsidP="00E8076D">
            <w:pPr>
              <w:jc w:val="both"/>
              <w:rPr>
                <w:ins w:id="3198" w:author="james" w:date="2016-03-29T12:14:00Z"/>
              </w:rPr>
            </w:pPr>
            <w:ins w:id="3199" w:author="james" w:date="2016-03-29T12:15:00Z">
              <w:r w:rsidRPr="00514B5D">
                <w:rPr>
                  <w:rFonts w:ascii="Calibri" w:hAnsi="Calibri"/>
                  <w:b/>
                  <w:color w:val="FFFFFF" w:themeColor="background1"/>
                  <w:sz w:val="22"/>
                  <w:szCs w:val="22"/>
                </w:rPr>
                <w:t>OGA</w:t>
              </w:r>
            </w:ins>
          </w:p>
        </w:tc>
      </w:tr>
      <w:tr w:rsidR="00E8076D" w14:paraId="78F11F46" w14:textId="77777777" w:rsidTr="001D095E">
        <w:trPr>
          <w:ins w:id="3200" w:author="james" w:date="2016-03-29T12:14:00Z"/>
        </w:trPr>
        <w:tc>
          <w:tcPr>
            <w:tcW w:w="1064" w:type="dxa"/>
            <w:vAlign w:val="bottom"/>
            <w:tcPrChange w:id="3201" w:author="james" w:date="2016-03-29T12:15:00Z">
              <w:tcPr>
                <w:tcW w:w="1064" w:type="dxa"/>
              </w:tcPr>
            </w:tcPrChange>
          </w:tcPr>
          <w:p w14:paraId="2AAA8889" w14:textId="1B3A3BF2" w:rsidR="00E8076D" w:rsidRDefault="00E8076D" w:rsidP="00E8076D">
            <w:pPr>
              <w:jc w:val="right"/>
              <w:rPr>
                <w:ins w:id="3202" w:author="james" w:date="2016-03-29T12:14:00Z"/>
              </w:rPr>
              <w:pPrChange w:id="3203" w:author="james" w:date="2016-03-29T12:15:00Z">
                <w:pPr>
                  <w:jc w:val="both"/>
                </w:pPr>
              </w:pPrChange>
            </w:pPr>
            <w:ins w:id="3204" w:author="james" w:date="2016-03-29T12:15:00Z">
              <w:r>
                <w:rPr>
                  <w:rFonts w:ascii="Calibri" w:hAnsi="Calibri"/>
                  <w:color w:val="000000"/>
                  <w:sz w:val="22"/>
                  <w:szCs w:val="22"/>
                </w:rPr>
                <w:t>00000</w:t>
              </w:r>
            </w:ins>
          </w:p>
        </w:tc>
        <w:tc>
          <w:tcPr>
            <w:tcW w:w="1064" w:type="dxa"/>
            <w:vAlign w:val="bottom"/>
            <w:tcPrChange w:id="3205" w:author="james" w:date="2016-03-29T12:15:00Z">
              <w:tcPr>
                <w:tcW w:w="1064" w:type="dxa"/>
              </w:tcPr>
            </w:tcPrChange>
          </w:tcPr>
          <w:p w14:paraId="6B44B1A1" w14:textId="241A7FCB" w:rsidR="00E8076D" w:rsidRDefault="00E8076D" w:rsidP="00E8076D">
            <w:pPr>
              <w:jc w:val="right"/>
              <w:rPr>
                <w:ins w:id="3206" w:author="james" w:date="2016-03-29T12:14:00Z"/>
              </w:rPr>
              <w:pPrChange w:id="3207" w:author="james" w:date="2016-03-29T12:15:00Z">
                <w:pPr>
                  <w:jc w:val="both"/>
                </w:pPr>
              </w:pPrChange>
            </w:pPr>
            <w:ins w:id="3208" w:author="james" w:date="2016-03-29T12:15:00Z">
              <w:r>
                <w:rPr>
                  <w:rFonts w:ascii="Calibri" w:hAnsi="Calibri"/>
                  <w:color w:val="000000"/>
                  <w:sz w:val="22"/>
                  <w:szCs w:val="22"/>
                </w:rPr>
                <w:t>-16</w:t>
              </w:r>
            </w:ins>
          </w:p>
        </w:tc>
        <w:tc>
          <w:tcPr>
            <w:tcW w:w="1064" w:type="dxa"/>
            <w:vAlign w:val="bottom"/>
            <w:tcPrChange w:id="3209" w:author="james" w:date="2016-03-29T12:15:00Z">
              <w:tcPr>
                <w:tcW w:w="1064" w:type="dxa"/>
              </w:tcPr>
            </w:tcPrChange>
          </w:tcPr>
          <w:p w14:paraId="455F60BA" w14:textId="27A55029" w:rsidR="00E8076D" w:rsidRDefault="00E8076D" w:rsidP="00E8076D">
            <w:pPr>
              <w:jc w:val="right"/>
              <w:rPr>
                <w:ins w:id="3210" w:author="james" w:date="2016-03-29T12:14:00Z"/>
              </w:rPr>
              <w:pPrChange w:id="3211" w:author="james" w:date="2016-03-29T12:15:00Z">
                <w:pPr>
                  <w:jc w:val="both"/>
                </w:pPr>
              </w:pPrChange>
            </w:pPr>
            <w:ins w:id="3212" w:author="james" w:date="2016-03-29T12:15:00Z">
              <w:r>
                <w:rPr>
                  <w:rFonts w:ascii="Calibri" w:hAnsi="Calibri"/>
                  <w:color w:val="000000"/>
                  <w:sz w:val="22"/>
                  <w:szCs w:val="22"/>
                </w:rPr>
                <w:t>-31</w:t>
              </w:r>
            </w:ins>
          </w:p>
        </w:tc>
        <w:tc>
          <w:tcPr>
            <w:tcW w:w="1064" w:type="dxa"/>
            <w:vAlign w:val="bottom"/>
            <w:tcPrChange w:id="3213" w:author="james" w:date="2016-03-29T12:15:00Z">
              <w:tcPr>
                <w:tcW w:w="1064" w:type="dxa"/>
              </w:tcPr>
            </w:tcPrChange>
          </w:tcPr>
          <w:p w14:paraId="770EA77E" w14:textId="0C00FE54" w:rsidR="00E8076D" w:rsidRDefault="00E8076D" w:rsidP="00E8076D">
            <w:pPr>
              <w:jc w:val="right"/>
              <w:rPr>
                <w:ins w:id="3214" w:author="james" w:date="2016-03-29T12:14:00Z"/>
              </w:rPr>
              <w:pPrChange w:id="3215" w:author="james" w:date="2016-03-29T12:15:00Z">
                <w:pPr>
                  <w:jc w:val="both"/>
                </w:pPr>
              </w:pPrChange>
            </w:pPr>
            <w:ins w:id="3216" w:author="james" w:date="2016-03-29T12:15:00Z">
              <w:r>
                <w:rPr>
                  <w:rFonts w:ascii="Calibri" w:hAnsi="Calibri"/>
                  <w:color w:val="000000"/>
                  <w:sz w:val="22"/>
                  <w:szCs w:val="22"/>
                </w:rPr>
                <w:t>0</w:t>
              </w:r>
            </w:ins>
          </w:p>
        </w:tc>
        <w:tc>
          <w:tcPr>
            <w:tcW w:w="1064" w:type="dxa"/>
            <w:vAlign w:val="bottom"/>
            <w:tcPrChange w:id="3217" w:author="james" w:date="2016-03-29T12:15:00Z">
              <w:tcPr>
                <w:tcW w:w="1064" w:type="dxa"/>
              </w:tcPr>
            </w:tcPrChange>
          </w:tcPr>
          <w:p w14:paraId="083C8A82" w14:textId="1D29904B" w:rsidR="00E8076D" w:rsidRDefault="00E8076D" w:rsidP="00E8076D">
            <w:pPr>
              <w:jc w:val="right"/>
              <w:rPr>
                <w:ins w:id="3218" w:author="james" w:date="2016-03-29T12:14:00Z"/>
              </w:rPr>
              <w:pPrChange w:id="3219" w:author="james" w:date="2016-03-29T12:15:00Z">
                <w:pPr>
                  <w:jc w:val="both"/>
                </w:pPr>
              </w:pPrChange>
            </w:pPr>
            <w:ins w:id="3220" w:author="james" w:date="2016-03-29T12:15:00Z">
              <w:r>
                <w:rPr>
                  <w:rFonts w:ascii="Calibri" w:hAnsi="Calibri"/>
                  <w:color w:val="000000"/>
                  <w:sz w:val="22"/>
                  <w:szCs w:val="22"/>
                </w:rPr>
                <w:t>1</w:t>
              </w:r>
            </w:ins>
          </w:p>
        </w:tc>
        <w:tc>
          <w:tcPr>
            <w:tcW w:w="1064" w:type="dxa"/>
            <w:vAlign w:val="bottom"/>
            <w:tcPrChange w:id="3221" w:author="james" w:date="2016-03-29T12:15:00Z">
              <w:tcPr>
                <w:tcW w:w="1064" w:type="dxa"/>
              </w:tcPr>
            </w:tcPrChange>
          </w:tcPr>
          <w:p w14:paraId="159A48EA" w14:textId="5E91546D" w:rsidR="00E8076D" w:rsidRDefault="00E8076D" w:rsidP="00E8076D">
            <w:pPr>
              <w:jc w:val="right"/>
              <w:rPr>
                <w:ins w:id="3222" w:author="james" w:date="2016-03-29T12:14:00Z"/>
              </w:rPr>
              <w:pPrChange w:id="3223" w:author="james" w:date="2016-03-29T12:15:00Z">
                <w:pPr>
                  <w:jc w:val="both"/>
                </w:pPr>
              </w:pPrChange>
            </w:pPr>
            <w:ins w:id="3224" w:author="james" w:date="2016-03-29T12:15:00Z">
              <w:r>
                <w:rPr>
                  <w:rFonts w:ascii="Calibri" w:hAnsi="Calibri"/>
                  <w:color w:val="000000"/>
                  <w:sz w:val="22"/>
                  <w:szCs w:val="22"/>
                </w:rPr>
                <w:t>0</w:t>
              </w:r>
            </w:ins>
          </w:p>
        </w:tc>
        <w:tc>
          <w:tcPr>
            <w:tcW w:w="1064" w:type="dxa"/>
            <w:vAlign w:val="bottom"/>
            <w:tcPrChange w:id="3225" w:author="james" w:date="2016-03-29T12:15:00Z">
              <w:tcPr>
                <w:tcW w:w="1064" w:type="dxa"/>
              </w:tcPr>
            </w:tcPrChange>
          </w:tcPr>
          <w:p w14:paraId="5AEBE883" w14:textId="0860C8DF" w:rsidR="00E8076D" w:rsidRDefault="00E8076D" w:rsidP="00E8076D">
            <w:pPr>
              <w:jc w:val="right"/>
              <w:rPr>
                <w:ins w:id="3226" w:author="james" w:date="2016-03-29T12:14:00Z"/>
              </w:rPr>
              <w:pPrChange w:id="3227" w:author="james" w:date="2016-03-29T12:15:00Z">
                <w:pPr>
                  <w:jc w:val="both"/>
                </w:pPr>
              </w:pPrChange>
            </w:pPr>
            <w:ins w:id="3228" w:author="james" w:date="2016-03-29T12:15:00Z">
              <w:r>
                <w:rPr>
                  <w:rFonts w:ascii="Calibri" w:hAnsi="Calibri"/>
                  <w:color w:val="000000"/>
                  <w:sz w:val="22"/>
                  <w:szCs w:val="22"/>
                </w:rPr>
                <w:t>1</w:t>
              </w:r>
            </w:ins>
          </w:p>
        </w:tc>
        <w:tc>
          <w:tcPr>
            <w:tcW w:w="1064" w:type="dxa"/>
            <w:vAlign w:val="bottom"/>
            <w:tcPrChange w:id="3229" w:author="james" w:date="2016-03-29T12:15:00Z">
              <w:tcPr>
                <w:tcW w:w="1064" w:type="dxa"/>
              </w:tcPr>
            </w:tcPrChange>
          </w:tcPr>
          <w:p w14:paraId="2743C993" w14:textId="0406BC60" w:rsidR="00E8076D" w:rsidRDefault="00E8076D" w:rsidP="00E8076D">
            <w:pPr>
              <w:jc w:val="right"/>
              <w:rPr>
                <w:ins w:id="3230" w:author="james" w:date="2016-03-29T12:14:00Z"/>
              </w:rPr>
              <w:pPrChange w:id="3231" w:author="james" w:date="2016-03-29T12:15:00Z">
                <w:pPr>
                  <w:jc w:val="both"/>
                </w:pPr>
              </w:pPrChange>
            </w:pPr>
            <w:ins w:id="3232" w:author="james" w:date="2016-03-29T12:15:00Z">
              <w:r>
                <w:rPr>
                  <w:rFonts w:ascii="Calibri" w:hAnsi="Calibri"/>
                  <w:color w:val="000000"/>
                  <w:sz w:val="22"/>
                  <w:szCs w:val="22"/>
                </w:rPr>
                <w:t>-16</w:t>
              </w:r>
            </w:ins>
          </w:p>
        </w:tc>
        <w:tc>
          <w:tcPr>
            <w:tcW w:w="1064" w:type="dxa"/>
            <w:vAlign w:val="bottom"/>
            <w:tcPrChange w:id="3233" w:author="james" w:date="2016-03-29T12:15:00Z">
              <w:tcPr>
                <w:tcW w:w="1064" w:type="dxa"/>
              </w:tcPr>
            </w:tcPrChange>
          </w:tcPr>
          <w:p w14:paraId="6E98DA07" w14:textId="11756C8B" w:rsidR="00E8076D" w:rsidRDefault="00E8076D" w:rsidP="00E8076D">
            <w:pPr>
              <w:jc w:val="right"/>
              <w:rPr>
                <w:ins w:id="3234" w:author="james" w:date="2016-03-29T12:14:00Z"/>
              </w:rPr>
              <w:pPrChange w:id="3235" w:author="james" w:date="2016-03-29T12:15:00Z">
                <w:pPr>
                  <w:jc w:val="both"/>
                </w:pPr>
              </w:pPrChange>
            </w:pPr>
            <w:ins w:id="3236" w:author="james" w:date="2016-03-29T12:15:00Z">
              <w:r>
                <w:rPr>
                  <w:rFonts w:ascii="Calibri" w:hAnsi="Calibri"/>
                  <w:color w:val="000000"/>
                  <w:sz w:val="22"/>
                  <w:szCs w:val="22"/>
                </w:rPr>
                <w:t>-31</w:t>
              </w:r>
            </w:ins>
          </w:p>
        </w:tc>
      </w:tr>
      <w:tr w:rsidR="00E8076D" w14:paraId="2C87FFDF" w14:textId="77777777" w:rsidTr="001D095E">
        <w:trPr>
          <w:ins w:id="3237" w:author="james" w:date="2016-03-29T12:14:00Z"/>
        </w:trPr>
        <w:tc>
          <w:tcPr>
            <w:tcW w:w="1064" w:type="dxa"/>
            <w:vAlign w:val="bottom"/>
            <w:tcPrChange w:id="3238" w:author="james" w:date="2016-03-29T12:15:00Z">
              <w:tcPr>
                <w:tcW w:w="1064" w:type="dxa"/>
              </w:tcPr>
            </w:tcPrChange>
          </w:tcPr>
          <w:p w14:paraId="5549AD73" w14:textId="60D1D6C7" w:rsidR="00E8076D" w:rsidRDefault="00E8076D" w:rsidP="00E8076D">
            <w:pPr>
              <w:jc w:val="right"/>
              <w:rPr>
                <w:ins w:id="3239" w:author="james" w:date="2016-03-29T12:14:00Z"/>
              </w:rPr>
              <w:pPrChange w:id="3240" w:author="james" w:date="2016-03-29T12:15:00Z">
                <w:pPr>
                  <w:jc w:val="both"/>
                </w:pPr>
              </w:pPrChange>
            </w:pPr>
            <w:ins w:id="3241" w:author="james" w:date="2016-03-29T12:15:00Z">
              <w:r>
                <w:rPr>
                  <w:rFonts w:ascii="Calibri" w:hAnsi="Calibri"/>
                  <w:color w:val="000000"/>
                  <w:sz w:val="22"/>
                  <w:szCs w:val="22"/>
                </w:rPr>
                <w:t>00001</w:t>
              </w:r>
            </w:ins>
          </w:p>
        </w:tc>
        <w:tc>
          <w:tcPr>
            <w:tcW w:w="1064" w:type="dxa"/>
            <w:vAlign w:val="bottom"/>
            <w:tcPrChange w:id="3242" w:author="james" w:date="2016-03-29T12:15:00Z">
              <w:tcPr>
                <w:tcW w:w="1064" w:type="dxa"/>
              </w:tcPr>
            </w:tcPrChange>
          </w:tcPr>
          <w:p w14:paraId="068FF9B6" w14:textId="6D2978AA" w:rsidR="00E8076D" w:rsidRDefault="00E8076D" w:rsidP="00E8076D">
            <w:pPr>
              <w:jc w:val="right"/>
              <w:rPr>
                <w:ins w:id="3243" w:author="james" w:date="2016-03-29T12:14:00Z"/>
              </w:rPr>
              <w:pPrChange w:id="3244" w:author="james" w:date="2016-03-29T12:15:00Z">
                <w:pPr>
                  <w:jc w:val="both"/>
                </w:pPr>
              </w:pPrChange>
            </w:pPr>
            <w:ins w:id="3245" w:author="james" w:date="2016-03-29T12:15:00Z">
              <w:r>
                <w:rPr>
                  <w:rFonts w:ascii="Calibri" w:hAnsi="Calibri"/>
                  <w:color w:val="000000"/>
                  <w:sz w:val="22"/>
                  <w:szCs w:val="22"/>
                </w:rPr>
                <w:t>-15</w:t>
              </w:r>
            </w:ins>
          </w:p>
        </w:tc>
        <w:tc>
          <w:tcPr>
            <w:tcW w:w="1064" w:type="dxa"/>
            <w:vAlign w:val="bottom"/>
            <w:tcPrChange w:id="3246" w:author="james" w:date="2016-03-29T12:15:00Z">
              <w:tcPr>
                <w:tcW w:w="1064" w:type="dxa"/>
              </w:tcPr>
            </w:tcPrChange>
          </w:tcPr>
          <w:p w14:paraId="5C6B61EE" w14:textId="6B0712EF" w:rsidR="00E8076D" w:rsidRDefault="00E8076D" w:rsidP="00E8076D">
            <w:pPr>
              <w:jc w:val="right"/>
              <w:rPr>
                <w:ins w:id="3247" w:author="james" w:date="2016-03-29T12:14:00Z"/>
              </w:rPr>
              <w:pPrChange w:id="3248" w:author="james" w:date="2016-03-29T12:15:00Z">
                <w:pPr>
                  <w:jc w:val="both"/>
                </w:pPr>
              </w:pPrChange>
            </w:pPr>
            <w:ins w:id="3249" w:author="james" w:date="2016-03-29T12:15:00Z">
              <w:r>
                <w:rPr>
                  <w:rFonts w:ascii="Calibri" w:hAnsi="Calibri"/>
                  <w:color w:val="000000"/>
                  <w:sz w:val="22"/>
                  <w:szCs w:val="22"/>
                </w:rPr>
                <w:t>-29</w:t>
              </w:r>
            </w:ins>
          </w:p>
        </w:tc>
        <w:tc>
          <w:tcPr>
            <w:tcW w:w="1064" w:type="dxa"/>
            <w:vAlign w:val="bottom"/>
            <w:tcPrChange w:id="3250" w:author="james" w:date="2016-03-29T12:15:00Z">
              <w:tcPr>
                <w:tcW w:w="1064" w:type="dxa"/>
              </w:tcPr>
            </w:tcPrChange>
          </w:tcPr>
          <w:p w14:paraId="1E98C4C0" w14:textId="096E3A5D" w:rsidR="00E8076D" w:rsidRDefault="00E8076D" w:rsidP="00E8076D">
            <w:pPr>
              <w:jc w:val="right"/>
              <w:rPr>
                <w:ins w:id="3251" w:author="james" w:date="2016-03-29T12:14:00Z"/>
              </w:rPr>
              <w:pPrChange w:id="3252" w:author="james" w:date="2016-03-29T12:15:00Z">
                <w:pPr>
                  <w:jc w:val="both"/>
                </w:pPr>
              </w:pPrChange>
            </w:pPr>
            <w:ins w:id="3253" w:author="james" w:date="2016-03-29T12:15:00Z">
              <w:r>
                <w:rPr>
                  <w:rFonts w:ascii="Calibri" w:hAnsi="Calibri"/>
                  <w:color w:val="000000"/>
                  <w:sz w:val="22"/>
                  <w:szCs w:val="22"/>
                </w:rPr>
                <w:t>1</w:t>
              </w:r>
            </w:ins>
          </w:p>
        </w:tc>
        <w:tc>
          <w:tcPr>
            <w:tcW w:w="1064" w:type="dxa"/>
            <w:vAlign w:val="bottom"/>
            <w:tcPrChange w:id="3254" w:author="james" w:date="2016-03-29T12:15:00Z">
              <w:tcPr>
                <w:tcW w:w="1064" w:type="dxa"/>
              </w:tcPr>
            </w:tcPrChange>
          </w:tcPr>
          <w:p w14:paraId="65C0B2B2" w14:textId="64C1A5AD" w:rsidR="00E8076D" w:rsidRDefault="00E8076D" w:rsidP="00E8076D">
            <w:pPr>
              <w:jc w:val="right"/>
              <w:rPr>
                <w:ins w:id="3255" w:author="james" w:date="2016-03-29T12:14:00Z"/>
              </w:rPr>
              <w:pPrChange w:id="3256" w:author="james" w:date="2016-03-29T12:15:00Z">
                <w:pPr>
                  <w:jc w:val="both"/>
                </w:pPr>
              </w:pPrChange>
            </w:pPr>
            <w:ins w:id="3257" w:author="james" w:date="2016-03-29T12:15:00Z">
              <w:r>
                <w:rPr>
                  <w:rFonts w:ascii="Calibri" w:hAnsi="Calibri"/>
                  <w:color w:val="000000"/>
                  <w:sz w:val="22"/>
                  <w:szCs w:val="22"/>
                </w:rPr>
                <w:t>3</w:t>
              </w:r>
            </w:ins>
          </w:p>
        </w:tc>
        <w:tc>
          <w:tcPr>
            <w:tcW w:w="1064" w:type="dxa"/>
            <w:vAlign w:val="bottom"/>
            <w:tcPrChange w:id="3258" w:author="james" w:date="2016-03-29T12:15:00Z">
              <w:tcPr>
                <w:tcW w:w="1064" w:type="dxa"/>
              </w:tcPr>
            </w:tcPrChange>
          </w:tcPr>
          <w:p w14:paraId="2C94324E" w14:textId="73FDB7E9" w:rsidR="00E8076D" w:rsidRDefault="00E8076D" w:rsidP="00E8076D">
            <w:pPr>
              <w:jc w:val="right"/>
              <w:rPr>
                <w:ins w:id="3259" w:author="james" w:date="2016-03-29T12:14:00Z"/>
              </w:rPr>
              <w:pPrChange w:id="3260" w:author="james" w:date="2016-03-29T12:15:00Z">
                <w:pPr>
                  <w:jc w:val="both"/>
                </w:pPr>
              </w:pPrChange>
            </w:pPr>
            <w:ins w:id="3261" w:author="james" w:date="2016-03-29T12:15:00Z">
              <w:r>
                <w:rPr>
                  <w:rFonts w:ascii="Calibri" w:hAnsi="Calibri"/>
                  <w:color w:val="000000"/>
                  <w:sz w:val="22"/>
                  <w:szCs w:val="22"/>
                </w:rPr>
                <w:t>1</w:t>
              </w:r>
            </w:ins>
          </w:p>
        </w:tc>
        <w:tc>
          <w:tcPr>
            <w:tcW w:w="1064" w:type="dxa"/>
            <w:vAlign w:val="bottom"/>
            <w:tcPrChange w:id="3262" w:author="james" w:date="2016-03-29T12:15:00Z">
              <w:tcPr>
                <w:tcW w:w="1064" w:type="dxa"/>
              </w:tcPr>
            </w:tcPrChange>
          </w:tcPr>
          <w:p w14:paraId="4C5A936E" w14:textId="67854C38" w:rsidR="00E8076D" w:rsidRDefault="00E8076D" w:rsidP="00E8076D">
            <w:pPr>
              <w:jc w:val="right"/>
              <w:rPr>
                <w:ins w:id="3263" w:author="james" w:date="2016-03-29T12:14:00Z"/>
              </w:rPr>
              <w:pPrChange w:id="3264" w:author="james" w:date="2016-03-29T12:15:00Z">
                <w:pPr>
                  <w:jc w:val="both"/>
                </w:pPr>
              </w:pPrChange>
            </w:pPr>
            <w:ins w:id="3265" w:author="james" w:date="2016-03-29T12:15:00Z">
              <w:r>
                <w:rPr>
                  <w:rFonts w:ascii="Calibri" w:hAnsi="Calibri"/>
                  <w:color w:val="000000"/>
                  <w:sz w:val="22"/>
                  <w:szCs w:val="22"/>
                </w:rPr>
                <w:t>3</w:t>
              </w:r>
            </w:ins>
          </w:p>
        </w:tc>
        <w:tc>
          <w:tcPr>
            <w:tcW w:w="1064" w:type="dxa"/>
            <w:vAlign w:val="bottom"/>
            <w:tcPrChange w:id="3266" w:author="james" w:date="2016-03-29T12:15:00Z">
              <w:tcPr>
                <w:tcW w:w="1064" w:type="dxa"/>
              </w:tcPr>
            </w:tcPrChange>
          </w:tcPr>
          <w:p w14:paraId="49D6CC89" w14:textId="7FC9F3CE" w:rsidR="00E8076D" w:rsidRDefault="00E8076D" w:rsidP="00E8076D">
            <w:pPr>
              <w:jc w:val="right"/>
              <w:rPr>
                <w:ins w:id="3267" w:author="james" w:date="2016-03-29T12:14:00Z"/>
              </w:rPr>
              <w:pPrChange w:id="3268" w:author="james" w:date="2016-03-29T12:15:00Z">
                <w:pPr>
                  <w:jc w:val="both"/>
                </w:pPr>
              </w:pPrChange>
            </w:pPr>
            <w:ins w:id="3269" w:author="james" w:date="2016-03-29T12:15:00Z">
              <w:r>
                <w:rPr>
                  <w:rFonts w:ascii="Calibri" w:hAnsi="Calibri"/>
                  <w:color w:val="000000"/>
                  <w:sz w:val="22"/>
                  <w:szCs w:val="22"/>
                </w:rPr>
                <w:t>-15</w:t>
              </w:r>
            </w:ins>
          </w:p>
        </w:tc>
        <w:tc>
          <w:tcPr>
            <w:tcW w:w="1064" w:type="dxa"/>
            <w:vAlign w:val="bottom"/>
            <w:tcPrChange w:id="3270" w:author="james" w:date="2016-03-29T12:15:00Z">
              <w:tcPr>
                <w:tcW w:w="1064" w:type="dxa"/>
              </w:tcPr>
            </w:tcPrChange>
          </w:tcPr>
          <w:p w14:paraId="50717AFC" w14:textId="019B2285" w:rsidR="00E8076D" w:rsidRDefault="00E8076D" w:rsidP="00E8076D">
            <w:pPr>
              <w:jc w:val="right"/>
              <w:rPr>
                <w:ins w:id="3271" w:author="james" w:date="2016-03-29T12:14:00Z"/>
              </w:rPr>
              <w:pPrChange w:id="3272" w:author="james" w:date="2016-03-29T12:15:00Z">
                <w:pPr>
                  <w:jc w:val="both"/>
                </w:pPr>
              </w:pPrChange>
            </w:pPr>
            <w:ins w:id="3273" w:author="james" w:date="2016-03-29T12:15:00Z">
              <w:r>
                <w:rPr>
                  <w:rFonts w:ascii="Calibri" w:hAnsi="Calibri"/>
                  <w:color w:val="000000"/>
                  <w:sz w:val="22"/>
                  <w:szCs w:val="22"/>
                </w:rPr>
                <w:t>-29</w:t>
              </w:r>
            </w:ins>
          </w:p>
        </w:tc>
      </w:tr>
      <w:tr w:rsidR="00E8076D" w14:paraId="633931A6" w14:textId="77777777" w:rsidTr="001D095E">
        <w:trPr>
          <w:ins w:id="3274" w:author="james" w:date="2016-03-29T12:14:00Z"/>
        </w:trPr>
        <w:tc>
          <w:tcPr>
            <w:tcW w:w="1064" w:type="dxa"/>
            <w:vAlign w:val="bottom"/>
            <w:tcPrChange w:id="3275" w:author="james" w:date="2016-03-29T12:15:00Z">
              <w:tcPr>
                <w:tcW w:w="1064" w:type="dxa"/>
              </w:tcPr>
            </w:tcPrChange>
          </w:tcPr>
          <w:p w14:paraId="786FDE2F" w14:textId="37880562" w:rsidR="00E8076D" w:rsidRDefault="00E8076D" w:rsidP="00E8076D">
            <w:pPr>
              <w:jc w:val="right"/>
              <w:rPr>
                <w:ins w:id="3276" w:author="james" w:date="2016-03-29T12:14:00Z"/>
              </w:rPr>
              <w:pPrChange w:id="3277" w:author="james" w:date="2016-03-29T12:15:00Z">
                <w:pPr>
                  <w:jc w:val="both"/>
                </w:pPr>
              </w:pPrChange>
            </w:pPr>
            <w:ins w:id="3278" w:author="james" w:date="2016-03-29T12:15:00Z">
              <w:r>
                <w:rPr>
                  <w:rFonts w:ascii="Calibri" w:hAnsi="Calibri"/>
                  <w:color w:val="000000"/>
                  <w:sz w:val="22"/>
                  <w:szCs w:val="22"/>
                </w:rPr>
                <w:t>00010</w:t>
              </w:r>
            </w:ins>
          </w:p>
        </w:tc>
        <w:tc>
          <w:tcPr>
            <w:tcW w:w="1064" w:type="dxa"/>
            <w:vAlign w:val="bottom"/>
            <w:tcPrChange w:id="3279" w:author="james" w:date="2016-03-29T12:15:00Z">
              <w:tcPr>
                <w:tcW w:w="1064" w:type="dxa"/>
              </w:tcPr>
            </w:tcPrChange>
          </w:tcPr>
          <w:p w14:paraId="76AB988C" w14:textId="78435BDD" w:rsidR="00E8076D" w:rsidRDefault="00E8076D" w:rsidP="00E8076D">
            <w:pPr>
              <w:jc w:val="right"/>
              <w:rPr>
                <w:ins w:id="3280" w:author="james" w:date="2016-03-29T12:14:00Z"/>
              </w:rPr>
              <w:pPrChange w:id="3281" w:author="james" w:date="2016-03-29T12:15:00Z">
                <w:pPr>
                  <w:jc w:val="both"/>
                </w:pPr>
              </w:pPrChange>
            </w:pPr>
            <w:ins w:id="3282" w:author="james" w:date="2016-03-29T12:15:00Z">
              <w:r>
                <w:rPr>
                  <w:rFonts w:ascii="Calibri" w:hAnsi="Calibri"/>
                  <w:color w:val="000000"/>
                  <w:sz w:val="22"/>
                  <w:szCs w:val="22"/>
                </w:rPr>
                <w:t>-14</w:t>
              </w:r>
            </w:ins>
          </w:p>
        </w:tc>
        <w:tc>
          <w:tcPr>
            <w:tcW w:w="1064" w:type="dxa"/>
            <w:vAlign w:val="bottom"/>
            <w:tcPrChange w:id="3283" w:author="james" w:date="2016-03-29T12:15:00Z">
              <w:tcPr>
                <w:tcW w:w="1064" w:type="dxa"/>
              </w:tcPr>
            </w:tcPrChange>
          </w:tcPr>
          <w:p w14:paraId="30082D38" w14:textId="4B281BBB" w:rsidR="00E8076D" w:rsidRDefault="00E8076D" w:rsidP="00E8076D">
            <w:pPr>
              <w:jc w:val="right"/>
              <w:rPr>
                <w:ins w:id="3284" w:author="james" w:date="2016-03-29T12:14:00Z"/>
              </w:rPr>
              <w:pPrChange w:id="3285" w:author="james" w:date="2016-03-29T12:15:00Z">
                <w:pPr>
                  <w:jc w:val="both"/>
                </w:pPr>
              </w:pPrChange>
            </w:pPr>
            <w:ins w:id="3286" w:author="james" w:date="2016-03-29T12:15:00Z">
              <w:r>
                <w:rPr>
                  <w:rFonts w:ascii="Calibri" w:hAnsi="Calibri"/>
                  <w:color w:val="000000"/>
                  <w:sz w:val="22"/>
                  <w:szCs w:val="22"/>
                </w:rPr>
                <w:t>-27</w:t>
              </w:r>
            </w:ins>
          </w:p>
        </w:tc>
        <w:tc>
          <w:tcPr>
            <w:tcW w:w="1064" w:type="dxa"/>
            <w:vAlign w:val="bottom"/>
            <w:tcPrChange w:id="3287" w:author="james" w:date="2016-03-29T12:15:00Z">
              <w:tcPr>
                <w:tcW w:w="1064" w:type="dxa"/>
              </w:tcPr>
            </w:tcPrChange>
          </w:tcPr>
          <w:p w14:paraId="44BB88A6" w14:textId="5CBCA4E1" w:rsidR="00E8076D" w:rsidRDefault="00E8076D" w:rsidP="00E8076D">
            <w:pPr>
              <w:jc w:val="right"/>
              <w:rPr>
                <w:ins w:id="3288" w:author="james" w:date="2016-03-29T12:14:00Z"/>
              </w:rPr>
              <w:pPrChange w:id="3289" w:author="james" w:date="2016-03-29T12:15:00Z">
                <w:pPr>
                  <w:jc w:val="both"/>
                </w:pPr>
              </w:pPrChange>
            </w:pPr>
            <w:ins w:id="3290" w:author="james" w:date="2016-03-29T12:15:00Z">
              <w:r>
                <w:rPr>
                  <w:rFonts w:ascii="Calibri" w:hAnsi="Calibri"/>
                  <w:color w:val="000000"/>
                  <w:sz w:val="22"/>
                  <w:szCs w:val="22"/>
                </w:rPr>
                <w:t>2</w:t>
              </w:r>
            </w:ins>
          </w:p>
        </w:tc>
        <w:tc>
          <w:tcPr>
            <w:tcW w:w="1064" w:type="dxa"/>
            <w:vAlign w:val="bottom"/>
            <w:tcPrChange w:id="3291" w:author="james" w:date="2016-03-29T12:15:00Z">
              <w:tcPr>
                <w:tcW w:w="1064" w:type="dxa"/>
              </w:tcPr>
            </w:tcPrChange>
          </w:tcPr>
          <w:p w14:paraId="697610D5" w14:textId="4C0E44AC" w:rsidR="00E8076D" w:rsidRDefault="00E8076D" w:rsidP="00E8076D">
            <w:pPr>
              <w:jc w:val="right"/>
              <w:rPr>
                <w:ins w:id="3292" w:author="james" w:date="2016-03-29T12:14:00Z"/>
              </w:rPr>
              <w:pPrChange w:id="3293" w:author="james" w:date="2016-03-29T12:15:00Z">
                <w:pPr>
                  <w:jc w:val="both"/>
                </w:pPr>
              </w:pPrChange>
            </w:pPr>
            <w:ins w:id="3294" w:author="james" w:date="2016-03-29T12:15:00Z">
              <w:r>
                <w:rPr>
                  <w:rFonts w:ascii="Calibri" w:hAnsi="Calibri"/>
                  <w:color w:val="000000"/>
                  <w:sz w:val="22"/>
                  <w:szCs w:val="22"/>
                </w:rPr>
                <w:t>5</w:t>
              </w:r>
            </w:ins>
          </w:p>
        </w:tc>
        <w:tc>
          <w:tcPr>
            <w:tcW w:w="1064" w:type="dxa"/>
            <w:vAlign w:val="bottom"/>
            <w:tcPrChange w:id="3295" w:author="james" w:date="2016-03-29T12:15:00Z">
              <w:tcPr>
                <w:tcW w:w="1064" w:type="dxa"/>
              </w:tcPr>
            </w:tcPrChange>
          </w:tcPr>
          <w:p w14:paraId="7170B4FC" w14:textId="5A6D5AC4" w:rsidR="00E8076D" w:rsidRDefault="00E8076D" w:rsidP="00E8076D">
            <w:pPr>
              <w:jc w:val="right"/>
              <w:rPr>
                <w:ins w:id="3296" w:author="james" w:date="2016-03-29T12:14:00Z"/>
              </w:rPr>
              <w:pPrChange w:id="3297" w:author="james" w:date="2016-03-29T12:15:00Z">
                <w:pPr>
                  <w:jc w:val="both"/>
                </w:pPr>
              </w:pPrChange>
            </w:pPr>
            <w:ins w:id="3298" w:author="james" w:date="2016-03-29T12:15:00Z">
              <w:r>
                <w:rPr>
                  <w:rFonts w:ascii="Calibri" w:hAnsi="Calibri"/>
                  <w:color w:val="000000"/>
                  <w:sz w:val="22"/>
                  <w:szCs w:val="22"/>
                </w:rPr>
                <w:t>2</w:t>
              </w:r>
            </w:ins>
          </w:p>
        </w:tc>
        <w:tc>
          <w:tcPr>
            <w:tcW w:w="1064" w:type="dxa"/>
            <w:vAlign w:val="bottom"/>
            <w:tcPrChange w:id="3299" w:author="james" w:date="2016-03-29T12:15:00Z">
              <w:tcPr>
                <w:tcW w:w="1064" w:type="dxa"/>
              </w:tcPr>
            </w:tcPrChange>
          </w:tcPr>
          <w:p w14:paraId="0BDC202F" w14:textId="303FFAB4" w:rsidR="00E8076D" w:rsidRDefault="00E8076D" w:rsidP="00E8076D">
            <w:pPr>
              <w:jc w:val="right"/>
              <w:rPr>
                <w:ins w:id="3300" w:author="james" w:date="2016-03-29T12:14:00Z"/>
              </w:rPr>
              <w:pPrChange w:id="3301" w:author="james" w:date="2016-03-29T12:15:00Z">
                <w:pPr>
                  <w:jc w:val="both"/>
                </w:pPr>
              </w:pPrChange>
            </w:pPr>
            <w:ins w:id="3302" w:author="james" w:date="2016-03-29T12:15:00Z">
              <w:r>
                <w:rPr>
                  <w:rFonts w:ascii="Calibri" w:hAnsi="Calibri"/>
                  <w:color w:val="000000"/>
                  <w:sz w:val="22"/>
                  <w:szCs w:val="22"/>
                </w:rPr>
                <w:t>5</w:t>
              </w:r>
            </w:ins>
          </w:p>
        </w:tc>
        <w:tc>
          <w:tcPr>
            <w:tcW w:w="1064" w:type="dxa"/>
            <w:vAlign w:val="bottom"/>
            <w:tcPrChange w:id="3303" w:author="james" w:date="2016-03-29T12:15:00Z">
              <w:tcPr>
                <w:tcW w:w="1064" w:type="dxa"/>
              </w:tcPr>
            </w:tcPrChange>
          </w:tcPr>
          <w:p w14:paraId="16CB6FA3" w14:textId="21819BA4" w:rsidR="00E8076D" w:rsidRDefault="00E8076D" w:rsidP="00E8076D">
            <w:pPr>
              <w:jc w:val="right"/>
              <w:rPr>
                <w:ins w:id="3304" w:author="james" w:date="2016-03-29T12:14:00Z"/>
              </w:rPr>
              <w:pPrChange w:id="3305" w:author="james" w:date="2016-03-29T12:15:00Z">
                <w:pPr>
                  <w:jc w:val="both"/>
                </w:pPr>
              </w:pPrChange>
            </w:pPr>
            <w:ins w:id="3306" w:author="james" w:date="2016-03-29T12:15:00Z">
              <w:r>
                <w:rPr>
                  <w:rFonts w:ascii="Calibri" w:hAnsi="Calibri"/>
                  <w:color w:val="000000"/>
                  <w:sz w:val="22"/>
                  <w:szCs w:val="22"/>
                </w:rPr>
                <w:t>-13</w:t>
              </w:r>
            </w:ins>
          </w:p>
        </w:tc>
        <w:tc>
          <w:tcPr>
            <w:tcW w:w="1064" w:type="dxa"/>
            <w:vAlign w:val="bottom"/>
            <w:tcPrChange w:id="3307" w:author="james" w:date="2016-03-29T12:15:00Z">
              <w:tcPr>
                <w:tcW w:w="1064" w:type="dxa"/>
              </w:tcPr>
            </w:tcPrChange>
          </w:tcPr>
          <w:p w14:paraId="15867B69" w14:textId="043CAAAA" w:rsidR="00E8076D" w:rsidRDefault="00E8076D" w:rsidP="00E8076D">
            <w:pPr>
              <w:jc w:val="right"/>
              <w:rPr>
                <w:ins w:id="3308" w:author="james" w:date="2016-03-29T12:14:00Z"/>
              </w:rPr>
              <w:pPrChange w:id="3309" w:author="james" w:date="2016-03-29T12:15:00Z">
                <w:pPr>
                  <w:jc w:val="both"/>
                </w:pPr>
              </w:pPrChange>
            </w:pPr>
            <w:ins w:id="3310" w:author="james" w:date="2016-03-29T12:15:00Z">
              <w:r>
                <w:rPr>
                  <w:rFonts w:ascii="Calibri" w:hAnsi="Calibri"/>
                  <w:color w:val="000000"/>
                  <w:sz w:val="22"/>
                  <w:szCs w:val="22"/>
                </w:rPr>
                <w:t>-25</w:t>
              </w:r>
            </w:ins>
          </w:p>
        </w:tc>
      </w:tr>
      <w:tr w:rsidR="00E8076D" w14:paraId="0533E2D4" w14:textId="77777777" w:rsidTr="001D095E">
        <w:trPr>
          <w:ins w:id="3311" w:author="james" w:date="2016-03-29T12:14:00Z"/>
        </w:trPr>
        <w:tc>
          <w:tcPr>
            <w:tcW w:w="1064" w:type="dxa"/>
            <w:vAlign w:val="bottom"/>
            <w:tcPrChange w:id="3312" w:author="james" w:date="2016-03-29T12:15:00Z">
              <w:tcPr>
                <w:tcW w:w="1064" w:type="dxa"/>
              </w:tcPr>
            </w:tcPrChange>
          </w:tcPr>
          <w:p w14:paraId="2432AA96" w14:textId="266BE532" w:rsidR="00E8076D" w:rsidRDefault="00E8076D" w:rsidP="00E8076D">
            <w:pPr>
              <w:jc w:val="right"/>
              <w:rPr>
                <w:ins w:id="3313" w:author="james" w:date="2016-03-29T12:14:00Z"/>
              </w:rPr>
              <w:pPrChange w:id="3314" w:author="james" w:date="2016-03-29T12:15:00Z">
                <w:pPr>
                  <w:jc w:val="both"/>
                </w:pPr>
              </w:pPrChange>
            </w:pPr>
            <w:ins w:id="3315" w:author="james" w:date="2016-03-29T12:15:00Z">
              <w:r>
                <w:rPr>
                  <w:rFonts w:ascii="Calibri" w:hAnsi="Calibri"/>
                  <w:color w:val="000000"/>
                  <w:sz w:val="22"/>
                  <w:szCs w:val="22"/>
                </w:rPr>
                <w:t>00011</w:t>
              </w:r>
            </w:ins>
          </w:p>
        </w:tc>
        <w:tc>
          <w:tcPr>
            <w:tcW w:w="1064" w:type="dxa"/>
            <w:vAlign w:val="bottom"/>
            <w:tcPrChange w:id="3316" w:author="james" w:date="2016-03-29T12:15:00Z">
              <w:tcPr>
                <w:tcW w:w="1064" w:type="dxa"/>
              </w:tcPr>
            </w:tcPrChange>
          </w:tcPr>
          <w:p w14:paraId="46C70AF1" w14:textId="144473CD" w:rsidR="00E8076D" w:rsidRDefault="00E8076D" w:rsidP="00E8076D">
            <w:pPr>
              <w:jc w:val="right"/>
              <w:rPr>
                <w:ins w:id="3317" w:author="james" w:date="2016-03-29T12:14:00Z"/>
              </w:rPr>
              <w:pPrChange w:id="3318" w:author="james" w:date="2016-03-29T12:15:00Z">
                <w:pPr>
                  <w:jc w:val="both"/>
                </w:pPr>
              </w:pPrChange>
            </w:pPr>
            <w:ins w:id="3319" w:author="james" w:date="2016-03-29T12:15:00Z">
              <w:r>
                <w:rPr>
                  <w:rFonts w:ascii="Calibri" w:hAnsi="Calibri"/>
                  <w:color w:val="000000"/>
                  <w:sz w:val="22"/>
                  <w:szCs w:val="22"/>
                </w:rPr>
                <w:t>-13</w:t>
              </w:r>
            </w:ins>
          </w:p>
        </w:tc>
        <w:tc>
          <w:tcPr>
            <w:tcW w:w="1064" w:type="dxa"/>
            <w:vAlign w:val="bottom"/>
            <w:tcPrChange w:id="3320" w:author="james" w:date="2016-03-29T12:15:00Z">
              <w:tcPr>
                <w:tcW w:w="1064" w:type="dxa"/>
              </w:tcPr>
            </w:tcPrChange>
          </w:tcPr>
          <w:p w14:paraId="5CFBA035" w14:textId="211B41A3" w:rsidR="00E8076D" w:rsidRDefault="00E8076D" w:rsidP="00E8076D">
            <w:pPr>
              <w:jc w:val="right"/>
              <w:rPr>
                <w:ins w:id="3321" w:author="james" w:date="2016-03-29T12:14:00Z"/>
              </w:rPr>
              <w:pPrChange w:id="3322" w:author="james" w:date="2016-03-29T12:15:00Z">
                <w:pPr>
                  <w:jc w:val="both"/>
                </w:pPr>
              </w:pPrChange>
            </w:pPr>
            <w:ins w:id="3323" w:author="james" w:date="2016-03-29T12:15:00Z">
              <w:r>
                <w:rPr>
                  <w:rFonts w:ascii="Calibri" w:hAnsi="Calibri"/>
                  <w:color w:val="000000"/>
                  <w:sz w:val="22"/>
                  <w:szCs w:val="22"/>
                </w:rPr>
                <w:t>-25</w:t>
              </w:r>
            </w:ins>
          </w:p>
        </w:tc>
        <w:tc>
          <w:tcPr>
            <w:tcW w:w="1064" w:type="dxa"/>
            <w:vAlign w:val="bottom"/>
            <w:tcPrChange w:id="3324" w:author="james" w:date="2016-03-29T12:15:00Z">
              <w:tcPr>
                <w:tcW w:w="1064" w:type="dxa"/>
              </w:tcPr>
            </w:tcPrChange>
          </w:tcPr>
          <w:p w14:paraId="3C3DF73B" w14:textId="2DB1CC9A" w:rsidR="00E8076D" w:rsidRDefault="00E8076D" w:rsidP="00E8076D">
            <w:pPr>
              <w:jc w:val="right"/>
              <w:rPr>
                <w:ins w:id="3325" w:author="james" w:date="2016-03-29T12:14:00Z"/>
              </w:rPr>
              <w:pPrChange w:id="3326" w:author="james" w:date="2016-03-29T12:15:00Z">
                <w:pPr>
                  <w:jc w:val="both"/>
                </w:pPr>
              </w:pPrChange>
            </w:pPr>
            <w:ins w:id="3327" w:author="james" w:date="2016-03-29T12:15:00Z">
              <w:r>
                <w:rPr>
                  <w:rFonts w:ascii="Calibri" w:hAnsi="Calibri"/>
                  <w:color w:val="000000"/>
                  <w:sz w:val="22"/>
                  <w:szCs w:val="22"/>
                </w:rPr>
                <w:t>3</w:t>
              </w:r>
            </w:ins>
          </w:p>
        </w:tc>
        <w:tc>
          <w:tcPr>
            <w:tcW w:w="1064" w:type="dxa"/>
            <w:vAlign w:val="bottom"/>
            <w:tcPrChange w:id="3328" w:author="james" w:date="2016-03-29T12:15:00Z">
              <w:tcPr>
                <w:tcW w:w="1064" w:type="dxa"/>
              </w:tcPr>
            </w:tcPrChange>
          </w:tcPr>
          <w:p w14:paraId="30427471" w14:textId="1903073D" w:rsidR="00E8076D" w:rsidRDefault="00E8076D" w:rsidP="00E8076D">
            <w:pPr>
              <w:jc w:val="right"/>
              <w:rPr>
                <w:ins w:id="3329" w:author="james" w:date="2016-03-29T12:14:00Z"/>
              </w:rPr>
              <w:pPrChange w:id="3330" w:author="james" w:date="2016-03-29T12:15:00Z">
                <w:pPr>
                  <w:jc w:val="both"/>
                </w:pPr>
              </w:pPrChange>
            </w:pPr>
            <w:ins w:id="3331" w:author="james" w:date="2016-03-29T12:15:00Z">
              <w:r>
                <w:rPr>
                  <w:rFonts w:ascii="Calibri" w:hAnsi="Calibri"/>
                  <w:color w:val="000000"/>
                  <w:sz w:val="22"/>
                  <w:szCs w:val="22"/>
                </w:rPr>
                <w:t>7</w:t>
              </w:r>
            </w:ins>
          </w:p>
        </w:tc>
        <w:tc>
          <w:tcPr>
            <w:tcW w:w="1064" w:type="dxa"/>
            <w:vAlign w:val="bottom"/>
            <w:tcPrChange w:id="3332" w:author="james" w:date="2016-03-29T12:15:00Z">
              <w:tcPr>
                <w:tcW w:w="1064" w:type="dxa"/>
              </w:tcPr>
            </w:tcPrChange>
          </w:tcPr>
          <w:p w14:paraId="0079DD02" w14:textId="24397A17" w:rsidR="00E8076D" w:rsidRDefault="00E8076D" w:rsidP="00E8076D">
            <w:pPr>
              <w:jc w:val="right"/>
              <w:rPr>
                <w:ins w:id="3333" w:author="james" w:date="2016-03-29T12:14:00Z"/>
              </w:rPr>
              <w:pPrChange w:id="3334" w:author="james" w:date="2016-03-29T12:15:00Z">
                <w:pPr>
                  <w:jc w:val="both"/>
                </w:pPr>
              </w:pPrChange>
            </w:pPr>
            <w:ins w:id="3335" w:author="james" w:date="2016-03-29T12:15:00Z">
              <w:r>
                <w:rPr>
                  <w:rFonts w:ascii="Calibri" w:hAnsi="Calibri"/>
                  <w:color w:val="000000"/>
                  <w:sz w:val="22"/>
                  <w:szCs w:val="22"/>
                </w:rPr>
                <w:t>3</w:t>
              </w:r>
            </w:ins>
          </w:p>
        </w:tc>
        <w:tc>
          <w:tcPr>
            <w:tcW w:w="1064" w:type="dxa"/>
            <w:vAlign w:val="bottom"/>
            <w:tcPrChange w:id="3336" w:author="james" w:date="2016-03-29T12:15:00Z">
              <w:tcPr>
                <w:tcW w:w="1064" w:type="dxa"/>
              </w:tcPr>
            </w:tcPrChange>
          </w:tcPr>
          <w:p w14:paraId="5E2053EA" w14:textId="4C0D9068" w:rsidR="00E8076D" w:rsidRDefault="00E8076D" w:rsidP="00E8076D">
            <w:pPr>
              <w:jc w:val="right"/>
              <w:rPr>
                <w:ins w:id="3337" w:author="james" w:date="2016-03-29T12:14:00Z"/>
              </w:rPr>
              <w:pPrChange w:id="3338" w:author="james" w:date="2016-03-29T12:15:00Z">
                <w:pPr>
                  <w:jc w:val="both"/>
                </w:pPr>
              </w:pPrChange>
            </w:pPr>
            <w:ins w:id="3339" w:author="james" w:date="2016-03-29T12:15:00Z">
              <w:r>
                <w:rPr>
                  <w:rFonts w:ascii="Calibri" w:hAnsi="Calibri"/>
                  <w:color w:val="000000"/>
                  <w:sz w:val="22"/>
                  <w:szCs w:val="22"/>
                </w:rPr>
                <w:t>7</w:t>
              </w:r>
            </w:ins>
          </w:p>
        </w:tc>
        <w:tc>
          <w:tcPr>
            <w:tcW w:w="1064" w:type="dxa"/>
            <w:vAlign w:val="bottom"/>
            <w:tcPrChange w:id="3340" w:author="james" w:date="2016-03-29T12:15:00Z">
              <w:tcPr>
                <w:tcW w:w="1064" w:type="dxa"/>
              </w:tcPr>
            </w:tcPrChange>
          </w:tcPr>
          <w:p w14:paraId="19402F13" w14:textId="3F69CDA2" w:rsidR="00E8076D" w:rsidRDefault="00E8076D" w:rsidP="00E8076D">
            <w:pPr>
              <w:jc w:val="right"/>
              <w:rPr>
                <w:ins w:id="3341" w:author="james" w:date="2016-03-29T12:14:00Z"/>
              </w:rPr>
              <w:pPrChange w:id="3342" w:author="james" w:date="2016-03-29T12:15:00Z">
                <w:pPr>
                  <w:jc w:val="both"/>
                </w:pPr>
              </w:pPrChange>
            </w:pPr>
            <w:ins w:id="3343" w:author="james" w:date="2016-03-29T12:15:00Z">
              <w:r>
                <w:rPr>
                  <w:rFonts w:ascii="Calibri" w:hAnsi="Calibri"/>
                  <w:color w:val="000000"/>
                  <w:sz w:val="22"/>
                  <w:szCs w:val="22"/>
                </w:rPr>
                <w:t>-14</w:t>
              </w:r>
            </w:ins>
          </w:p>
        </w:tc>
        <w:tc>
          <w:tcPr>
            <w:tcW w:w="1064" w:type="dxa"/>
            <w:vAlign w:val="bottom"/>
            <w:tcPrChange w:id="3344" w:author="james" w:date="2016-03-29T12:15:00Z">
              <w:tcPr>
                <w:tcW w:w="1064" w:type="dxa"/>
              </w:tcPr>
            </w:tcPrChange>
          </w:tcPr>
          <w:p w14:paraId="4E5A9C88" w14:textId="59029040" w:rsidR="00E8076D" w:rsidRDefault="00E8076D" w:rsidP="00E8076D">
            <w:pPr>
              <w:jc w:val="right"/>
              <w:rPr>
                <w:ins w:id="3345" w:author="james" w:date="2016-03-29T12:14:00Z"/>
              </w:rPr>
              <w:pPrChange w:id="3346" w:author="james" w:date="2016-03-29T12:15:00Z">
                <w:pPr>
                  <w:jc w:val="both"/>
                </w:pPr>
              </w:pPrChange>
            </w:pPr>
            <w:ins w:id="3347" w:author="james" w:date="2016-03-29T12:15:00Z">
              <w:r>
                <w:rPr>
                  <w:rFonts w:ascii="Calibri" w:hAnsi="Calibri"/>
                  <w:color w:val="000000"/>
                  <w:sz w:val="22"/>
                  <w:szCs w:val="22"/>
                </w:rPr>
                <w:t>-27</w:t>
              </w:r>
            </w:ins>
          </w:p>
        </w:tc>
      </w:tr>
      <w:tr w:rsidR="00E8076D" w14:paraId="11006D51" w14:textId="77777777" w:rsidTr="001D095E">
        <w:trPr>
          <w:ins w:id="3348" w:author="james" w:date="2016-03-29T12:14:00Z"/>
        </w:trPr>
        <w:tc>
          <w:tcPr>
            <w:tcW w:w="1064" w:type="dxa"/>
            <w:vAlign w:val="bottom"/>
            <w:tcPrChange w:id="3349" w:author="james" w:date="2016-03-29T12:15:00Z">
              <w:tcPr>
                <w:tcW w:w="1064" w:type="dxa"/>
              </w:tcPr>
            </w:tcPrChange>
          </w:tcPr>
          <w:p w14:paraId="32919531" w14:textId="5264BD44" w:rsidR="00E8076D" w:rsidRDefault="00E8076D" w:rsidP="00E8076D">
            <w:pPr>
              <w:jc w:val="right"/>
              <w:rPr>
                <w:ins w:id="3350" w:author="james" w:date="2016-03-29T12:14:00Z"/>
              </w:rPr>
              <w:pPrChange w:id="3351" w:author="james" w:date="2016-03-29T12:15:00Z">
                <w:pPr>
                  <w:jc w:val="both"/>
                </w:pPr>
              </w:pPrChange>
            </w:pPr>
            <w:ins w:id="3352" w:author="james" w:date="2016-03-29T12:15:00Z">
              <w:r>
                <w:rPr>
                  <w:rFonts w:ascii="Calibri" w:hAnsi="Calibri"/>
                  <w:color w:val="000000"/>
                  <w:sz w:val="22"/>
                  <w:szCs w:val="22"/>
                </w:rPr>
                <w:t>00100</w:t>
              </w:r>
            </w:ins>
          </w:p>
        </w:tc>
        <w:tc>
          <w:tcPr>
            <w:tcW w:w="1064" w:type="dxa"/>
            <w:vAlign w:val="bottom"/>
            <w:tcPrChange w:id="3353" w:author="james" w:date="2016-03-29T12:15:00Z">
              <w:tcPr>
                <w:tcW w:w="1064" w:type="dxa"/>
              </w:tcPr>
            </w:tcPrChange>
          </w:tcPr>
          <w:p w14:paraId="161538CB" w14:textId="7DBDC79F" w:rsidR="00E8076D" w:rsidRDefault="00E8076D" w:rsidP="00E8076D">
            <w:pPr>
              <w:jc w:val="right"/>
              <w:rPr>
                <w:ins w:id="3354" w:author="james" w:date="2016-03-29T12:14:00Z"/>
              </w:rPr>
              <w:pPrChange w:id="3355" w:author="james" w:date="2016-03-29T12:15:00Z">
                <w:pPr>
                  <w:jc w:val="both"/>
                </w:pPr>
              </w:pPrChange>
            </w:pPr>
            <w:ins w:id="3356" w:author="james" w:date="2016-03-29T12:15:00Z">
              <w:r>
                <w:rPr>
                  <w:rFonts w:ascii="Calibri" w:hAnsi="Calibri"/>
                  <w:color w:val="000000"/>
                  <w:sz w:val="22"/>
                  <w:szCs w:val="22"/>
                </w:rPr>
                <w:t>-12</w:t>
              </w:r>
            </w:ins>
          </w:p>
        </w:tc>
        <w:tc>
          <w:tcPr>
            <w:tcW w:w="1064" w:type="dxa"/>
            <w:vAlign w:val="bottom"/>
            <w:tcPrChange w:id="3357" w:author="james" w:date="2016-03-29T12:15:00Z">
              <w:tcPr>
                <w:tcW w:w="1064" w:type="dxa"/>
              </w:tcPr>
            </w:tcPrChange>
          </w:tcPr>
          <w:p w14:paraId="47307BDE" w14:textId="74A00A81" w:rsidR="00E8076D" w:rsidRDefault="00E8076D" w:rsidP="00E8076D">
            <w:pPr>
              <w:jc w:val="right"/>
              <w:rPr>
                <w:ins w:id="3358" w:author="james" w:date="2016-03-29T12:14:00Z"/>
              </w:rPr>
              <w:pPrChange w:id="3359" w:author="james" w:date="2016-03-29T12:15:00Z">
                <w:pPr>
                  <w:jc w:val="both"/>
                </w:pPr>
              </w:pPrChange>
            </w:pPr>
            <w:ins w:id="3360" w:author="james" w:date="2016-03-29T12:15:00Z">
              <w:r>
                <w:rPr>
                  <w:rFonts w:ascii="Calibri" w:hAnsi="Calibri"/>
                  <w:color w:val="000000"/>
                  <w:sz w:val="22"/>
                  <w:szCs w:val="22"/>
                </w:rPr>
                <w:t>-23</w:t>
              </w:r>
            </w:ins>
          </w:p>
        </w:tc>
        <w:tc>
          <w:tcPr>
            <w:tcW w:w="1064" w:type="dxa"/>
            <w:vAlign w:val="bottom"/>
            <w:tcPrChange w:id="3361" w:author="james" w:date="2016-03-29T12:15:00Z">
              <w:tcPr>
                <w:tcW w:w="1064" w:type="dxa"/>
              </w:tcPr>
            </w:tcPrChange>
          </w:tcPr>
          <w:p w14:paraId="2A0CCF5D" w14:textId="3ABFFEDC" w:rsidR="00E8076D" w:rsidRDefault="00E8076D" w:rsidP="00E8076D">
            <w:pPr>
              <w:jc w:val="right"/>
              <w:rPr>
                <w:ins w:id="3362" w:author="james" w:date="2016-03-29T12:14:00Z"/>
              </w:rPr>
              <w:pPrChange w:id="3363" w:author="james" w:date="2016-03-29T12:15:00Z">
                <w:pPr>
                  <w:jc w:val="both"/>
                </w:pPr>
              </w:pPrChange>
            </w:pPr>
            <w:ins w:id="3364" w:author="james" w:date="2016-03-29T12:15:00Z">
              <w:r>
                <w:rPr>
                  <w:rFonts w:ascii="Calibri" w:hAnsi="Calibri"/>
                  <w:color w:val="000000"/>
                  <w:sz w:val="22"/>
                  <w:szCs w:val="22"/>
                </w:rPr>
                <w:t>4</w:t>
              </w:r>
            </w:ins>
          </w:p>
        </w:tc>
        <w:tc>
          <w:tcPr>
            <w:tcW w:w="1064" w:type="dxa"/>
            <w:vAlign w:val="bottom"/>
            <w:tcPrChange w:id="3365" w:author="james" w:date="2016-03-29T12:15:00Z">
              <w:tcPr>
                <w:tcW w:w="1064" w:type="dxa"/>
              </w:tcPr>
            </w:tcPrChange>
          </w:tcPr>
          <w:p w14:paraId="487BE2D9" w14:textId="72A10B78" w:rsidR="00E8076D" w:rsidRDefault="00E8076D" w:rsidP="00E8076D">
            <w:pPr>
              <w:jc w:val="right"/>
              <w:rPr>
                <w:ins w:id="3366" w:author="james" w:date="2016-03-29T12:14:00Z"/>
              </w:rPr>
              <w:pPrChange w:id="3367" w:author="james" w:date="2016-03-29T12:15:00Z">
                <w:pPr>
                  <w:jc w:val="both"/>
                </w:pPr>
              </w:pPrChange>
            </w:pPr>
            <w:ins w:id="3368" w:author="james" w:date="2016-03-29T12:15:00Z">
              <w:r>
                <w:rPr>
                  <w:rFonts w:ascii="Calibri" w:hAnsi="Calibri"/>
                  <w:color w:val="000000"/>
                  <w:sz w:val="22"/>
                  <w:szCs w:val="22"/>
                </w:rPr>
                <w:t>9</w:t>
              </w:r>
            </w:ins>
          </w:p>
        </w:tc>
        <w:tc>
          <w:tcPr>
            <w:tcW w:w="1064" w:type="dxa"/>
            <w:vAlign w:val="bottom"/>
            <w:tcPrChange w:id="3369" w:author="james" w:date="2016-03-29T12:15:00Z">
              <w:tcPr>
                <w:tcW w:w="1064" w:type="dxa"/>
              </w:tcPr>
            </w:tcPrChange>
          </w:tcPr>
          <w:p w14:paraId="53BA8449" w14:textId="2741FAB9" w:rsidR="00E8076D" w:rsidRDefault="00E8076D" w:rsidP="00E8076D">
            <w:pPr>
              <w:jc w:val="right"/>
              <w:rPr>
                <w:ins w:id="3370" w:author="james" w:date="2016-03-29T12:14:00Z"/>
              </w:rPr>
              <w:pPrChange w:id="3371" w:author="james" w:date="2016-03-29T12:15:00Z">
                <w:pPr>
                  <w:jc w:val="both"/>
                </w:pPr>
              </w:pPrChange>
            </w:pPr>
            <w:ins w:id="3372" w:author="james" w:date="2016-03-29T12:15:00Z">
              <w:r>
                <w:rPr>
                  <w:rFonts w:ascii="Calibri" w:hAnsi="Calibri"/>
                  <w:color w:val="000000"/>
                  <w:sz w:val="22"/>
                  <w:szCs w:val="22"/>
                </w:rPr>
                <w:t>4</w:t>
              </w:r>
            </w:ins>
          </w:p>
        </w:tc>
        <w:tc>
          <w:tcPr>
            <w:tcW w:w="1064" w:type="dxa"/>
            <w:vAlign w:val="bottom"/>
            <w:tcPrChange w:id="3373" w:author="james" w:date="2016-03-29T12:15:00Z">
              <w:tcPr>
                <w:tcW w:w="1064" w:type="dxa"/>
              </w:tcPr>
            </w:tcPrChange>
          </w:tcPr>
          <w:p w14:paraId="3571BC1D" w14:textId="293C5610" w:rsidR="00E8076D" w:rsidRDefault="00E8076D" w:rsidP="00E8076D">
            <w:pPr>
              <w:jc w:val="right"/>
              <w:rPr>
                <w:ins w:id="3374" w:author="james" w:date="2016-03-29T12:14:00Z"/>
              </w:rPr>
              <w:pPrChange w:id="3375" w:author="james" w:date="2016-03-29T12:15:00Z">
                <w:pPr>
                  <w:jc w:val="both"/>
                </w:pPr>
              </w:pPrChange>
            </w:pPr>
            <w:ins w:id="3376" w:author="james" w:date="2016-03-29T12:15:00Z">
              <w:r>
                <w:rPr>
                  <w:rFonts w:ascii="Calibri" w:hAnsi="Calibri"/>
                  <w:color w:val="000000"/>
                  <w:sz w:val="22"/>
                  <w:szCs w:val="22"/>
                </w:rPr>
                <w:t>9</w:t>
              </w:r>
            </w:ins>
          </w:p>
        </w:tc>
        <w:tc>
          <w:tcPr>
            <w:tcW w:w="1064" w:type="dxa"/>
            <w:vAlign w:val="bottom"/>
            <w:tcPrChange w:id="3377" w:author="james" w:date="2016-03-29T12:15:00Z">
              <w:tcPr>
                <w:tcW w:w="1064" w:type="dxa"/>
              </w:tcPr>
            </w:tcPrChange>
          </w:tcPr>
          <w:p w14:paraId="674A64F9" w14:textId="0ABE68E6" w:rsidR="00E8076D" w:rsidRDefault="00E8076D" w:rsidP="00E8076D">
            <w:pPr>
              <w:jc w:val="right"/>
              <w:rPr>
                <w:ins w:id="3378" w:author="james" w:date="2016-03-29T12:14:00Z"/>
              </w:rPr>
              <w:pPrChange w:id="3379" w:author="james" w:date="2016-03-29T12:15:00Z">
                <w:pPr>
                  <w:jc w:val="both"/>
                </w:pPr>
              </w:pPrChange>
            </w:pPr>
            <w:ins w:id="3380" w:author="james" w:date="2016-03-29T12:15:00Z">
              <w:r>
                <w:rPr>
                  <w:rFonts w:ascii="Calibri" w:hAnsi="Calibri"/>
                  <w:color w:val="000000"/>
                  <w:sz w:val="22"/>
                  <w:szCs w:val="22"/>
                </w:rPr>
                <w:t>-9</w:t>
              </w:r>
            </w:ins>
          </w:p>
        </w:tc>
        <w:tc>
          <w:tcPr>
            <w:tcW w:w="1064" w:type="dxa"/>
            <w:vAlign w:val="bottom"/>
            <w:tcPrChange w:id="3381" w:author="james" w:date="2016-03-29T12:15:00Z">
              <w:tcPr>
                <w:tcW w:w="1064" w:type="dxa"/>
              </w:tcPr>
            </w:tcPrChange>
          </w:tcPr>
          <w:p w14:paraId="2C108664" w14:textId="45CB052A" w:rsidR="00E8076D" w:rsidRDefault="00E8076D" w:rsidP="00E8076D">
            <w:pPr>
              <w:jc w:val="right"/>
              <w:rPr>
                <w:ins w:id="3382" w:author="james" w:date="2016-03-29T12:14:00Z"/>
              </w:rPr>
              <w:pPrChange w:id="3383" w:author="james" w:date="2016-03-29T12:15:00Z">
                <w:pPr>
                  <w:jc w:val="both"/>
                </w:pPr>
              </w:pPrChange>
            </w:pPr>
            <w:ins w:id="3384" w:author="james" w:date="2016-03-29T12:15:00Z">
              <w:r>
                <w:rPr>
                  <w:rFonts w:ascii="Calibri" w:hAnsi="Calibri"/>
                  <w:color w:val="000000"/>
                  <w:sz w:val="22"/>
                  <w:szCs w:val="22"/>
                </w:rPr>
                <w:t>-17</w:t>
              </w:r>
            </w:ins>
          </w:p>
        </w:tc>
      </w:tr>
      <w:tr w:rsidR="00E8076D" w14:paraId="5F966E2C" w14:textId="77777777" w:rsidTr="001D095E">
        <w:trPr>
          <w:ins w:id="3385" w:author="james" w:date="2016-03-29T12:14:00Z"/>
        </w:trPr>
        <w:tc>
          <w:tcPr>
            <w:tcW w:w="1064" w:type="dxa"/>
            <w:vAlign w:val="bottom"/>
            <w:tcPrChange w:id="3386" w:author="james" w:date="2016-03-29T12:15:00Z">
              <w:tcPr>
                <w:tcW w:w="1064" w:type="dxa"/>
              </w:tcPr>
            </w:tcPrChange>
          </w:tcPr>
          <w:p w14:paraId="586E7EBC" w14:textId="1891EC49" w:rsidR="00E8076D" w:rsidRDefault="00E8076D" w:rsidP="00E8076D">
            <w:pPr>
              <w:jc w:val="right"/>
              <w:rPr>
                <w:ins w:id="3387" w:author="james" w:date="2016-03-29T12:14:00Z"/>
              </w:rPr>
              <w:pPrChange w:id="3388" w:author="james" w:date="2016-03-29T12:15:00Z">
                <w:pPr>
                  <w:jc w:val="both"/>
                </w:pPr>
              </w:pPrChange>
            </w:pPr>
            <w:ins w:id="3389" w:author="james" w:date="2016-03-29T12:15:00Z">
              <w:r>
                <w:rPr>
                  <w:rFonts w:ascii="Calibri" w:hAnsi="Calibri"/>
                  <w:color w:val="000000"/>
                  <w:sz w:val="22"/>
                  <w:szCs w:val="22"/>
                </w:rPr>
                <w:t>00101</w:t>
              </w:r>
            </w:ins>
          </w:p>
        </w:tc>
        <w:tc>
          <w:tcPr>
            <w:tcW w:w="1064" w:type="dxa"/>
            <w:vAlign w:val="bottom"/>
            <w:tcPrChange w:id="3390" w:author="james" w:date="2016-03-29T12:15:00Z">
              <w:tcPr>
                <w:tcW w:w="1064" w:type="dxa"/>
              </w:tcPr>
            </w:tcPrChange>
          </w:tcPr>
          <w:p w14:paraId="2200E8FC" w14:textId="31225FB2" w:rsidR="00E8076D" w:rsidRDefault="00E8076D" w:rsidP="00E8076D">
            <w:pPr>
              <w:jc w:val="right"/>
              <w:rPr>
                <w:ins w:id="3391" w:author="james" w:date="2016-03-29T12:14:00Z"/>
              </w:rPr>
              <w:pPrChange w:id="3392" w:author="james" w:date="2016-03-29T12:15:00Z">
                <w:pPr>
                  <w:jc w:val="both"/>
                </w:pPr>
              </w:pPrChange>
            </w:pPr>
            <w:ins w:id="3393" w:author="james" w:date="2016-03-29T12:15:00Z">
              <w:r>
                <w:rPr>
                  <w:rFonts w:ascii="Calibri" w:hAnsi="Calibri"/>
                  <w:color w:val="000000"/>
                  <w:sz w:val="22"/>
                  <w:szCs w:val="22"/>
                </w:rPr>
                <w:t>-11</w:t>
              </w:r>
            </w:ins>
          </w:p>
        </w:tc>
        <w:tc>
          <w:tcPr>
            <w:tcW w:w="1064" w:type="dxa"/>
            <w:vAlign w:val="bottom"/>
            <w:tcPrChange w:id="3394" w:author="james" w:date="2016-03-29T12:15:00Z">
              <w:tcPr>
                <w:tcW w:w="1064" w:type="dxa"/>
              </w:tcPr>
            </w:tcPrChange>
          </w:tcPr>
          <w:p w14:paraId="17F6DA99" w14:textId="0EBE0BD4" w:rsidR="00E8076D" w:rsidRDefault="00E8076D" w:rsidP="00E8076D">
            <w:pPr>
              <w:jc w:val="right"/>
              <w:rPr>
                <w:ins w:id="3395" w:author="james" w:date="2016-03-29T12:14:00Z"/>
              </w:rPr>
              <w:pPrChange w:id="3396" w:author="james" w:date="2016-03-29T12:15:00Z">
                <w:pPr>
                  <w:jc w:val="both"/>
                </w:pPr>
              </w:pPrChange>
            </w:pPr>
            <w:ins w:id="3397" w:author="james" w:date="2016-03-29T12:15:00Z">
              <w:r>
                <w:rPr>
                  <w:rFonts w:ascii="Calibri" w:hAnsi="Calibri"/>
                  <w:color w:val="000000"/>
                  <w:sz w:val="22"/>
                  <w:szCs w:val="22"/>
                </w:rPr>
                <w:t>-21</w:t>
              </w:r>
            </w:ins>
          </w:p>
        </w:tc>
        <w:tc>
          <w:tcPr>
            <w:tcW w:w="1064" w:type="dxa"/>
            <w:vAlign w:val="bottom"/>
            <w:tcPrChange w:id="3398" w:author="james" w:date="2016-03-29T12:15:00Z">
              <w:tcPr>
                <w:tcW w:w="1064" w:type="dxa"/>
              </w:tcPr>
            </w:tcPrChange>
          </w:tcPr>
          <w:p w14:paraId="742CEB42" w14:textId="2BD88787" w:rsidR="00E8076D" w:rsidRDefault="00E8076D" w:rsidP="00E8076D">
            <w:pPr>
              <w:jc w:val="right"/>
              <w:rPr>
                <w:ins w:id="3399" w:author="james" w:date="2016-03-29T12:14:00Z"/>
              </w:rPr>
              <w:pPrChange w:id="3400" w:author="james" w:date="2016-03-29T12:15:00Z">
                <w:pPr>
                  <w:jc w:val="both"/>
                </w:pPr>
              </w:pPrChange>
            </w:pPr>
            <w:ins w:id="3401" w:author="james" w:date="2016-03-29T12:15:00Z">
              <w:r>
                <w:rPr>
                  <w:rFonts w:ascii="Calibri" w:hAnsi="Calibri"/>
                  <w:color w:val="000000"/>
                  <w:sz w:val="22"/>
                  <w:szCs w:val="22"/>
                </w:rPr>
                <w:t>5</w:t>
              </w:r>
            </w:ins>
          </w:p>
        </w:tc>
        <w:tc>
          <w:tcPr>
            <w:tcW w:w="1064" w:type="dxa"/>
            <w:vAlign w:val="bottom"/>
            <w:tcPrChange w:id="3402" w:author="james" w:date="2016-03-29T12:15:00Z">
              <w:tcPr>
                <w:tcW w:w="1064" w:type="dxa"/>
              </w:tcPr>
            </w:tcPrChange>
          </w:tcPr>
          <w:p w14:paraId="7A4A2E58" w14:textId="2CD412C5" w:rsidR="00E8076D" w:rsidRDefault="00E8076D" w:rsidP="00E8076D">
            <w:pPr>
              <w:jc w:val="right"/>
              <w:rPr>
                <w:ins w:id="3403" w:author="james" w:date="2016-03-29T12:14:00Z"/>
              </w:rPr>
              <w:pPrChange w:id="3404" w:author="james" w:date="2016-03-29T12:15:00Z">
                <w:pPr>
                  <w:jc w:val="both"/>
                </w:pPr>
              </w:pPrChange>
            </w:pPr>
            <w:ins w:id="3405" w:author="james" w:date="2016-03-29T12:15:00Z">
              <w:r>
                <w:rPr>
                  <w:rFonts w:ascii="Calibri" w:hAnsi="Calibri"/>
                  <w:color w:val="000000"/>
                  <w:sz w:val="22"/>
                  <w:szCs w:val="22"/>
                </w:rPr>
                <w:t>11</w:t>
              </w:r>
            </w:ins>
          </w:p>
        </w:tc>
        <w:tc>
          <w:tcPr>
            <w:tcW w:w="1064" w:type="dxa"/>
            <w:vAlign w:val="bottom"/>
            <w:tcPrChange w:id="3406" w:author="james" w:date="2016-03-29T12:15:00Z">
              <w:tcPr>
                <w:tcW w:w="1064" w:type="dxa"/>
              </w:tcPr>
            </w:tcPrChange>
          </w:tcPr>
          <w:p w14:paraId="0AE0F16A" w14:textId="5EE0E967" w:rsidR="00E8076D" w:rsidRDefault="00E8076D" w:rsidP="00E8076D">
            <w:pPr>
              <w:jc w:val="right"/>
              <w:rPr>
                <w:ins w:id="3407" w:author="james" w:date="2016-03-29T12:14:00Z"/>
              </w:rPr>
              <w:pPrChange w:id="3408" w:author="james" w:date="2016-03-29T12:15:00Z">
                <w:pPr>
                  <w:jc w:val="both"/>
                </w:pPr>
              </w:pPrChange>
            </w:pPr>
            <w:ins w:id="3409" w:author="james" w:date="2016-03-29T12:15:00Z">
              <w:r>
                <w:rPr>
                  <w:rFonts w:ascii="Calibri" w:hAnsi="Calibri"/>
                  <w:color w:val="000000"/>
                  <w:sz w:val="22"/>
                  <w:szCs w:val="22"/>
                </w:rPr>
                <w:t>5</w:t>
              </w:r>
            </w:ins>
          </w:p>
        </w:tc>
        <w:tc>
          <w:tcPr>
            <w:tcW w:w="1064" w:type="dxa"/>
            <w:vAlign w:val="bottom"/>
            <w:tcPrChange w:id="3410" w:author="james" w:date="2016-03-29T12:15:00Z">
              <w:tcPr>
                <w:tcW w:w="1064" w:type="dxa"/>
              </w:tcPr>
            </w:tcPrChange>
          </w:tcPr>
          <w:p w14:paraId="729A2454" w14:textId="75670C73" w:rsidR="00E8076D" w:rsidRDefault="00E8076D" w:rsidP="00E8076D">
            <w:pPr>
              <w:jc w:val="right"/>
              <w:rPr>
                <w:ins w:id="3411" w:author="james" w:date="2016-03-29T12:14:00Z"/>
              </w:rPr>
              <w:pPrChange w:id="3412" w:author="james" w:date="2016-03-29T12:15:00Z">
                <w:pPr>
                  <w:jc w:val="both"/>
                </w:pPr>
              </w:pPrChange>
            </w:pPr>
            <w:ins w:id="3413" w:author="james" w:date="2016-03-29T12:15:00Z">
              <w:r>
                <w:rPr>
                  <w:rFonts w:ascii="Calibri" w:hAnsi="Calibri"/>
                  <w:color w:val="000000"/>
                  <w:sz w:val="22"/>
                  <w:szCs w:val="22"/>
                </w:rPr>
                <w:t>11</w:t>
              </w:r>
            </w:ins>
          </w:p>
        </w:tc>
        <w:tc>
          <w:tcPr>
            <w:tcW w:w="1064" w:type="dxa"/>
            <w:vAlign w:val="bottom"/>
            <w:tcPrChange w:id="3414" w:author="james" w:date="2016-03-29T12:15:00Z">
              <w:tcPr>
                <w:tcW w:w="1064" w:type="dxa"/>
              </w:tcPr>
            </w:tcPrChange>
          </w:tcPr>
          <w:p w14:paraId="1E70ACE5" w14:textId="0D559789" w:rsidR="00E8076D" w:rsidRDefault="00E8076D" w:rsidP="00E8076D">
            <w:pPr>
              <w:jc w:val="right"/>
              <w:rPr>
                <w:ins w:id="3415" w:author="james" w:date="2016-03-29T12:14:00Z"/>
              </w:rPr>
              <w:pPrChange w:id="3416" w:author="james" w:date="2016-03-29T12:15:00Z">
                <w:pPr>
                  <w:jc w:val="both"/>
                </w:pPr>
              </w:pPrChange>
            </w:pPr>
            <w:ins w:id="3417" w:author="james" w:date="2016-03-29T12:15:00Z">
              <w:r>
                <w:rPr>
                  <w:rFonts w:ascii="Calibri" w:hAnsi="Calibri"/>
                  <w:color w:val="000000"/>
                  <w:sz w:val="22"/>
                  <w:szCs w:val="22"/>
                </w:rPr>
                <w:t>-10</w:t>
              </w:r>
            </w:ins>
          </w:p>
        </w:tc>
        <w:tc>
          <w:tcPr>
            <w:tcW w:w="1064" w:type="dxa"/>
            <w:vAlign w:val="bottom"/>
            <w:tcPrChange w:id="3418" w:author="james" w:date="2016-03-29T12:15:00Z">
              <w:tcPr>
                <w:tcW w:w="1064" w:type="dxa"/>
              </w:tcPr>
            </w:tcPrChange>
          </w:tcPr>
          <w:p w14:paraId="63A582C3" w14:textId="27A30AB5" w:rsidR="00E8076D" w:rsidRDefault="00E8076D" w:rsidP="00E8076D">
            <w:pPr>
              <w:jc w:val="right"/>
              <w:rPr>
                <w:ins w:id="3419" w:author="james" w:date="2016-03-29T12:14:00Z"/>
              </w:rPr>
              <w:pPrChange w:id="3420" w:author="james" w:date="2016-03-29T12:15:00Z">
                <w:pPr>
                  <w:jc w:val="both"/>
                </w:pPr>
              </w:pPrChange>
            </w:pPr>
            <w:ins w:id="3421" w:author="james" w:date="2016-03-29T12:15:00Z">
              <w:r>
                <w:rPr>
                  <w:rFonts w:ascii="Calibri" w:hAnsi="Calibri"/>
                  <w:color w:val="000000"/>
                  <w:sz w:val="22"/>
                  <w:szCs w:val="22"/>
                </w:rPr>
                <w:t>-19</w:t>
              </w:r>
            </w:ins>
          </w:p>
        </w:tc>
      </w:tr>
      <w:tr w:rsidR="00E8076D" w14:paraId="6DF8DE6D" w14:textId="77777777" w:rsidTr="001D095E">
        <w:trPr>
          <w:ins w:id="3422" w:author="james" w:date="2016-03-29T12:14:00Z"/>
        </w:trPr>
        <w:tc>
          <w:tcPr>
            <w:tcW w:w="1064" w:type="dxa"/>
            <w:vAlign w:val="bottom"/>
            <w:tcPrChange w:id="3423" w:author="james" w:date="2016-03-29T12:15:00Z">
              <w:tcPr>
                <w:tcW w:w="1064" w:type="dxa"/>
              </w:tcPr>
            </w:tcPrChange>
          </w:tcPr>
          <w:p w14:paraId="290D6713" w14:textId="34DE947A" w:rsidR="00E8076D" w:rsidRDefault="00E8076D" w:rsidP="00E8076D">
            <w:pPr>
              <w:jc w:val="right"/>
              <w:rPr>
                <w:ins w:id="3424" w:author="james" w:date="2016-03-29T12:14:00Z"/>
              </w:rPr>
              <w:pPrChange w:id="3425" w:author="james" w:date="2016-03-29T12:15:00Z">
                <w:pPr>
                  <w:jc w:val="both"/>
                </w:pPr>
              </w:pPrChange>
            </w:pPr>
            <w:ins w:id="3426" w:author="james" w:date="2016-03-29T12:15:00Z">
              <w:r>
                <w:rPr>
                  <w:rFonts w:ascii="Calibri" w:hAnsi="Calibri"/>
                  <w:color w:val="000000"/>
                  <w:sz w:val="22"/>
                  <w:szCs w:val="22"/>
                </w:rPr>
                <w:t>00110</w:t>
              </w:r>
            </w:ins>
          </w:p>
        </w:tc>
        <w:tc>
          <w:tcPr>
            <w:tcW w:w="1064" w:type="dxa"/>
            <w:vAlign w:val="bottom"/>
            <w:tcPrChange w:id="3427" w:author="james" w:date="2016-03-29T12:15:00Z">
              <w:tcPr>
                <w:tcW w:w="1064" w:type="dxa"/>
              </w:tcPr>
            </w:tcPrChange>
          </w:tcPr>
          <w:p w14:paraId="02381C9F" w14:textId="59F2D42D" w:rsidR="00E8076D" w:rsidRDefault="00E8076D" w:rsidP="00E8076D">
            <w:pPr>
              <w:jc w:val="right"/>
              <w:rPr>
                <w:ins w:id="3428" w:author="james" w:date="2016-03-29T12:14:00Z"/>
              </w:rPr>
              <w:pPrChange w:id="3429" w:author="james" w:date="2016-03-29T12:15:00Z">
                <w:pPr>
                  <w:jc w:val="both"/>
                </w:pPr>
              </w:pPrChange>
            </w:pPr>
            <w:ins w:id="3430" w:author="james" w:date="2016-03-29T12:15:00Z">
              <w:r>
                <w:rPr>
                  <w:rFonts w:ascii="Calibri" w:hAnsi="Calibri"/>
                  <w:color w:val="000000"/>
                  <w:sz w:val="22"/>
                  <w:szCs w:val="22"/>
                </w:rPr>
                <w:t>-10</w:t>
              </w:r>
            </w:ins>
          </w:p>
        </w:tc>
        <w:tc>
          <w:tcPr>
            <w:tcW w:w="1064" w:type="dxa"/>
            <w:vAlign w:val="bottom"/>
            <w:tcPrChange w:id="3431" w:author="james" w:date="2016-03-29T12:15:00Z">
              <w:tcPr>
                <w:tcW w:w="1064" w:type="dxa"/>
              </w:tcPr>
            </w:tcPrChange>
          </w:tcPr>
          <w:p w14:paraId="3DAEB5A3" w14:textId="53C2A39B" w:rsidR="00E8076D" w:rsidRDefault="00E8076D" w:rsidP="00E8076D">
            <w:pPr>
              <w:jc w:val="right"/>
              <w:rPr>
                <w:ins w:id="3432" w:author="james" w:date="2016-03-29T12:14:00Z"/>
              </w:rPr>
              <w:pPrChange w:id="3433" w:author="james" w:date="2016-03-29T12:15:00Z">
                <w:pPr>
                  <w:jc w:val="both"/>
                </w:pPr>
              </w:pPrChange>
            </w:pPr>
            <w:ins w:id="3434" w:author="james" w:date="2016-03-29T12:15:00Z">
              <w:r>
                <w:rPr>
                  <w:rFonts w:ascii="Calibri" w:hAnsi="Calibri"/>
                  <w:color w:val="000000"/>
                  <w:sz w:val="22"/>
                  <w:szCs w:val="22"/>
                </w:rPr>
                <w:t>-19</w:t>
              </w:r>
            </w:ins>
          </w:p>
        </w:tc>
        <w:tc>
          <w:tcPr>
            <w:tcW w:w="1064" w:type="dxa"/>
            <w:vAlign w:val="bottom"/>
            <w:tcPrChange w:id="3435" w:author="james" w:date="2016-03-29T12:15:00Z">
              <w:tcPr>
                <w:tcW w:w="1064" w:type="dxa"/>
              </w:tcPr>
            </w:tcPrChange>
          </w:tcPr>
          <w:p w14:paraId="727AF8B1" w14:textId="6D0B424E" w:rsidR="00E8076D" w:rsidRDefault="00E8076D" w:rsidP="00E8076D">
            <w:pPr>
              <w:jc w:val="right"/>
              <w:rPr>
                <w:ins w:id="3436" w:author="james" w:date="2016-03-29T12:14:00Z"/>
              </w:rPr>
              <w:pPrChange w:id="3437" w:author="james" w:date="2016-03-29T12:15:00Z">
                <w:pPr>
                  <w:jc w:val="both"/>
                </w:pPr>
              </w:pPrChange>
            </w:pPr>
            <w:ins w:id="3438" w:author="james" w:date="2016-03-29T12:15:00Z">
              <w:r>
                <w:rPr>
                  <w:rFonts w:ascii="Calibri" w:hAnsi="Calibri"/>
                  <w:color w:val="000000"/>
                  <w:sz w:val="22"/>
                  <w:szCs w:val="22"/>
                </w:rPr>
                <w:t>6</w:t>
              </w:r>
            </w:ins>
          </w:p>
        </w:tc>
        <w:tc>
          <w:tcPr>
            <w:tcW w:w="1064" w:type="dxa"/>
            <w:vAlign w:val="bottom"/>
            <w:tcPrChange w:id="3439" w:author="james" w:date="2016-03-29T12:15:00Z">
              <w:tcPr>
                <w:tcW w:w="1064" w:type="dxa"/>
              </w:tcPr>
            </w:tcPrChange>
          </w:tcPr>
          <w:p w14:paraId="72A3A445" w14:textId="63FB91BC" w:rsidR="00E8076D" w:rsidRDefault="00E8076D" w:rsidP="00E8076D">
            <w:pPr>
              <w:jc w:val="right"/>
              <w:rPr>
                <w:ins w:id="3440" w:author="james" w:date="2016-03-29T12:14:00Z"/>
              </w:rPr>
              <w:pPrChange w:id="3441" w:author="james" w:date="2016-03-29T12:15:00Z">
                <w:pPr>
                  <w:jc w:val="both"/>
                </w:pPr>
              </w:pPrChange>
            </w:pPr>
            <w:ins w:id="3442" w:author="james" w:date="2016-03-29T12:15:00Z">
              <w:r>
                <w:rPr>
                  <w:rFonts w:ascii="Calibri" w:hAnsi="Calibri"/>
                  <w:color w:val="000000"/>
                  <w:sz w:val="22"/>
                  <w:szCs w:val="22"/>
                </w:rPr>
                <w:t>13</w:t>
              </w:r>
            </w:ins>
          </w:p>
        </w:tc>
        <w:tc>
          <w:tcPr>
            <w:tcW w:w="1064" w:type="dxa"/>
            <w:vAlign w:val="bottom"/>
            <w:tcPrChange w:id="3443" w:author="james" w:date="2016-03-29T12:15:00Z">
              <w:tcPr>
                <w:tcW w:w="1064" w:type="dxa"/>
              </w:tcPr>
            </w:tcPrChange>
          </w:tcPr>
          <w:p w14:paraId="0AE1E295" w14:textId="4512CC9D" w:rsidR="00E8076D" w:rsidRDefault="00E8076D" w:rsidP="00E8076D">
            <w:pPr>
              <w:jc w:val="right"/>
              <w:rPr>
                <w:ins w:id="3444" w:author="james" w:date="2016-03-29T12:14:00Z"/>
              </w:rPr>
              <w:pPrChange w:id="3445" w:author="james" w:date="2016-03-29T12:15:00Z">
                <w:pPr>
                  <w:jc w:val="both"/>
                </w:pPr>
              </w:pPrChange>
            </w:pPr>
            <w:ins w:id="3446" w:author="james" w:date="2016-03-29T12:15:00Z">
              <w:r>
                <w:rPr>
                  <w:rFonts w:ascii="Calibri" w:hAnsi="Calibri"/>
                  <w:color w:val="000000"/>
                  <w:sz w:val="22"/>
                  <w:szCs w:val="22"/>
                </w:rPr>
                <w:t>6</w:t>
              </w:r>
            </w:ins>
          </w:p>
        </w:tc>
        <w:tc>
          <w:tcPr>
            <w:tcW w:w="1064" w:type="dxa"/>
            <w:vAlign w:val="bottom"/>
            <w:tcPrChange w:id="3447" w:author="james" w:date="2016-03-29T12:15:00Z">
              <w:tcPr>
                <w:tcW w:w="1064" w:type="dxa"/>
              </w:tcPr>
            </w:tcPrChange>
          </w:tcPr>
          <w:p w14:paraId="16BE16D1" w14:textId="7D406B6A" w:rsidR="00E8076D" w:rsidRDefault="00E8076D" w:rsidP="00E8076D">
            <w:pPr>
              <w:jc w:val="right"/>
              <w:rPr>
                <w:ins w:id="3448" w:author="james" w:date="2016-03-29T12:14:00Z"/>
              </w:rPr>
              <w:pPrChange w:id="3449" w:author="james" w:date="2016-03-29T12:15:00Z">
                <w:pPr>
                  <w:jc w:val="both"/>
                </w:pPr>
              </w:pPrChange>
            </w:pPr>
            <w:ins w:id="3450" w:author="james" w:date="2016-03-29T12:15:00Z">
              <w:r>
                <w:rPr>
                  <w:rFonts w:ascii="Calibri" w:hAnsi="Calibri"/>
                  <w:color w:val="000000"/>
                  <w:sz w:val="22"/>
                  <w:szCs w:val="22"/>
                </w:rPr>
                <w:t>13</w:t>
              </w:r>
            </w:ins>
          </w:p>
        </w:tc>
        <w:tc>
          <w:tcPr>
            <w:tcW w:w="1064" w:type="dxa"/>
            <w:vAlign w:val="bottom"/>
            <w:tcPrChange w:id="3451" w:author="james" w:date="2016-03-29T12:15:00Z">
              <w:tcPr>
                <w:tcW w:w="1064" w:type="dxa"/>
              </w:tcPr>
            </w:tcPrChange>
          </w:tcPr>
          <w:p w14:paraId="157E1B9B" w14:textId="2B65AD2E" w:rsidR="00E8076D" w:rsidRDefault="00E8076D" w:rsidP="00E8076D">
            <w:pPr>
              <w:jc w:val="right"/>
              <w:rPr>
                <w:ins w:id="3452" w:author="james" w:date="2016-03-29T12:14:00Z"/>
              </w:rPr>
              <w:pPrChange w:id="3453" w:author="james" w:date="2016-03-29T12:15:00Z">
                <w:pPr>
                  <w:jc w:val="both"/>
                </w:pPr>
              </w:pPrChange>
            </w:pPr>
            <w:ins w:id="3454" w:author="james" w:date="2016-03-29T12:15:00Z">
              <w:r>
                <w:rPr>
                  <w:rFonts w:ascii="Calibri" w:hAnsi="Calibri"/>
                  <w:color w:val="000000"/>
                  <w:sz w:val="22"/>
                  <w:szCs w:val="22"/>
                </w:rPr>
                <w:t>-12</w:t>
              </w:r>
            </w:ins>
          </w:p>
        </w:tc>
        <w:tc>
          <w:tcPr>
            <w:tcW w:w="1064" w:type="dxa"/>
            <w:vAlign w:val="bottom"/>
            <w:tcPrChange w:id="3455" w:author="james" w:date="2016-03-29T12:15:00Z">
              <w:tcPr>
                <w:tcW w:w="1064" w:type="dxa"/>
              </w:tcPr>
            </w:tcPrChange>
          </w:tcPr>
          <w:p w14:paraId="21F5CE52" w14:textId="76B1984C" w:rsidR="00E8076D" w:rsidRDefault="00E8076D" w:rsidP="00E8076D">
            <w:pPr>
              <w:jc w:val="right"/>
              <w:rPr>
                <w:ins w:id="3456" w:author="james" w:date="2016-03-29T12:14:00Z"/>
              </w:rPr>
              <w:pPrChange w:id="3457" w:author="james" w:date="2016-03-29T12:15:00Z">
                <w:pPr>
                  <w:jc w:val="both"/>
                </w:pPr>
              </w:pPrChange>
            </w:pPr>
            <w:ins w:id="3458" w:author="james" w:date="2016-03-29T12:15:00Z">
              <w:r>
                <w:rPr>
                  <w:rFonts w:ascii="Calibri" w:hAnsi="Calibri"/>
                  <w:color w:val="000000"/>
                  <w:sz w:val="22"/>
                  <w:szCs w:val="22"/>
                </w:rPr>
                <w:t>-23</w:t>
              </w:r>
            </w:ins>
          </w:p>
        </w:tc>
      </w:tr>
      <w:tr w:rsidR="00E8076D" w14:paraId="68EADE5C" w14:textId="77777777" w:rsidTr="001D095E">
        <w:trPr>
          <w:ins w:id="3459" w:author="james" w:date="2016-03-29T12:14:00Z"/>
        </w:trPr>
        <w:tc>
          <w:tcPr>
            <w:tcW w:w="1064" w:type="dxa"/>
            <w:vAlign w:val="bottom"/>
            <w:tcPrChange w:id="3460" w:author="james" w:date="2016-03-29T12:15:00Z">
              <w:tcPr>
                <w:tcW w:w="1064" w:type="dxa"/>
              </w:tcPr>
            </w:tcPrChange>
          </w:tcPr>
          <w:p w14:paraId="7F79F61A" w14:textId="162C8C9B" w:rsidR="00E8076D" w:rsidRDefault="00E8076D" w:rsidP="00E8076D">
            <w:pPr>
              <w:jc w:val="right"/>
              <w:rPr>
                <w:ins w:id="3461" w:author="james" w:date="2016-03-29T12:14:00Z"/>
              </w:rPr>
              <w:pPrChange w:id="3462" w:author="james" w:date="2016-03-29T12:15:00Z">
                <w:pPr>
                  <w:jc w:val="both"/>
                </w:pPr>
              </w:pPrChange>
            </w:pPr>
            <w:ins w:id="3463" w:author="james" w:date="2016-03-29T12:15:00Z">
              <w:r>
                <w:rPr>
                  <w:rFonts w:ascii="Calibri" w:hAnsi="Calibri"/>
                  <w:color w:val="000000"/>
                  <w:sz w:val="22"/>
                  <w:szCs w:val="22"/>
                </w:rPr>
                <w:t>00111</w:t>
              </w:r>
            </w:ins>
          </w:p>
        </w:tc>
        <w:tc>
          <w:tcPr>
            <w:tcW w:w="1064" w:type="dxa"/>
            <w:vAlign w:val="bottom"/>
            <w:tcPrChange w:id="3464" w:author="james" w:date="2016-03-29T12:15:00Z">
              <w:tcPr>
                <w:tcW w:w="1064" w:type="dxa"/>
              </w:tcPr>
            </w:tcPrChange>
          </w:tcPr>
          <w:p w14:paraId="04E3430D" w14:textId="461AC67D" w:rsidR="00E8076D" w:rsidRDefault="00E8076D" w:rsidP="00E8076D">
            <w:pPr>
              <w:jc w:val="right"/>
              <w:rPr>
                <w:ins w:id="3465" w:author="james" w:date="2016-03-29T12:14:00Z"/>
              </w:rPr>
              <w:pPrChange w:id="3466" w:author="james" w:date="2016-03-29T12:15:00Z">
                <w:pPr>
                  <w:jc w:val="both"/>
                </w:pPr>
              </w:pPrChange>
            </w:pPr>
            <w:ins w:id="3467" w:author="james" w:date="2016-03-29T12:15:00Z">
              <w:r>
                <w:rPr>
                  <w:rFonts w:ascii="Calibri" w:hAnsi="Calibri"/>
                  <w:color w:val="000000"/>
                  <w:sz w:val="22"/>
                  <w:szCs w:val="22"/>
                </w:rPr>
                <w:t>-9</w:t>
              </w:r>
            </w:ins>
          </w:p>
        </w:tc>
        <w:tc>
          <w:tcPr>
            <w:tcW w:w="1064" w:type="dxa"/>
            <w:vAlign w:val="bottom"/>
            <w:tcPrChange w:id="3468" w:author="james" w:date="2016-03-29T12:15:00Z">
              <w:tcPr>
                <w:tcW w:w="1064" w:type="dxa"/>
              </w:tcPr>
            </w:tcPrChange>
          </w:tcPr>
          <w:p w14:paraId="1D900A17" w14:textId="0C3D7B63" w:rsidR="00E8076D" w:rsidRDefault="00E8076D" w:rsidP="00E8076D">
            <w:pPr>
              <w:jc w:val="right"/>
              <w:rPr>
                <w:ins w:id="3469" w:author="james" w:date="2016-03-29T12:14:00Z"/>
              </w:rPr>
              <w:pPrChange w:id="3470" w:author="james" w:date="2016-03-29T12:15:00Z">
                <w:pPr>
                  <w:jc w:val="both"/>
                </w:pPr>
              </w:pPrChange>
            </w:pPr>
            <w:ins w:id="3471" w:author="james" w:date="2016-03-29T12:15:00Z">
              <w:r>
                <w:rPr>
                  <w:rFonts w:ascii="Calibri" w:hAnsi="Calibri"/>
                  <w:color w:val="000000"/>
                  <w:sz w:val="22"/>
                  <w:szCs w:val="22"/>
                </w:rPr>
                <w:t>-17</w:t>
              </w:r>
            </w:ins>
          </w:p>
        </w:tc>
        <w:tc>
          <w:tcPr>
            <w:tcW w:w="1064" w:type="dxa"/>
            <w:vAlign w:val="bottom"/>
            <w:tcPrChange w:id="3472" w:author="james" w:date="2016-03-29T12:15:00Z">
              <w:tcPr>
                <w:tcW w:w="1064" w:type="dxa"/>
              </w:tcPr>
            </w:tcPrChange>
          </w:tcPr>
          <w:p w14:paraId="39DFC8F5" w14:textId="2DB32D81" w:rsidR="00E8076D" w:rsidRDefault="00E8076D" w:rsidP="00E8076D">
            <w:pPr>
              <w:jc w:val="right"/>
              <w:rPr>
                <w:ins w:id="3473" w:author="james" w:date="2016-03-29T12:14:00Z"/>
              </w:rPr>
              <w:pPrChange w:id="3474" w:author="james" w:date="2016-03-29T12:15:00Z">
                <w:pPr>
                  <w:jc w:val="both"/>
                </w:pPr>
              </w:pPrChange>
            </w:pPr>
            <w:ins w:id="3475" w:author="james" w:date="2016-03-29T12:15:00Z">
              <w:r>
                <w:rPr>
                  <w:rFonts w:ascii="Calibri" w:hAnsi="Calibri"/>
                  <w:color w:val="000000"/>
                  <w:sz w:val="22"/>
                  <w:szCs w:val="22"/>
                </w:rPr>
                <w:t>7</w:t>
              </w:r>
            </w:ins>
          </w:p>
        </w:tc>
        <w:tc>
          <w:tcPr>
            <w:tcW w:w="1064" w:type="dxa"/>
            <w:vAlign w:val="bottom"/>
            <w:tcPrChange w:id="3476" w:author="james" w:date="2016-03-29T12:15:00Z">
              <w:tcPr>
                <w:tcW w:w="1064" w:type="dxa"/>
              </w:tcPr>
            </w:tcPrChange>
          </w:tcPr>
          <w:p w14:paraId="592D261C" w14:textId="4DE56B9B" w:rsidR="00E8076D" w:rsidRDefault="00E8076D" w:rsidP="00E8076D">
            <w:pPr>
              <w:jc w:val="right"/>
              <w:rPr>
                <w:ins w:id="3477" w:author="james" w:date="2016-03-29T12:14:00Z"/>
              </w:rPr>
              <w:pPrChange w:id="3478" w:author="james" w:date="2016-03-29T12:15:00Z">
                <w:pPr>
                  <w:jc w:val="both"/>
                </w:pPr>
              </w:pPrChange>
            </w:pPr>
            <w:ins w:id="3479" w:author="james" w:date="2016-03-29T12:15:00Z">
              <w:r>
                <w:rPr>
                  <w:rFonts w:ascii="Calibri" w:hAnsi="Calibri"/>
                  <w:color w:val="000000"/>
                  <w:sz w:val="22"/>
                  <w:szCs w:val="22"/>
                </w:rPr>
                <w:t>15</w:t>
              </w:r>
            </w:ins>
          </w:p>
        </w:tc>
        <w:tc>
          <w:tcPr>
            <w:tcW w:w="1064" w:type="dxa"/>
            <w:vAlign w:val="bottom"/>
            <w:tcPrChange w:id="3480" w:author="james" w:date="2016-03-29T12:15:00Z">
              <w:tcPr>
                <w:tcW w:w="1064" w:type="dxa"/>
              </w:tcPr>
            </w:tcPrChange>
          </w:tcPr>
          <w:p w14:paraId="341BE879" w14:textId="755DE68F" w:rsidR="00E8076D" w:rsidRDefault="00E8076D" w:rsidP="00E8076D">
            <w:pPr>
              <w:jc w:val="right"/>
              <w:rPr>
                <w:ins w:id="3481" w:author="james" w:date="2016-03-29T12:14:00Z"/>
              </w:rPr>
              <w:pPrChange w:id="3482" w:author="james" w:date="2016-03-29T12:15:00Z">
                <w:pPr>
                  <w:jc w:val="both"/>
                </w:pPr>
              </w:pPrChange>
            </w:pPr>
            <w:ins w:id="3483" w:author="james" w:date="2016-03-29T12:15:00Z">
              <w:r>
                <w:rPr>
                  <w:rFonts w:ascii="Calibri" w:hAnsi="Calibri"/>
                  <w:color w:val="000000"/>
                  <w:sz w:val="22"/>
                  <w:szCs w:val="22"/>
                </w:rPr>
                <w:t>7</w:t>
              </w:r>
            </w:ins>
          </w:p>
        </w:tc>
        <w:tc>
          <w:tcPr>
            <w:tcW w:w="1064" w:type="dxa"/>
            <w:vAlign w:val="bottom"/>
            <w:tcPrChange w:id="3484" w:author="james" w:date="2016-03-29T12:15:00Z">
              <w:tcPr>
                <w:tcW w:w="1064" w:type="dxa"/>
              </w:tcPr>
            </w:tcPrChange>
          </w:tcPr>
          <w:p w14:paraId="2DB23DCE" w14:textId="2E62E034" w:rsidR="00E8076D" w:rsidRDefault="00E8076D" w:rsidP="00E8076D">
            <w:pPr>
              <w:jc w:val="right"/>
              <w:rPr>
                <w:ins w:id="3485" w:author="james" w:date="2016-03-29T12:14:00Z"/>
              </w:rPr>
              <w:pPrChange w:id="3486" w:author="james" w:date="2016-03-29T12:15:00Z">
                <w:pPr>
                  <w:jc w:val="both"/>
                </w:pPr>
              </w:pPrChange>
            </w:pPr>
            <w:ins w:id="3487" w:author="james" w:date="2016-03-29T12:15:00Z">
              <w:r>
                <w:rPr>
                  <w:rFonts w:ascii="Calibri" w:hAnsi="Calibri"/>
                  <w:color w:val="000000"/>
                  <w:sz w:val="22"/>
                  <w:szCs w:val="22"/>
                </w:rPr>
                <w:t>15</w:t>
              </w:r>
            </w:ins>
          </w:p>
        </w:tc>
        <w:tc>
          <w:tcPr>
            <w:tcW w:w="1064" w:type="dxa"/>
            <w:vAlign w:val="bottom"/>
            <w:tcPrChange w:id="3488" w:author="james" w:date="2016-03-29T12:15:00Z">
              <w:tcPr>
                <w:tcW w:w="1064" w:type="dxa"/>
              </w:tcPr>
            </w:tcPrChange>
          </w:tcPr>
          <w:p w14:paraId="29F9C521" w14:textId="2240063B" w:rsidR="00E8076D" w:rsidRDefault="00E8076D" w:rsidP="00E8076D">
            <w:pPr>
              <w:jc w:val="right"/>
              <w:rPr>
                <w:ins w:id="3489" w:author="james" w:date="2016-03-29T12:14:00Z"/>
              </w:rPr>
              <w:pPrChange w:id="3490" w:author="james" w:date="2016-03-29T12:15:00Z">
                <w:pPr>
                  <w:jc w:val="both"/>
                </w:pPr>
              </w:pPrChange>
            </w:pPr>
            <w:ins w:id="3491" w:author="james" w:date="2016-03-29T12:15:00Z">
              <w:r>
                <w:rPr>
                  <w:rFonts w:ascii="Calibri" w:hAnsi="Calibri"/>
                  <w:color w:val="000000"/>
                  <w:sz w:val="22"/>
                  <w:szCs w:val="22"/>
                </w:rPr>
                <w:t>-11</w:t>
              </w:r>
            </w:ins>
          </w:p>
        </w:tc>
        <w:tc>
          <w:tcPr>
            <w:tcW w:w="1064" w:type="dxa"/>
            <w:vAlign w:val="bottom"/>
            <w:tcPrChange w:id="3492" w:author="james" w:date="2016-03-29T12:15:00Z">
              <w:tcPr>
                <w:tcW w:w="1064" w:type="dxa"/>
              </w:tcPr>
            </w:tcPrChange>
          </w:tcPr>
          <w:p w14:paraId="6E0C4CCA" w14:textId="0D3BC906" w:rsidR="00E8076D" w:rsidRDefault="00E8076D" w:rsidP="00E8076D">
            <w:pPr>
              <w:jc w:val="right"/>
              <w:rPr>
                <w:ins w:id="3493" w:author="james" w:date="2016-03-29T12:14:00Z"/>
              </w:rPr>
              <w:pPrChange w:id="3494" w:author="james" w:date="2016-03-29T12:15:00Z">
                <w:pPr>
                  <w:jc w:val="both"/>
                </w:pPr>
              </w:pPrChange>
            </w:pPr>
            <w:ins w:id="3495" w:author="james" w:date="2016-03-29T12:15:00Z">
              <w:r>
                <w:rPr>
                  <w:rFonts w:ascii="Calibri" w:hAnsi="Calibri"/>
                  <w:color w:val="000000"/>
                  <w:sz w:val="22"/>
                  <w:szCs w:val="22"/>
                </w:rPr>
                <w:t>-21</w:t>
              </w:r>
            </w:ins>
          </w:p>
        </w:tc>
      </w:tr>
      <w:tr w:rsidR="00E8076D" w14:paraId="6E8B4018" w14:textId="77777777" w:rsidTr="001D095E">
        <w:trPr>
          <w:ins w:id="3496" w:author="james" w:date="2016-03-29T12:14:00Z"/>
        </w:trPr>
        <w:tc>
          <w:tcPr>
            <w:tcW w:w="1064" w:type="dxa"/>
            <w:vAlign w:val="bottom"/>
            <w:tcPrChange w:id="3497" w:author="james" w:date="2016-03-29T12:15:00Z">
              <w:tcPr>
                <w:tcW w:w="1064" w:type="dxa"/>
              </w:tcPr>
            </w:tcPrChange>
          </w:tcPr>
          <w:p w14:paraId="15616EBA" w14:textId="499B9883" w:rsidR="00E8076D" w:rsidRDefault="00E8076D" w:rsidP="00E8076D">
            <w:pPr>
              <w:jc w:val="right"/>
              <w:rPr>
                <w:ins w:id="3498" w:author="james" w:date="2016-03-29T12:14:00Z"/>
              </w:rPr>
              <w:pPrChange w:id="3499" w:author="james" w:date="2016-03-29T12:15:00Z">
                <w:pPr>
                  <w:jc w:val="both"/>
                </w:pPr>
              </w:pPrChange>
            </w:pPr>
            <w:ins w:id="3500" w:author="james" w:date="2016-03-29T12:15:00Z">
              <w:r>
                <w:rPr>
                  <w:rFonts w:ascii="Calibri" w:hAnsi="Calibri"/>
                  <w:color w:val="000000"/>
                  <w:sz w:val="22"/>
                  <w:szCs w:val="22"/>
                </w:rPr>
                <w:t>01000</w:t>
              </w:r>
            </w:ins>
          </w:p>
        </w:tc>
        <w:tc>
          <w:tcPr>
            <w:tcW w:w="1064" w:type="dxa"/>
            <w:vAlign w:val="bottom"/>
            <w:tcPrChange w:id="3501" w:author="james" w:date="2016-03-29T12:15:00Z">
              <w:tcPr>
                <w:tcW w:w="1064" w:type="dxa"/>
              </w:tcPr>
            </w:tcPrChange>
          </w:tcPr>
          <w:p w14:paraId="55E1A059" w14:textId="7136AF4E" w:rsidR="00E8076D" w:rsidRDefault="00E8076D" w:rsidP="00E8076D">
            <w:pPr>
              <w:jc w:val="right"/>
              <w:rPr>
                <w:ins w:id="3502" w:author="james" w:date="2016-03-29T12:14:00Z"/>
              </w:rPr>
              <w:pPrChange w:id="3503" w:author="james" w:date="2016-03-29T12:15:00Z">
                <w:pPr>
                  <w:jc w:val="both"/>
                </w:pPr>
              </w:pPrChange>
            </w:pPr>
            <w:ins w:id="3504" w:author="james" w:date="2016-03-29T12:15:00Z">
              <w:r>
                <w:rPr>
                  <w:rFonts w:ascii="Calibri" w:hAnsi="Calibri"/>
                  <w:color w:val="000000"/>
                  <w:sz w:val="22"/>
                  <w:szCs w:val="22"/>
                </w:rPr>
                <w:t>-8</w:t>
              </w:r>
            </w:ins>
          </w:p>
        </w:tc>
        <w:tc>
          <w:tcPr>
            <w:tcW w:w="1064" w:type="dxa"/>
            <w:vAlign w:val="bottom"/>
            <w:tcPrChange w:id="3505" w:author="james" w:date="2016-03-29T12:15:00Z">
              <w:tcPr>
                <w:tcW w:w="1064" w:type="dxa"/>
              </w:tcPr>
            </w:tcPrChange>
          </w:tcPr>
          <w:p w14:paraId="4BD15ACF" w14:textId="59F03BBF" w:rsidR="00E8076D" w:rsidRDefault="00E8076D" w:rsidP="00E8076D">
            <w:pPr>
              <w:jc w:val="right"/>
              <w:rPr>
                <w:ins w:id="3506" w:author="james" w:date="2016-03-29T12:14:00Z"/>
              </w:rPr>
              <w:pPrChange w:id="3507" w:author="james" w:date="2016-03-29T12:15:00Z">
                <w:pPr>
                  <w:jc w:val="both"/>
                </w:pPr>
              </w:pPrChange>
            </w:pPr>
            <w:ins w:id="3508" w:author="james" w:date="2016-03-29T12:15:00Z">
              <w:r>
                <w:rPr>
                  <w:rFonts w:ascii="Calibri" w:hAnsi="Calibri"/>
                  <w:color w:val="000000"/>
                  <w:sz w:val="22"/>
                  <w:szCs w:val="22"/>
                </w:rPr>
                <w:t>-15</w:t>
              </w:r>
            </w:ins>
          </w:p>
        </w:tc>
        <w:tc>
          <w:tcPr>
            <w:tcW w:w="1064" w:type="dxa"/>
            <w:vAlign w:val="bottom"/>
            <w:tcPrChange w:id="3509" w:author="james" w:date="2016-03-29T12:15:00Z">
              <w:tcPr>
                <w:tcW w:w="1064" w:type="dxa"/>
              </w:tcPr>
            </w:tcPrChange>
          </w:tcPr>
          <w:p w14:paraId="3995A74B" w14:textId="7030E454" w:rsidR="00E8076D" w:rsidRDefault="00E8076D" w:rsidP="00E8076D">
            <w:pPr>
              <w:jc w:val="right"/>
              <w:rPr>
                <w:ins w:id="3510" w:author="james" w:date="2016-03-29T12:14:00Z"/>
              </w:rPr>
              <w:pPrChange w:id="3511" w:author="james" w:date="2016-03-29T12:15:00Z">
                <w:pPr>
                  <w:jc w:val="both"/>
                </w:pPr>
              </w:pPrChange>
            </w:pPr>
            <w:ins w:id="3512" w:author="james" w:date="2016-03-29T12:15:00Z">
              <w:r>
                <w:rPr>
                  <w:rFonts w:ascii="Calibri" w:hAnsi="Calibri"/>
                  <w:color w:val="000000"/>
                  <w:sz w:val="22"/>
                  <w:szCs w:val="22"/>
                </w:rPr>
                <w:t>8</w:t>
              </w:r>
            </w:ins>
          </w:p>
        </w:tc>
        <w:tc>
          <w:tcPr>
            <w:tcW w:w="1064" w:type="dxa"/>
            <w:vAlign w:val="bottom"/>
            <w:tcPrChange w:id="3513" w:author="james" w:date="2016-03-29T12:15:00Z">
              <w:tcPr>
                <w:tcW w:w="1064" w:type="dxa"/>
              </w:tcPr>
            </w:tcPrChange>
          </w:tcPr>
          <w:p w14:paraId="3D3FB7E5" w14:textId="1EB45178" w:rsidR="00E8076D" w:rsidRDefault="00E8076D" w:rsidP="00E8076D">
            <w:pPr>
              <w:jc w:val="right"/>
              <w:rPr>
                <w:ins w:id="3514" w:author="james" w:date="2016-03-29T12:14:00Z"/>
              </w:rPr>
              <w:pPrChange w:id="3515" w:author="james" w:date="2016-03-29T12:15:00Z">
                <w:pPr>
                  <w:jc w:val="both"/>
                </w:pPr>
              </w:pPrChange>
            </w:pPr>
            <w:ins w:id="3516" w:author="james" w:date="2016-03-29T12:15:00Z">
              <w:r>
                <w:rPr>
                  <w:rFonts w:ascii="Calibri" w:hAnsi="Calibri"/>
                  <w:color w:val="000000"/>
                  <w:sz w:val="22"/>
                  <w:szCs w:val="22"/>
                </w:rPr>
                <w:t>17</w:t>
              </w:r>
            </w:ins>
          </w:p>
        </w:tc>
        <w:tc>
          <w:tcPr>
            <w:tcW w:w="1064" w:type="dxa"/>
            <w:vAlign w:val="bottom"/>
            <w:tcPrChange w:id="3517" w:author="james" w:date="2016-03-29T12:15:00Z">
              <w:tcPr>
                <w:tcW w:w="1064" w:type="dxa"/>
              </w:tcPr>
            </w:tcPrChange>
          </w:tcPr>
          <w:p w14:paraId="507EA940" w14:textId="06A63241" w:rsidR="00E8076D" w:rsidRDefault="00E8076D" w:rsidP="00E8076D">
            <w:pPr>
              <w:jc w:val="right"/>
              <w:rPr>
                <w:ins w:id="3518" w:author="james" w:date="2016-03-29T12:14:00Z"/>
              </w:rPr>
              <w:pPrChange w:id="3519" w:author="james" w:date="2016-03-29T12:15:00Z">
                <w:pPr>
                  <w:jc w:val="both"/>
                </w:pPr>
              </w:pPrChange>
            </w:pPr>
            <w:ins w:id="3520" w:author="james" w:date="2016-03-29T12:15:00Z">
              <w:r>
                <w:rPr>
                  <w:rFonts w:ascii="Calibri" w:hAnsi="Calibri"/>
                  <w:color w:val="000000"/>
                  <w:sz w:val="22"/>
                  <w:szCs w:val="22"/>
                </w:rPr>
                <w:t>8</w:t>
              </w:r>
            </w:ins>
          </w:p>
        </w:tc>
        <w:tc>
          <w:tcPr>
            <w:tcW w:w="1064" w:type="dxa"/>
            <w:vAlign w:val="bottom"/>
            <w:tcPrChange w:id="3521" w:author="james" w:date="2016-03-29T12:15:00Z">
              <w:tcPr>
                <w:tcW w:w="1064" w:type="dxa"/>
              </w:tcPr>
            </w:tcPrChange>
          </w:tcPr>
          <w:p w14:paraId="262FED05" w14:textId="30E289EF" w:rsidR="00E8076D" w:rsidRDefault="00E8076D" w:rsidP="00E8076D">
            <w:pPr>
              <w:jc w:val="right"/>
              <w:rPr>
                <w:ins w:id="3522" w:author="james" w:date="2016-03-29T12:14:00Z"/>
              </w:rPr>
              <w:pPrChange w:id="3523" w:author="james" w:date="2016-03-29T12:15:00Z">
                <w:pPr>
                  <w:jc w:val="both"/>
                </w:pPr>
              </w:pPrChange>
            </w:pPr>
            <w:ins w:id="3524" w:author="james" w:date="2016-03-29T12:15:00Z">
              <w:r>
                <w:rPr>
                  <w:rFonts w:ascii="Calibri" w:hAnsi="Calibri"/>
                  <w:color w:val="000000"/>
                  <w:sz w:val="22"/>
                  <w:szCs w:val="22"/>
                </w:rPr>
                <w:t>17</w:t>
              </w:r>
            </w:ins>
          </w:p>
        </w:tc>
        <w:tc>
          <w:tcPr>
            <w:tcW w:w="1064" w:type="dxa"/>
            <w:vAlign w:val="bottom"/>
            <w:tcPrChange w:id="3525" w:author="james" w:date="2016-03-29T12:15:00Z">
              <w:tcPr>
                <w:tcW w:w="1064" w:type="dxa"/>
              </w:tcPr>
            </w:tcPrChange>
          </w:tcPr>
          <w:p w14:paraId="17A49A75" w14:textId="7DD250A4" w:rsidR="00E8076D" w:rsidRDefault="00E8076D" w:rsidP="00E8076D">
            <w:pPr>
              <w:jc w:val="right"/>
              <w:rPr>
                <w:ins w:id="3526" w:author="james" w:date="2016-03-29T12:14:00Z"/>
              </w:rPr>
              <w:pPrChange w:id="3527" w:author="james" w:date="2016-03-29T12:15:00Z">
                <w:pPr>
                  <w:jc w:val="both"/>
                </w:pPr>
              </w:pPrChange>
            </w:pPr>
            <w:ins w:id="3528" w:author="james" w:date="2016-03-29T12:15:00Z">
              <w:r>
                <w:rPr>
                  <w:rFonts w:ascii="Calibri" w:hAnsi="Calibri"/>
                  <w:color w:val="000000"/>
                  <w:sz w:val="22"/>
                  <w:szCs w:val="22"/>
                </w:rPr>
                <w:t>-1</w:t>
              </w:r>
            </w:ins>
          </w:p>
        </w:tc>
        <w:tc>
          <w:tcPr>
            <w:tcW w:w="1064" w:type="dxa"/>
            <w:vAlign w:val="bottom"/>
            <w:tcPrChange w:id="3529" w:author="james" w:date="2016-03-29T12:15:00Z">
              <w:tcPr>
                <w:tcW w:w="1064" w:type="dxa"/>
              </w:tcPr>
            </w:tcPrChange>
          </w:tcPr>
          <w:p w14:paraId="20C6327A" w14:textId="086C93F9" w:rsidR="00E8076D" w:rsidRDefault="00E8076D" w:rsidP="00E8076D">
            <w:pPr>
              <w:jc w:val="right"/>
              <w:rPr>
                <w:ins w:id="3530" w:author="james" w:date="2016-03-29T12:14:00Z"/>
              </w:rPr>
              <w:pPrChange w:id="3531" w:author="james" w:date="2016-03-29T12:15:00Z">
                <w:pPr>
                  <w:jc w:val="both"/>
                </w:pPr>
              </w:pPrChange>
            </w:pPr>
            <w:ins w:id="3532" w:author="james" w:date="2016-03-29T12:15:00Z">
              <w:r>
                <w:rPr>
                  <w:rFonts w:ascii="Calibri" w:hAnsi="Calibri"/>
                  <w:color w:val="000000"/>
                  <w:sz w:val="22"/>
                  <w:szCs w:val="22"/>
                </w:rPr>
                <w:t>-1</w:t>
              </w:r>
            </w:ins>
          </w:p>
        </w:tc>
      </w:tr>
      <w:tr w:rsidR="00E8076D" w14:paraId="308A0B63" w14:textId="77777777" w:rsidTr="001D095E">
        <w:trPr>
          <w:ins w:id="3533" w:author="james" w:date="2016-03-29T12:14:00Z"/>
        </w:trPr>
        <w:tc>
          <w:tcPr>
            <w:tcW w:w="1064" w:type="dxa"/>
            <w:vAlign w:val="bottom"/>
            <w:tcPrChange w:id="3534" w:author="james" w:date="2016-03-29T12:15:00Z">
              <w:tcPr>
                <w:tcW w:w="1064" w:type="dxa"/>
              </w:tcPr>
            </w:tcPrChange>
          </w:tcPr>
          <w:p w14:paraId="6F26C763" w14:textId="48757C9E" w:rsidR="00E8076D" w:rsidRDefault="00E8076D" w:rsidP="00E8076D">
            <w:pPr>
              <w:jc w:val="right"/>
              <w:rPr>
                <w:ins w:id="3535" w:author="james" w:date="2016-03-29T12:14:00Z"/>
              </w:rPr>
              <w:pPrChange w:id="3536" w:author="james" w:date="2016-03-29T12:15:00Z">
                <w:pPr>
                  <w:jc w:val="both"/>
                </w:pPr>
              </w:pPrChange>
            </w:pPr>
            <w:ins w:id="3537" w:author="james" w:date="2016-03-29T12:15:00Z">
              <w:r>
                <w:rPr>
                  <w:rFonts w:ascii="Calibri" w:hAnsi="Calibri"/>
                  <w:color w:val="000000"/>
                  <w:sz w:val="22"/>
                  <w:szCs w:val="22"/>
                </w:rPr>
                <w:t>01001</w:t>
              </w:r>
            </w:ins>
          </w:p>
        </w:tc>
        <w:tc>
          <w:tcPr>
            <w:tcW w:w="1064" w:type="dxa"/>
            <w:vAlign w:val="bottom"/>
            <w:tcPrChange w:id="3538" w:author="james" w:date="2016-03-29T12:15:00Z">
              <w:tcPr>
                <w:tcW w:w="1064" w:type="dxa"/>
              </w:tcPr>
            </w:tcPrChange>
          </w:tcPr>
          <w:p w14:paraId="3DBC05BE" w14:textId="5E3A85F9" w:rsidR="00E8076D" w:rsidRDefault="00E8076D" w:rsidP="00E8076D">
            <w:pPr>
              <w:jc w:val="right"/>
              <w:rPr>
                <w:ins w:id="3539" w:author="james" w:date="2016-03-29T12:14:00Z"/>
              </w:rPr>
              <w:pPrChange w:id="3540" w:author="james" w:date="2016-03-29T12:15:00Z">
                <w:pPr>
                  <w:jc w:val="both"/>
                </w:pPr>
              </w:pPrChange>
            </w:pPr>
            <w:ins w:id="3541" w:author="james" w:date="2016-03-29T12:15:00Z">
              <w:r>
                <w:rPr>
                  <w:rFonts w:ascii="Calibri" w:hAnsi="Calibri"/>
                  <w:color w:val="000000"/>
                  <w:sz w:val="22"/>
                  <w:szCs w:val="22"/>
                </w:rPr>
                <w:t>-7</w:t>
              </w:r>
            </w:ins>
          </w:p>
        </w:tc>
        <w:tc>
          <w:tcPr>
            <w:tcW w:w="1064" w:type="dxa"/>
            <w:vAlign w:val="bottom"/>
            <w:tcPrChange w:id="3542" w:author="james" w:date="2016-03-29T12:15:00Z">
              <w:tcPr>
                <w:tcW w:w="1064" w:type="dxa"/>
              </w:tcPr>
            </w:tcPrChange>
          </w:tcPr>
          <w:p w14:paraId="71352FB3" w14:textId="063293BA" w:rsidR="00E8076D" w:rsidRDefault="00E8076D" w:rsidP="00E8076D">
            <w:pPr>
              <w:jc w:val="right"/>
              <w:rPr>
                <w:ins w:id="3543" w:author="james" w:date="2016-03-29T12:14:00Z"/>
              </w:rPr>
              <w:pPrChange w:id="3544" w:author="james" w:date="2016-03-29T12:15:00Z">
                <w:pPr>
                  <w:jc w:val="both"/>
                </w:pPr>
              </w:pPrChange>
            </w:pPr>
            <w:ins w:id="3545" w:author="james" w:date="2016-03-29T12:15:00Z">
              <w:r>
                <w:rPr>
                  <w:rFonts w:ascii="Calibri" w:hAnsi="Calibri"/>
                  <w:color w:val="000000"/>
                  <w:sz w:val="22"/>
                  <w:szCs w:val="22"/>
                </w:rPr>
                <w:t>-13</w:t>
              </w:r>
            </w:ins>
          </w:p>
        </w:tc>
        <w:tc>
          <w:tcPr>
            <w:tcW w:w="1064" w:type="dxa"/>
            <w:vAlign w:val="bottom"/>
            <w:tcPrChange w:id="3546" w:author="james" w:date="2016-03-29T12:15:00Z">
              <w:tcPr>
                <w:tcW w:w="1064" w:type="dxa"/>
              </w:tcPr>
            </w:tcPrChange>
          </w:tcPr>
          <w:p w14:paraId="2073D287" w14:textId="5D59FA1F" w:rsidR="00E8076D" w:rsidRDefault="00E8076D" w:rsidP="00E8076D">
            <w:pPr>
              <w:jc w:val="right"/>
              <w:rPr>
                <w:ins w:id="3547" w:author="james" w:date="2016-03-29T12:14:00Z"/>
              </w:rPr>
              <w:pPrChange w:id="3548" w:author="james" w:date="2016-03-29T12:15:00Z">
                <w:pPr>
                  <w:jc w:val="both"/>
                </w:pPr>
              </w:pPrChange>
            </w:pPr>
            <w:ins w:id="3549" w:author="james" w:date="2016-03-29T12:15:00Z">
              <w:r>
                <w:rPr>
                  <w:rFonts w:ascii="Calibri" w:hAnsi="Calibri"/>
                  <w:color w:val="000000"/>
                  <w:sz w:val="22"/>
                  <w:szCs w:val="22"/>
                </w:rPr>
                <w:t>9</w:t>
              </w:r>
            </w:ins>
          </w:p>
        </w:tc>
        <w:tc>
          <w:tcPr>
            <w:tcW w:w="1064" w:type="dxa"/>
            <w:vAlign w:val="bottom"/>
            <w:tcPrChange w:id="3550" w:author="james" w:date="2016-03-29T12:15:00Z">
              <w:tcPr>
                <w:tcW w:w="1064" w:type="dxa"/>
              </w:tcPr>
            </w:tcPrChange>
          </w:tcPr>
          <w:p w14:paraId="1660391F" w14:textId="5FDD4FE6" w:rsidR="00E8076D" w:rsidRDefault="00E8076D" w:rsidP="00E8076D">
            <w:pPr>
              <w:jc w:val="right"/>
              <w:rPr>
                <w:ins w:id="3551" w:author="james" w:date="2016-03-29T12:14:00Z"/>
              </w:rPr>
              <w:pPrChange w:id="3552" w:author="james" w:date="2016-03-29T12:15:00Z">
                <w:pPr>
                  <w:jc w:val="both"/>
                </w:pPr>
              </w:pPrChange>
            </w:pPr>
            <w:ins w:id="3553" w:author="james" w:date="2016-03-29T12:15:00Z">
              <w:r>
                <w:rPr>
                  <w:rFonts w:ascii="Calibri" w:hAnsi="Calibri"/>
                  <w:color w:val="000000"/>
                  <w:sz w:val="22"/>
                  <w:szCs w:val="22"/>
                </w:rPr>
                <w:t>19</w:t>
              </w:r>
            </w:ins>
          </w:p>
        </w:tc>
        <w:tc>
          <w:tcPr>
            <w:tcW w:w="1064" w:type="dxa"/>
            <w:vAlign w:val="bottom"/>
            <w:tcPrChange w:id="3554" w:author="james" w:date="2016-03-29T12:15:00Z">
              <w:tcPr>
                <w:tcW w:w="1064" w:type="dxa"/>
              </w:tcPr>
            </w:tcPrChange>
          </w:tcPr>
          <w:p w14:paraId="047C16F5" w14:textId="484F2630" w:rsidR="00E8076D" w:rsidRDefault="00E8076D" w:rsidP="00E8076D">
            <w:pPr>
              <w:jc w:val="right"/>
              <w:rPr>
                <w:ins w:id="3555" w:author="james" w:date="2016-03-29T12:14:00Z"/>
              </w:rPr>
              <w:pPrChange w:id="3556" w:author="james" w:date="2016-03-29T12:15:00Z">
                <w:pPr>
                  <w:jc w:val="both"/>
                </w:pPr>
              </w:pPrChange>
            </w:pPr>
            <w:ins w:id="3557" w:author="james" w:date="2016-03-29T12:15:00Z">
              <w:r>
                <w:rPr>
                  <w:rFonts w:ascii="Calibri" w:hAnsi="Calibri"/>
                  <w:color w:val="000000"/>
                  <w:sz w:val="22"/>
                  <w:szCs w:val="22"/>
                </w:rPr>
                <w:t>9</w:t>
              </w:r>
            </w:ins>
          </w:p>
        </w:tc>
        <w:tc>
          <w:tcPr>
            <w:tcW w:w="1064" w:type="dxa"/>
            <w:vAlign w:val="bottom"/>
            <w:tcPrChange w:id="3558" w:author="james" w:date="2016-03-29T12:15:00Z">
              <w:tcPr>
                <w:tcW w:w="1064" w:type="dxa"/>
              </w:tcPr>
            </w:tcPrChange>
          </w:tcPr>
          <w:p w14:paraId="27896D6D" w14:textId="1F78CE0A" w:rsidR="00E8076D" w:rsidRDefault="00E8076D" w:rsidP="00E8076D">
            <w:pPr>
              <w:jc w:val="right"/>
              <w:rPr>
                <w:ins w:id="3559" w:author="james" w:date="2016-03-29T12:14:00Z"/>
              </w:rPr>
              <w:pPrChange w:id="3560" w:author="james" w:date="2016-03-29T12:15:00Z">
                <w:pPr>
                  <w:jc w:val="both"/>
                </w:pPr>
              </w:pPrChange>
            </w:pPr>
            <w:ins w:id="3561" w:author="james" w:date="2016-03-29T12:15:00Z">
              <w:r>
                <w:rPr>
                  <w:rFonts w:ascii="Calibri" w:hAnsi="Calibri"/>
                  <w:color w:val="000000"/>
                  <w:sz w:val="22"/>
                  <w:szCs w:val="22"/>
                </w:rPr>
                <w:t>19</w:t>
              </w:r>
            </w:ins>
          </w:p>
        </w:tc>
        <w:tc>
          <w:tcPr>
            <w:tcW w:w="1064" w:type="dxa"/>
            <w:vAlign w:val="bottom"/>
            <w:tcPrChange w:id="3562" w:author="james" w:date="2016-03-29T12:15:00Z">
              <w:tcPr>
                <w:tcW w:w="1064" w:type="dxa"/>
              </w:tcPr>
            </w:tcPrChange>
          </w:tcPr>
          <w:p w14:paraId="5E37BFD2" w14:textId="78851DDC" w:rsidR="00E8076D" w:rsidRDefault="00E8076D" w:rsidP="00E8076D">
            <w:pPr>
              <w:jc w:val="right"/>
              <w:rPr>
                <w:ins w:id="3563" w:author="james" w:date="2016-03-29T12:14:00Z"/>
              </w:rPr>
              <w:pPrChange w:id="3564" w:author="james" w:date="2016-03-29T12:15:00Z">
                <w:pPr>
                  <w:jc w:val="both"/>
                </w:pPr>
              </w:pPrChange>
            </w:pPr>
            <w:ins w:id="3565" w:author="james" w:date="2016-03-29T12:15:00Z">
              <w:r>
                <w:rPr>
                  <w:rFonts w:ascii="Calibri" w:hAnsi="Calibri"/>
                  <w:color w:val="000000"/>
                  <w:sz w:val="22"/>
                  <w:szCs w:val="22"/>
                </w:rPr>
                <w:t>-2</w:t>
              </w:r>
            </w:ins>
          </w:p>
        </w:tc>
        <w:tc>
          <w:tcPr>
            <w:tcW w:w="1064" w:type="dxa"/>
            <w:vAlign w:val="bottom"/>
            <w:tcPrChange w:id="3566" w:author="james" w:date="2016-03-29T12:15:00Z">
              <w:tcPr>
                <w:tcW w:w="1064" w:type="dxa"/>
              </w:tcPr>
            </w:tcPrChange>
          </w:tcPr>
          <w:p w14:paraId="1BC6B13C" w14:textId="25D78506" w:rsidR="00E8076D" w:rsidRDefault="00E8076D" w:rsidP="00E8076D">
            <w:pPr>
              <w:jc w:val="right"/>
              <w:rPr>
                <w:ins w:id="3567" w:author="james" w:date="2016-03-29T12:14:00Z"/>
              </w:rPr>
              <w:pPrChange w:id="3568" w:author="james" w:date="2016-03-29T12:15:00Z">
                <w:pPr>
                  <w:jc w:val="both"/>
                </w:pPr>
              </w:pPrChange>
            </w:pPr>
            <w:ins w:id="3569" w:author="james" w:date="2016-03-29T12:15:00Z">
              <w:r>
                <w:rPr>
                  <w:rFonts w:ascii="Calibri" w:hAnsi="Calibri"/>
                  <w:color w:val="000000"/>
                  <w:sz w:val="22"/>
                  <w:szCs w:val="22"/>
                </w:rPr>
                <w:t>-3</w:t>
              </w:r>
            </w:ins>
          </w:p>
        </w:tc>
      </w:tr>
      <w:tr w:rsidR="00E8076D" w14:paraId="1142DFB3" w14:textId="77777777" w:rsidTr="001D095E">
        <w:trPr>
          <w:ins w:id="3570" w:author="james" w:date="2016-03-29T12:14:00Z"/>
        </w:trPr>
        <w:tc>
          <w:tcPr>
            <w:tcW w:w="1064" w:type="dxa"/>
            <w:vAlign w:val="bottom"/>
            <w:tcPrChange w:id="3571" w:author="james" w:date="2016-03-29T12:15:00Z">
              <w:tcPr>
                <w:tcW w:w="1064" w:type="dxa"/>
              </w:tcPr>
            </w:tcPrChange>
          </w:tcPr>
          <w:p w14:paraId="3AE39E78" w14:textId="5816F3A5" w:rsidR="00E8076D" w:rsidRDefault="00E8076D" w:rsidP="00E8076D">
            <w:pPr>
              <w:jc w:val="right"/>
              <w:rPr>
                <w:ins w:id="3572" w:author="james" w:date="2016-03-29T12:14:00Z"/>
              </w:rPr>
              <w:pPrChange w:id="3573" w:author="james" w:date="2016-03-29T12:15:00Z">
                <w:pPr>
                  <w:jc w:val="both"/>
                </w:pPr>
              </w:pPrChange>
            </w:pPr>
            <w:ins w:id="3574" w:author="james" w:date="2016-03-29T12:15:00Z">
              <w:r>
                <w:rPr>
                  <w:rFonts w:ascii="Calibri" w:hAnsi="Calibri"/>
                  <w:color w:val="000000"/>
                  <w:sz w:val="22"/>
                  <w:szCs w:val="22"/>
                </w:rPr>
                <w:t>01010</w:t>
              </w:r>
            </w:ins>
          </w:p>
        </w:tc>
        <w:tc>
          <w:tcPr>
            <w:tcW w:w="1064" w:type="dxa"/>
            <w:vAlign w:val="bottom"/>
            <w:tcPrChange w:id="3575" w:author="james" w:date="2016-03-29T12:15:00Z">
              <w:tcPr>
                <w:tcW w:w="1064" w:type="dxa"/>
              </w:tcPr>
            </w:tcPrChange>
          </w:tcPr>
          <w:p w14:paraId="494342B3" w14:textId="038DF130" w:rsidR="00E8076D" w:rsidRDefault="00E8076D" w:rsidP="00E8076D">
            <w:pPr>
              <w:jc w:val="right"/>
              <w:rPr>
                <w:ins w:id="3576" w:author="james" w:date="2016-03-29T12:14:00Z"/>
              </w:rPr>
              <w:pPrChange w:id="3577" w:author="james" w:date="2016-03-29T12:15:00Z">
                <w:pPr>
                  <w:jc w:val="both"/>
                </w:pPr>
              </w:pPrChange>
            </w:pPr>
            <w:ins w:id="3578" w:author="james" w:date="2016-03-29T12:15:00Z">
              <w:r>
                <w:rPr>
                  <w:rFonts w:ascii="Calibri" w:hAnsi="Calibri"/>
                  <w:color w:val="000000"/>
                  <w:sz w:val="22"/>
                  <w:szCs w:val="22"/>
                </w:rPr>
                <w:t>-6</w:t>
              </w:r>
            </w:ins>
          </w:p>
        </w:tc>
        <w:tc>
          <w:tcPr>
            <w:tcW w:w="1064" w:type="dxa"/>
            <w:vAlign w:val="bottom"/>
            <w:tcPrChange w:id="3579" w:author="james" w:date="2016-03-29T12:15:00Z">
              <w:tcPr>
                <w:tcW w:w="1064" w:type="dxa"/>
              </w:tcPr>
            </w:tcPrChange>
          </w:tcPr>
          <w:p w14:paraId="3462B674" w14:textId="776A75A8" w:rsidR="00E8076D" w:rsidRDefault="00E8076D" w:rsidP="00E8076D">
            <w:pPr>
              <w:jc w:val="right"/>
              <w:rPr>
                <w:ins w:id="3580" w:author="james" w:date="2016-03-29T12:14:00Z"/>
              </w:rPr>
              <w:pPrChange w:id="3581" w:author="james" w:date="2016-03-29T12:15:00Z">
                <w:pPr>
                  <w:jc w:val="both"/>
                </w:pPr>
              </w:pPrChange>
            </w:pPr>
            <w:ins w:id="3582" w:author="james" w:date="2016-03-29T12:15:00Z">
              <w:r>
                <w:rPr>
                  <w:rFonts w:ascii="Calibri" w:hAnsi="Calibri"/>
                  <w:color w:val="000000"/>
                  <w:sz w:val="22"/>
                  <w:szCs w:val="22"/>
                </w:rPr>
                <w:t>-11</w:t>
              </w:r>
            </w:ins>
          </w:p>
        </w:tc>
        <w:tc>
          <w:tcPr>
            <w:tcW w:w="1064" w:type="dxa"/>
            <w:vAlign w:val="bottom"/>
            <w:tcPrChange w:id="3583" w:author="james" w:date="2016-03-29T12:15:00Z">
              <w:tcPr>
                <w:tcW w:w="1064" w:type="dxa"/>
              </w:tcPr>
            </w:tcPrChange>
          </w:tcPr>
          <w:p w14:paraId="49FE496C" w14:textId="4A30A937" w:rsidR="00E8076D" w:rsidRDefault="00E8076D" w:rsidP="00E8076D">
            <w:pPr>
              <w:jc w:val="right"/>
              <w:rPr>
                <w:ins w:id="3584" w:author="james" w:date="2016-03-29T12:14:00Z"/>
              </w:rPr>
              <w:pPrChange w:id="3585" w:author="james" w:date="2016-03-29T12:15:00Z">
                <w:pPr>
                  <w:jc w:val="both"/>
                </w:pPr>
              </w:pPrChange>
            </w:pPr>
            <w:ins w:id="3586" w:author="james" w:date="2016-03-29T12:15:00Z">
              <w:r>
                <w:rPr>
                  <w:rFonts w:ascii="Calibri" w:hAnsi="Calibri"/>
                  <w:color w:val="000000"/>
                  <w:sz w:val="22"/>
                  <w:szCs w:val="22"/>
                </w:rPr>
                <w:t>10</w:t>
              </w:r>
            </w:ins>
          </w:p>
        </w:tc>
        <w:tc>
          <w:tcPr>
            <w:tcW w:w="1064" w:type="dxa"/>
            <w:vAlign w:val="bottom"/>
            <w:tcPrChange w:id="3587" w:author="james" w:date="2016-03-29T12:15:00Z">
              <w:tcPr>
                <w:tcW w:w="1064" w:type="dxa"/>
              </w:tcPr>
            </w:tcPrChange>
          </w:tcPr>
          <w:p w14:paraId="3B538070" w14:textId="47D86E22" w:rsidR="00E8076D" w:rsidRDefault="00E8076D" w:rsidP="00E8076D">
            <w:pPr>
              <w:jc w:val="right"/>
              <w:rPr>
                <w:ins w:id="3588" w:author="james" w:date="2016-03-29T12:14:00Z"/>
              </w:rPr>
              <w:pPrChange w:id="3589" w:author="james" w:date="2016-03-29T12:15:00Z">
                <w:pPr>
                  <w:jc w:val="both"/>
                </w:pPr>
              </w:pPrChange>
            </w:pPr>
            <w:ins w:id="3590" w:author="james" w:date="2016-03-29T12:15:00Z">
              <w:r>
                <w:rPr>
                  <w:rFonts w:ascii="Calibri" w:hAnsi="Calibri"/>
                  <w:color w:val="000000"/>
                  <w:sz w:val="22"/>
                  <w:szCs w:val="22"/>
                </w:rPr>
                <w:t>21</w:t>
              </w:r>
            </w:ins>
          </w:p>
        </w:tc>
        <w:tc>
          <w:tcPr>
            <w:tcW w:w="1064" w:type="dxa"/>
            <w:vAlign w:val="bottom"/>
            <w:tcPrChange w:id="3591" w:author="james" w:date="2016-03-29T12:15:00Z">
              <w:tcPr>
                <w:tcW w:w="1064" w:type="dxa"/>
              </w:tcPr>
            </w:tcPrChange>
          </w:tcPr>
          <w:p w14:paraId="0D73181D" w14:textId="5505EF4F" w:rsidR="00E8076D" w:rsidRDefault="00E8076D" w:rsidP="00E8076D">
            <w:pPr>
              <w:jc w:val="right"/>
              <w:rPr>
                <w:ins w:id="3592" w:author="james" w:date="2016-03-29T12:14:00Z"/>
              </w:rPr>
              <w:pPrChange w:id="3593" w:author="james" w:date="2016-03-29T12:15:00Z">
                <w:pPr>
                  <w:jc w:val="both"/>
                </w:pPr>
              </w:pPrChange>
            </w:pPr>
            <w:ins w:id="3594" w:author="james" w:date="2016-03-29T12:15:00Z">
              <w:r>
                <w:rPr>
                  <w:rFonts w:ascii="Calibri" w:hAnsi="Calibri"/>
                  <w:color w:val="000000"/>
                  <w:sz w:val="22"/>
                  <w:szCs w:val="22"/>
                </w:rPr>
                <w:t>10</w:t>
              </w:r>
            </w:ins>
          </w:p>
        </w:tc>
        <w:tc>
          <w:tcPr>
            <w:tcW w:w="1064" w:type="dxa"/>
            <w:vAlign w:val="bottom"/>
            <w:tcPrChange w:id="3595" w:author="james" w:date="2016-03-29T12:15:00Z">
              <w:tcPr>
                <w:tcW w:w="1064" w:type="dxa"/>
              </w:tcPr>
            </w:tcPrChange>
          </w:tcPr>
          <w:p w14:paraId="1370D8B2" w14:textId="5FBA852F" w:rsidR="00E8076D" w:rsidRDefault="00E8076D" w:rsidP="00E8076D">
            <w:pPr>
              <w:jc w:val="right"/>
              <w:rPr>
                <w:ins w:id="3596" w:author="james" w:date="2016-03-29T12:14:00Z"/>
              </w:rPr>
              <w:pPrChange w:id="3597" w:author="james" w:date="2016-03-29T12:15:00Z">
                <w:pPr>
                  <w:jc w:val="both"/>
                </w:pPr>
              </w:pPrChange>
            </w:pPr>
            <w:ins w:id="3598" w:author="james" w:date="2016-03-29T12:15:00Z">
              <w:r>
                <w:rPr>
                  <w:rFonts w:ascii="Calibri" w:hAnsi="Calibri"/>
                  <w:color w:val="000000"/>
                  <w:sz w:val="22"/>
                  <w:szCs w:val="22"/>
                </w:rPr>
                <w:t>21</w:t>
              </w:r>
            </w:ins>
          </w:p>
        </w:tc>
        <w:tc>
          <w:tcPr>
            <w:tcW w:w="1064" w:type="dxa"/>
            <w:vAlign w:val="bottom"/>
            <w:tcPrChange w:id="3599" w:author="james" w:date="2016-03-29T12:15:00Z">
              <w:tcPr>
                <w:tcW w:w="1064" w:type="dxa"/>
              </w:tcPr>
            </w:tcPrChange>
          </w:tcPr>
          <w:p w14:paraId="6B35D511" w14:textId="119453F6" w:rsidR="00E8076D" w:rsidRDefault="00E8076D" w:rsidP="00E8076D">
            <w:pPr>
              <w:jc w:val="right"/>
              <w:rPr>
                <w:ins w:id="3600" w:author="james" w:date="2016-03-29T12:14:00Z"/>
              </w:rPr>
              <w:pPrChange w:id="3601" w:author="james" w:date="2016-03-29T12:15:00Z">
                <w:pPr>
                  <w:jc w:val="both"/>
                </w:pPr>
              </w:pPrChange>
            </w:pPr>
            <w:ins w:id="3602" w:author="james" w:date="2016-03-29T12:15:00Z">
              <w:r>
                <w:rPr>
                  <w:rFonts w:ascii="Calibri" w:hAnsi="Calibri"/>
                  <w:color w:val="000000"/>
                  <w:sz w:val="22"/>
                  <w:szCs w:val="22"/>
                </w:rPr>
                <w:t>-4</w:t>
              </w:r>
            </w:ins>
          </w:p>
        </w:tc>
        <w:tc>
          <w:tcPr>
            <w:tcW w:w="1064" w:type="dxa"/>
            <w:vAlign w:val="bottom"/>
            <w:tcPrChange w:id="3603" w:author="james" w:date="2016-03-29T12:15:00Z">
              <w:tcPr>
                <w:tcW w:w="1064" w:type="dxa"/>
              </w:tcPr>
            </w:tcPrChange>
          </w:tcPr>
          <w:p w14:paraId="0B3BD40E" w14:textId="0265CFD3" w:rsidR="00E8076D" w:rsidRDefault="00E8076D" w:rsidP="00E8076D">
            <w:pPr>
              <w:jc w:val="right"/>
              <w:rPr>
                <w:ins w:id="3604" w:author="james" w:date="2016-03-29T12:14:00Z"/>
              </w:rPr>
              <w:pPrChange w:id="3605" w:author="james" w:date="2016-03-29T12:15:00Z">
                <w:pPr>
                  <w:jc w:val="both"/>
                </w:pPr>
              </w:pPrChange>
            </w:pPr>
            <w:ins w:id="3606" w:author="james" w:date="2016-03-29T12:15:00Z">
              <w:r>
                <w:rPr>
                  <w:rFonts w:ascii="Calibri" w:hAnsi="Calibri"/>
                  <w:color w:val="000000"/>
                  <w:sz w:val="22"/>
                  <w:szCs w:val="22"/>
                </w:rPr>
                <w:t>-7</w:t>
              </w:r>
            </w:ins>
          </w:p>
        </w:tc>
      </w:tr>
      <w:tr w:rsidR="00E8076D" w14:paraId="110AA103" w14:textId="77777777" w:rsidTr="001D095E">
        <w:trPr>
          <w:ins w:id="3607" w:author="james" w:date="2016-03-29T12:14:00Z"/>
        </w:trPr>
        <w:tc>
          <w:tcPr>
            <w:tcW w:w="1064" w:type="dxa"/>
            <w:vAlign w:val="bottom"/>
            <w:tcPrChange w:id="3608" w:author="james" w:date="2016-03-29T12:15:00Z">
              <w:tcPr>
                <w:tcW w:w="1064" w:type="dxa"/>
              </w:tcPr>
            </w:tcPrChange>
          </w:tcPr>
          <w:p w14:paraId="4D8C9BDC" w14:textId="16E281C2" w:rsidR="00E8076D" w:rsidRDefault="00E8076D" w:rsidP="00E8076D">
            <w:pPr>
              <w:jc w:val="right"/>
              <w:rPr>
                <w:ins w:id="3609" w:author="james" w:date="2016-03-29T12:14:00Z"/>
              </w:rPr>
              <w:pPrChange w:id="3610" w:author="james" w:date="2016-03-29T12:15:00Z">
                <w:pPr>
                  <w:jc w:val="both"/>
                </w:pPr>
              </w:pPrChange>
            </w:pPr>
            <w:ins w:id="3611" w:author="james" w:date="2016-03-29T12:15:00Z">
              <w:r>
                <w:rPr>
                  <w:rFonts w:ascii="Calibri" w:hAnsi="Calibri"/>
                  <w:color w:val="000000"/>
                  <w:sz w:val="22"/>
                  <w:szCs w:val="22"/>
                </w:rPr>
                <w:t>01011</w:t>
              </w:r>
            </w:ins>
          </w:p>
        </w:tc>
        <w:tc>
          <w:tcPr>
            <w:tcW w:w="1064" w:type="dxa"/>
            <w:vAlign w:val="bottom"/>
            <w:tcPrChange w:id="3612" w:author="james" w:date="2016-03-29T12:15:00Z">
              <w:tcPr>
                <w:tcW w:w="1064" w:type="dxa"/>
              </w:tcPr>
            </w:tcPrChange>
          </w:tcPr>
          <w:p w14:paraId="26442BDA" w14:textId="0A98BA7C" w:rsidR="00E8076D" w:rsidRDefault="00E8076D" w:rsidP="00E8076D">
            <w:pPr>
              <w:jc w:val="right"/>
              <w:rPr>
                <w:ins w:id="3613" w:author="james" w:date="2016-03-29T12:14:00Z"/>
              </w:rPr>
              <w:pPrChange w:id="3614" w:author="james" w:date="2016-03-29T12:15:00Z">
                <w:pPr>
                  <w:jc w:val="both"/>
                </w:pPr>
              </w:pPrChange>
            </w:pPr>
            <w:ins w:id="3615" w:author="james" w:date="2016-03-29T12:15:00Z">
              <w:r>
                <w:rPr>
                  <w:rFonts w:ascii="Calibri" w:hAnsi="Calibri"/>
                  <w:color w:val="000000"/>
                  <w:sz w:val="22"/>
                  <w:szCs w:val="22"/>
                </w:rPr>
                <w:t>-5</w:t>
              </w:r>
            </w:ins>
          </w:p>
        </w:tc>
        <w:tc>
          <w:tcPr>
            <w:tcW w:w="1064" w:type="dxa"/>
            <w:vAlign w:val="bottom"/>
            <w:tcPrChange w:id="3616" w:author="james" w:date="2016-03-29T12:15:00Z">
              <w:tcPr>
                <w:tcW w:w="1064" w:type="dxa"/>
              </w:tcPr>
            </w:tcPrChange>
          </w:tcPr>
          <w:p w14:paraId="20531760" w14:textId="2036EAB6" w:rsidR="00E8076D" w:rsidRDefault="00E8076D" w:rsidP="00E8076D">
            <w:pPr>
              <w:jc w:val="right"/>
              <w:rPr>
                <w:ins w:id="3617" w:author="james" w:date="2016-03-29T12:14:00Z"/>
              </w:rPr>
              <w:pPrChange w:id="3618" w:author="james" w:date="2016-03-29T12:15:00Z">
                <w:pPr>
                  <w:jc w:val="both"/>
                </w:pPr>
              </w:pPrChange>
            </w:pPr>
            <w:ins w:id="3619" w:author="james" w:date="2016-03-29T12:15:00Z">
              <w:r>
                <w:rPr>
                  <w:rFonts w:ascii="Calibri" w:hAnsi="Calibri"/>
                  <w:color w:val="000000"/>
                  <w:sz w:val="22"/>
                  <w:szCs w:val="22"/>
                </w:rPr>
                <w:t>-9</w:t>
              </w:r>
            </w:ins>
          </w:p>
        </w:tc>
        <w:tc>
          <w:tcPr>
            <w:tcW w:w="1064" w:type="dxa"/>
            <w:vAlign w:val="bottom"/>
            <w:tcPrChange w:id="3620" w:author="james" w:date="2016-03-29T12:15:00Z">
              <w:tcPr>
                <w:tcW w:w="1064" w:type="dxa"/>
              </w:tcPr>
            </w:tcPrChange>
          </w:tcPr>
          <w:p w14:paraId="2EB474CC" w14:textId="75D6FC6A" w:rsidR="00E8076D" w:rsidRDefault="00E8076D" w:rsidP="00E8076D">
            <w:pPr>
              <w:jc w:val="right"/>
              <w:rPr>
                <w:ins w:id="3621" w:author="james" w:date="2016-03-29T12:14:00Z"/>
              </w:rPr>
              <w:pPrChange w:id="3622" w:author="james" w:date="2016-03-29T12:15:00Z">
                <w:pPr>
                  <w:jc w:val="both"/>
                </w:pPr>
              </w:pPrChange>
            </w:pPr>
            <w:ins w:id="3623" w:author="james" w:date="2016-03-29T12:15:00Z">
              <w:r>
                <w:rPr>
                  <w:rFonts w:ascii="Calibri" w:hAnsi="Calibri"/>
                  <w:color w:val="000000"/>
                  <w:sz w:val="22"/>
                  <w:szCs w:val="22"/>
                </w:rPr>
                <w:t>11</w:t>
              </w:r>
            </w:ins>
          </w:p>
        </w:tc>
        <w:tc>
          <w:tcPr>
            <w:tcW w:w="1064" w:type="dxa"/>
            <w:vAlign w:val="bottom"/>
            <w:tcPrChange w:id="3624" w:author="james" w:date="2016-03-29T12:15:00Z">
              <w:tcPr>
                <w:tcW w:w="1064" w:type="dxa"/>
              </w:tcPr>
            </w:tcPrChange>
          </w:tcPr>
          <w:p w14:paraId="5BF1956B" w14:textId="539E6678" w:rsidR="00E8076D" w:rsidRDefault="00E8076D" w:rsidP="00E8076D">
            <w:pPr>
              <w:jc w:val="right"/>
              <w:rPr>
                <w:ins w:id="3625" w:author="james" w:date="2016-03-29T12:14:00Z"/>
              </w:rPr>
              <w:pPrChange w:id="3626" w:author="james" w:date="2016-03-29T12:15:00Z">
                <w:pPr>
                  <w:jc w:val="both"/>
                </w:pPr>
              </w:pPrChange>
            </w:pPr>
            <w:ins w:id="3627" w:author="james" w:date="2016-03-29T12:15:00Z">
              <w:r>
                <w:rPr>
                  <w:rFonts w:ascii="Calibri" w:hAnsi="Calibri"/>
                  <w:color w:val="000000"/>
                  <w:sz w:val="22"/>
                  <w:szCs w:val="22"/>
                </w:rPr>
                <w:t>23</w:t>
              </w:r>
            </w:ins>
          </w:p>
        </w:tc>
        <w:tc>
          <w:tcPr>
            <w:tcW w:w="1064" w:type="dxa"/>
            <w:vAlign w:val="bottom"/>
            <w:tcPrChange w:id="3628" w:author="james" w:date="2016-03-29T12:15:00Z">
              <w:tcPr>
                <w:tcW w:w="1064" w:type="dxa"/>
              </w:tcPr>
            </w:tcPrChange>
          </w:tcPr>
          <w:p w14:paraId="5DFE0582" w14:textId="7ECDDC16" w:rsidR="00E8076D" w:rsidRDefault="00E8076D" w:rsidP="00E8076D">
            <w:pPr>
              <w:jc w:val="right"/>
              <w:rPr>
                <w:ins w:id="3629" w:author="james" w:date="2016-03-29T12:14:00Z"/>
              </w:rPr>
              <w:pPrChange w:id="3630" w:author="james" w:date="2016-03-29T12:15:00Z">
                <w:pPr>
                  <w:jc w:val="both"/>
                </w:pPr>
              </w:pPrChange>
            </w:pPr>
            <w:ins w:id="3631" w:author="james" w:date="2016-03-29T12:15:00Z">
              <w:r>
                <w:rPr>
                  <w:rFonts w:ascii="Calibri" w:hAnsi="Calibri"/>
                  <w:color w:val="000000"/>
                  <w:sz w:val="22"/>
                  <w:szCs w:val="22"/>
                </w:rPr>
                <w:t>11</w:t>
              </w:r>
            </w:ins>
          </w:p>
        </w:tc>
        <w:tc>
          <w:tcPr>
            <w:tcW w:w="1064" w:type="dxa"/>
            <w:vAlign w:val="bottom"/>
            <w:tcPrChange w:id="3632" w:author="james" w:date="2016-03-29T12:15:00Z">
              <w:tcPr>
                <w:tcW w:w="1064" w:type="dxa"/>
              </w:tcPr>
            </w:tcPrChange>
          </w:tcPr>
          <w:p w14:paraId="75262BAF" w14:textId="3A8137AC" w:rsidR="00E8076D" w:rsidRDefault="00E8076D" w:rsidP="00E8076D">
            <w:pPr>
              <w:jc w:val="right"/>
              <w:rPr>
                <w:ins w:id="3633" w:author="james" w:date="2016-03-29T12:14:00Z"/>
              </w:rPr>
              <w:pPrChange w:id="3634" w:author="james" w:date="2016-03-29T12:15:00Z">
                <w:pPr>
                  <w:jc w:val="both"/>
                </w:pPr>
              </w:pPrChange>
            </w:pPr>
            <w:ins w:id="3635" w:author="james" w:date="2016-03-29T12:15:00Z">
              <w:r>
                <w:rPr>
                  <w:rFonts w:ascii="Calibri" w:hAnsi="Calibri"/>
                  <w:color w:val="000000"/>
                  <w:sz w:val="22"/>
                  <w:szCs w:val="22"/>
                </w:rPr>
                <w:t>23</w:t>
              </w:r>
            </w:ins>
          </w:p>
        </w:tc>
        <w:tc>
          <w:tcPr>
            <w:tcW w:w="1064" w:type="dxa"/>
            <w:vAlign w:val="bottom"/>
            <w:tcPrChange w:id="3636" w:author="james" w:date="2016-03-29T12:15:00Z">
              <w:tcPr>
                <w:tcW w:w="1064" w:type="dxa"/>
              </w:tcPr>
            </w:tcPrChange>
          </w:tcPr>
          <w:p w14:paraId="5466C226" w14:textId="0A4188BF" w:rsidR="00E8076D" w:rsidRDefault="00E8076D" w:rsidP="00E8076D">
            <w:pPr>
              <w:jc w:val="right"/>
              <w:rPr>
                <w:ins w:id="3637" w:author="james" w:date="2016-03-29T12:14:00Z"/>
              </w:rPr>
              <w:pPrChange w:id="3638" w:author="james" w:date="2016-03-29T12:15:00Z">
                <w:pPr>
                  <w:jc w:val="both"/>
                </w:pPr>
              </w:pPrChange>
            </w:pPr>
            <w:ins w:id="3639" w:author="james" w:date="2016-03-29T12:15:00Z">
              <w:r>
                <w:rPr>
                  <w:rFonts w:ascii="Calibri" w:hAnsi="Calibri"/>
                  <w:color w:val="000000"/>
                  <w:sz w:val="22"/>
                  <w:szCs w:val="22"/>
                </w:rPr>
                <w:t>-3</w:t>
              </w:r>
            </w:ins>
          </w:p>
        </w:tc>
        <w:tc>
          <w:tcPr>
            <w:tcW w:w="1064" w:type="dxa"/>
            <w:vAlign w:val="bottom"/>
            <w:tcPrChange w:id="3640" w:author="james" w:date="2016-03-29T12:15:00Z">
              <w:tcPr>
                <w:tcW w:w="1064" w:type="dxa"/>
              </w:tcPr>
            </w:tcPrChange>
          </w:tcPr>
          <w:p w14:paraId="0533031A" w14:textId="0F27B0E6" w:rsidR="00E8076D" w:rsidRDefault="00E8076D" w:rsidP="00E8076D">
            <w:pPr>
              <w:jc w:val="right"/>
              <w:rPr>
                <w:ins w:id="3641" w:author="james" w:date="2016-03-29T12:14:00Z"/>
              </w:rPr>
              <w:pPrChange w:id="3642" w:author="james" w:date="2016-03-29T12:15:00Z">
                <w:pPr>
                  <w:jc w:val="both"/>
                </w:pPr>
              </w:pPrChange>
            </w:pPr>
            <w:ins w:id="3643" w:author="james" w:date="2016-03-29T12:15:00Z">
              <w:r>
                <w:rPr>
                  <w:rFonts w:ascii="Calibri" w:hAnsi="Calibri"/>
                  <w:color w:val="000000"/>
                  <w:sz w:val="22"/>
                  <w:szCs w:val="22"/>
                </w:rPr>
                <w:t>-5</w:t>
              </w:r>
            </w:ins>
          </w:p>
        </w:tc>
      </w:tr>
      <w:tr w:rsidR="00E8076D" w14:paraId="2E38467D" w14:textId="77777777" w:rsidTr="001D095E">
        <w:trPr>
          <w:ins w:id="3644" w:author="james" w:date="2016-03-29T12:14:00Z"/>
        </w:trPr>
        <w:tc>
          <w:tcPr>
            <w:tcW w:w="1064" w:type="dxa"/>
            <w:vAlign w:val="bottom"/>
            <w:tcPrChange w:id="3645" w:author="james" w:date="2016-03-29T12:15:00Z">
              <w:tcPr>
                <w:tcW w:w="1064" w:type="dxa"/>
              </w:tcPr>
            </w:tcPrChange>
          </w:tcPr>
          <w:p w14:paraId="5FCFBC24" w14:textId="00BA3329" w:rsidR="00E8076D" w:rsidRDefault="00E8076D" w:rsidP="00E8076D">
            <w:pPr>
              <w:jc w:val="right"/>
              <w:rPr>
                <w:ins w:id="3646" w:author="james" w:date="2016-03-29T12:14:00Z"/>
              </w:rPr>
              <w:pPrChange w:id="3647" w:author="james" w:date="2016-03-29T12:15:00Z">
                <w:pPr>
                  <w:jc w:val="both"/>
                </w:pPr>
              </w:pPrChange>
            </w:pPr>
            <w:ins w:id="3648" w:author="james" w:date="2016-03-29T12:15:00Z">
              <w:r>
                <w:rPr>
                  <w:rFonts w:ascii="Calibri" w:hAnsi="Calibri"/>
                  <w:color w:val="000000"/>
                  <w:sz w:val="22"/>
                  <w:szCs w:val="22"/>
                </w:rPr>
                <w:t>01100</w:t>
              </w:r>
            </w:ins>
          </w:p>
        </w:tc>
        <w:tc>
          <w:tcPr>
            <w:tcW w:w="1064" w:type="dxa"/>
            <w:vAlign w:val="bottom"/>
            <w:tcPrChange w:id="3649" w:author="james" w:date="2016-03-29T12:15:00Z">
              <w:tcPr>
                <w:tcW w:w="1064" w:type="dxa"/>
              </w:tcPr>
            </w:tcPrChange>
          </w:tcPr>
          <w:p w14:paraId="3F7198EE" w14:textId="024969F0" w:rsidR="00E8076D" w:rsidRDefault="00E8076D" w:rsidP="00E8076D">
            <w:pPr>
              <w:jc w:val="right"/>
              <w:rPr>
                <w:ins w:id="3650" w:author="james" w:date="2016-03-29T12:14:00Z"/>
              </w:rPr>
              <w:pPrChange w:id="3651" w:author="james" w:date="2016-03-29T12:15:00Z">
                <w:pPr>
                  <w:jc w:val="both"/>
                </w:pPr>
              </w:pPrChange>
            </w:pPr>
            <w:ins w:id="3652" w:author="james" w:date="2016-03-29T12:15:00Z">
              <w:r>
                <w:rPr>
                  <w:rFonts w:ascii="Calibri" w:hAnsi="Calibri"/>
                  <w:color w:val="000000"/>
                  <w:sz w:val="22"/>
                  <w:szCs w:val="22"/>
                </w:rPr>
                <w:t>-4</w:t>
              </w:r>
            </w:ins>
          </w:p>
        </w:tc>
        <w:tc>
          <w:tcPr>
            <w:tcW w:w="1064" w:type="dxa"/>
            <w:vAlign w:val="bottom"/>
            <w:tcPrChange w:id="3653" w:author="james" w:date="2016-03-29T12:15:00Z">
              <w:tcPr>
                <w:tcW w:w="1064" w:type="dxa"/>
              </w:tcPr>
            </w:tcPrChange>
          </w:tcPr>
          <w:p w14:paraId="0404B2DD" w14:textId="5571DEF3" w:rsidR="00E8076D" w:rsidRDefault="00E8076D" w:rsidP="00E8076D">
            <w:pPr>
              <w:jc w:val="right"/>
              <w:rPr>
                <w:ins w:id="3654" w:author="james" w:date="2016-03-29T12:14:00Z"/>
              </w:rPr>
              <w:pPrChange w:id="3655" w:author="james" w:date="2016-03-29T12:15:00Z">
                <w:pPr>
                  <w:jc w:val="both"/>
                </w:pPr>
              </w:pPrChange>
            </w:pPr>
            <w:ins w:id="3656" w:author="james" w:date="2016-03-29T12:15:00Z">
              <w:r>
                <w:rPr>
                  <w:rFonts w:ascii="Calibri" w:hAnsi="Calibri"/>
                  <w:color w:val="000000"/>
                  <w:sz w:val="22"/>
                  <w:szCs w:val="22"/>
                </w:rPr>
                <w:t>-7</w:t>
              </w:r>
            </w:ins>
          </w:p>
        </w:tc>
        <w:tc>
          <w:tcPr>
            <w:tcW w:w="1064" w:type="dxa"/>
            <w:vAlign w:val="bottom"/>
            <w:tcPrChange w:id="3657" w:author="james" w:date="2016-03-29T12:15:00Z">
              <w:tcPr>
                <w:tcW w:w="1064" w:type="dxa"/>
              </w:tcPr>
            </w:tcPrChange>
          </w:tcPr>
          <w:p w14:paraId="434E77F1" w14:textId="0C82EF8D" w:rsidR="00E8076D" w:rsidRDefault="00E8076D" w:rsidP="00E8076D">
            <w:pPr>
              <w:jc w:val="right"/>
              <w:rPr>
                <w:ins w:id="3658" w:author="james" w:date="2016-03-29T12:14:00Z"/>
              </w:rPr>
              <w:pPrChange w:id="3659" w:author="james" w:date="2016-03-29T12:15:00Z">
                <w:pPr>
                  <w:jc w:val="both"/>
                </w:pPr>
              </w:pPrChange>
            </w:pPr>
            <w:ins w:id="3660" w:author="james" w:date="2016-03-29T12:15:00Z">
              <w:r>
                <w:rPr>
                  <w:rFonts w:ascii="Calibri" w:hAnsi="Calibri"/>
                  <w:color w:val="000000"/>
                  <w:sz w:val="22"/>
                  <w:szCs w:val="22"/>
                </w:rPr>
                <w:t>12</w:t>
              </w:r>
            </w:ins>
          </w:p>
        </w:tc>
        <w:tc>
          <w:tcPr>
            <w:tcW w:w="1064" w:type="dxa"/>
            <w:vAlign w:val="bottom"/>
            <w:tcPrChange w:id="3661" w:author="james" w:date="2016-03-29T12:15:00Z">
              <w:tcPr>
                <w:tcW w:w="1064" w:type="dxa"/>
              </w:tcPr>
            </w:tcPrChange>
          </w:tcPr>
          <w:p w14:paraId="345C201C" w14:textId="162CA23B" w:rsidR="00E8076D" w:rsidRDefault="00E8076D" w:rsidP="00E8076D">
            <w:pPr>
              <w:jc w:val="right"/>
              <w:rPr>
                <w:ins w:id="3662" w:author="james" w:date="2016-03-29T12:14:00Z"/>
              </w:rPr>
              <w:pPrChange w:id="3663" w:author="james" w:date="2016-03-29T12:15:00Z">
                <w:pPr>
                  <w:jc w:val="both"/>
                </w:pPr>
              </w:pPrChange>
            </w:pPr>
            <w:ins w:id="3664" w:author="james" w:date="2016-03-29T12:15:00Z">
              <w:r>
                <w:rPr>
                  <w:rFonts w:ascii="Calibri" w:hAnsi="Calibri"/>
                  <w:color w:val="000000"/>
                  <w:sz w:val="22"/>
                  <w:szCs w:val="22"/>
                </w:rPr>
                <w:t>25</w:t>
              </w:r>
            </w:ins>
          </w:p>
        </w:tc>
        <w:tc>
          <w:tcPr>
            <w:tcW w:w="1064" w:type="dxa"/>
            <w:vAlign w:val="bottom"/>
            <w:tcPrChange w:id="3665" w:author="james" w:date="2016-03-29T12:15:00Z">
              <w:tcPr>
                <w:tcW w:w="1064" w:type="dxa"/>
              </w:tcPr>
            </w:tcPrChange>
          </w:tcPr>
          <w:p w14:paraId="4D48978E" w14:textId="49587924" w:rsidR="00E8076D" w:rsidRDefault="00E8076D" w:rsidP="00E8076D">
            <w:pPr>
              <w:jc w:val="right"/>
              <w:rPr>
                <w:ins w:id="3666" w:author="james" w:date="2016-03-29T12:14:00Z"/>
              </w:rPr>
              <w:pPrChange w:id="3667" w:author="james" w:date="2016-03-29T12:15:00Z">
                <w:pPr>
                  <w:jc w:val="both"/>
                </w:pPr>
              </w:pPrChange>
            </w:pPr>
            <w:ins w:id="3668" w:author="james" w:date="2016-03-29T12:15:00Z">
              <w:r>
                <w:rPr>
                  <w:rFonts w:ascii="Calibri" w:hAnsi="Calibri"/>
                  <w:color w:val="000000"/>
                  <w:sz w:val="22"/>
                  <w:szCs w:val="22"/>
                </w:rPr>
                <w:t>12</w:t>
              </w:r>
            </w:ins>
          </w:p>
        </w:tc>
        <w:tc>
          <w:tcPr>
            <w:tcW w:w="1064" w:type="dxa"/>
            <w:vAlign w:val="bottom"/>
            <w:tcPrChange w:id="3669" w:author="james" w:date="2016-03-29T12:15:00Z">
              <w:tcPr>
                <w:tcW w:w="1064" w:type="dxa"/>
              </w:tcPr>
            </w:tcPrChange>
          </w:tcPr>
          <w:p w14:paraId="74EB0411" w14:textId="622C2D66" w:rsidR="00E8076D" w:rsidRDefault="00E8076D" w:rsidP="00E8076D">
            <w:pPr>
              <w:jc w:val="right"/>
              <w:rPr>
                <w:ins w:id="3670" w:author="james" w:date="2016-03-29T12:14:00Z"/>
              </w:rPr>
              <w:pPrChange w:id="3671" w:author="james" w:date="2016-03-29T12:15:00Z">
                <w:pPr>
                  <w:jc w:val="both"/>
                </w:pPr>
              </w:pPrChange>
            </w:pPr>
            <w:ins w:id="3672" w:author="james" w:date="2016-03-29T12:15:00Z">
              <w:r>
                <w:rPr>
                  <w:rFonts w:ascii="Calibri" w:hAnsi="Calibri"/>
                  <w:color w:val="000000"/>
                  <w:sz w:val="22"/>
                  <w:szCs w:val="22"/>
                </w:rPr>
                <w:t>25</w:t>
              </w:r>
            </w:ins>
          </w:p>
        </w:tc>
        <w:tc>
          <w:tcPr>
            <w:tcW w:w="1064" w:type="dxa"/>
            <w:vAlign w:val="bottom"/>
            <w:tcPrChange w:id="3673" w:author="james" w:date="2016-03-29T12:15:00Z">
              <w:tcPr>
                <w:tcW w:w="1064" w:type="dxa"/>
              </w:tcPr>
            </w:tcPrChange>
          </w:tcPr>
          <w:p w14:paraId="7707E613" w14:textId="53D67B4B" w:rsidR="00E8076D" w:rsidRDefault="00E8076D" w:rsidP="00E8076D">
            <w:pPr>
              <w:jc w:val="right"/>
              <w:rPr>
                <w:ins w:id="3674" w:author="james" w:date="2016-03-29T12:14:00Z"/>
              </w:rPr>
              <w:pPrChange w:id="3675" w:author="james" w:date="2016-03-29T12:15:00Z">
                <w:pPr>
                  <w:jc w:val="both"/>
                </w:pPr>
              </w:pPrChange>
            </w:pPr>
            <w:ins w:id="3676" w:author="james" w:date="2016-03-29T12:15:00Z">
              <w:r>
                <w:rPr>
                  <w:rFonts w:ascii="Calibri" w:hAnsi="Calibri"/>
                  <w:color w:val="000000"/>
                  <w:sz w:val="22"/>
                  <w:szCs w:val="22"/>
                </w:rPr>
                <w:t>-8</w:t>
              </w:r>
            </w:ins>
          </w:p>
        </w:tc>
        <w:tc>
          <w:tcPr>
            <w:tcW w:w="1064" w:type="dxa"/>
            <w:vAlign w:val="bottom"/>
            <w:tcPrChange w:id="3677" w:author="james" w:date="2016-03-29T12:15:00Z">
              <w:tcPr>
                <w:tcW w:w="1064" w:type="dxa"/>
              </w:tcPr>
            </w:tcPrChange>
          </w:tcPr>
          <w:p w14:paraId="0512684F" w14:textId="6644D2E5" w:rsidR="00E8076D" w:rsidRDefault="00E8076D" w:rsidP="00E8076D">
            <w:pPr>
              <w:jc w:val="right"/>
              <w:rPr>
                <w:ins w:id="3678" w:author="james" w:date="2016-03-29T12:14:00Z"/>
              </w:rPr>
              <w:pPrChange w:id="3679" w:author="james" w:date="2016-03-29T12:15:00Z">
                <w:pPr>
                  <w:jc w:val="both"/>
                </w:pPr>
              </w:pPrChange>
            </w:pPr>
            <w:ins w:id="3680" w:author="james" w:date="2016-03-29T12:15:00Z">
              <w:r>
                <w:rPr>
                  <w:rFonts w:ascii="Calibri" w:hAnsi="Calibri"/>
                  <w:color w:val="000000"/>
                  <w:sz w:val="22"/>
                  <w:szCs w:val="22"/>
                </w:rPr>
                <w:t>-15</w:t>
              </w:r>
            </w:ins>
          </w:p>
        </w:tc>
      </w:tr>
      <w:tr w:rsidR="00E8076D" w14:paraId="5A2B7956" w14:textId="77777777" w:rsidTr="001D095E">
        <w:trPr>
          <w:ins w:id="3681" w:author="james" w:date="2016-03-29T12:14:00Z"/>
        </w:trPr>
        <w:tc>
          <w:tcPr>
            <w:tcW w:w="1064" w:type="dxa"/>
            <w:vAlign w:val="bottom"/>
            <w:tcPrChange w:id="3682" w:author="james" w:date="2016-03-29T12:15:00Z">
              <w:tcPr>
                <w:tcW w:w="1064" w:type="dxa"/>
              </w:tcPr>
            </w:tcPrChange>
          </w:tcPr>
          <w:p w14:paraId="3FF4EE32" w14:textId="795B958C" w:rsidR="00E8076D" w:rsidRDefault="00E8076D" w:rsidP="00E8076D">
            <w:pPr>
              <w:jc w:val="right"/>
              <w:rPr>
                <w:ins w:id="3683" w:author="james" w:date="2016-03-29T12:14:00Z"/>
              </w:rPr>
              <w:pPrChange w:id="3684" w:author="james" w:date="2016-03-29T12:15:00Z">
                <w:pPr>
                  <w:jc w:val="both"/>
                </w:pPr>
              </w:pPrChange>
            </w:pPr>
            <w:ins w:id="3685" w:author="james" w:date="2016-03-29T12:15:00Z">
              <w:r>
                <w:rPr>
                  <w:rFonts w:ascii="Calibri" w:hAnsi="Calibri"/>
                  <w:color w:val="000000"/>
                  <w:sz w:val="22"/>
                  <w:szCs w:val="22"/>
                </w:rPr>
                <w:t>01101</w:t>
              </w:r>
            </w:ins>
          </w:p>
        </w:tc>
        <w:tc>
          <w:tcPr>
            <w:tcW w:w="1064" w:type="dxa"/>
            <w:vAlign w:val="bottom"/>
            <w:tcPrChange w:id="3686" w:author="james" w:date="2016-03-29T12:15:00Z">
              <w:tcPr>
                <w:tcW w:w="1064" w:type="dxa"/>
              </w:tcPr>
            </w:tcPrChange>
          </w:tcPr>
          <w:p w14:paraId="3262C443" w14:textId="49850D73" w:rsidR="00E8076D" w:rsidRDefault="00E8076D" w:rsidP="00E8076D">
            <w:pPr>
              <w:jc w:val="right"/>
              <w:rPr>
                <w:ins w:id="3687" w:author="james" w:date="2016-03-29T12:14:00Z"/>
              </w:rPr>
              <w:pPrChange w:id="3688" w:author="james" w:date="2016-03-29T12:15:00Z">
                <w:pPr>
                  <w:jc w:val="both"/>
                </w:pPr>
              </w:pPrChange>
            </w:pPr>
            <w:ins w:id="3689" w:author="james" w:date="2016-03-29T12:15:00Z">
              <w:r>
                <w:rPr>
                  <w:rFonts w:ascii="Calibri" w:hAnsi="Calibri"/>
                  <w:color w:val="000000"/>
                  <w:sz w:val="22"/>
                  <w:szCs w:val="22"/>
                </w:rPr>
                <w:t>-3</w:t>
              </w:r>
            </w:ins>
          </w:p>
        </w:tc>
        <w:tc>
          <w:tcPr>
            <w:tcW w:w="1064" w:type="dxa"/>
            <w:vAlign w:val="bottom"/>
            <w:tcPrChange w:id="3690" w:author="james" w:date="2016-03-29T12:15:00Z">
              <w:tcPr>
                <w:tcW w:w="1064" w:type="dxa"/>
              </w:tcPr>
            </w:tcPrChange>
          </w:tcPr>
          <w:p w14:paraId="12101EDA" w14:textId="1061DCB5" w:rsidR="00E8076D" w:rsidRDefault="00E8076D" w:rsidP="00E8076D">
            <w:pPr>
              <w:jc w:val="right"/>
              <w:rPr>
                <w:ins w:id="3691" w:author="james" w:date="2016-03-29T12:14:00Z"/>
              </w:rPr>
              <w:pPrChange w:id="3692" w:author="james" w:date="2016-03-29T12:15:00Z">
                <w:pPr>
                  <w:jc w:val="both"/>
                </w:pPr>
              </w:pPrChange>
            </w:pPr>
            <w:ins w:id="3693" w:author="james" w:date="2016-03-29T12:15:00Z">
              <w:r>
                <w:rPr>
                  <w:rFonts w:ascii="Calibri" w:hAnsi="Calibri"/>
                  <w:color w:val="000000"/>
                  <w:sz w:val="22"/>
                  <w:szCs w:val="22"/>
                </w:rPr>
                <w:t>-5</w:t>
              </w:r>
            </w:ins>
          </w:p>
        </w:tc>
        <w:tc>
          <w:tcPr>
            <w:tcW w:w="1064" w:type="dxa"/>
            <w:vAlign w:val="bottom"/>
            <w:tcPrChange w:id="3694" w:author="james" w:date="2016-03-29T12:15:00Z">
              <w:tcPr>
                <w:tcW w:w="1064" w:type="dxa"/>
              </w:tcPr>
            </w:tcPrChange>
          </w:tcPr>
          <w:p w14:paraId="0F7C42E0" w14:textId="155CBCC3" w:rsidR="00E8076D" w:rsidRDefault="00E8076D" w:rsidP="00E8076D">
            <w:pPr>
              <w:jc w:val="right"/>
              <w:rPr>
                <w:ins w:id="3695" w:author="james" w:date="2016-03-29T12:14:00Z"/>
              </w:rPr>
              <w:pPrChange w:id="3696" w:author="james" w:date="2016-03-29T12:15:00Z">
                <w:pPr>
                  <w:jc w:val="both"/>
                </w:pPr>
              </w:pPrChange>
            </w:pPr>
            <w:ins w:id="3697" w:author="james" w:date="2016-03-29T12:15:00Z">
              <w:r>
                <w:rPr>
                  <w:rFonts w:ascii="Calibri" w:hAnsi="Calibri"/>
                  <w:color w:val="000000"/>
                  <w:sz w:val="22"/>
                  <w:szCs w:val="22"/>
                </w:rPr>
                <w:t>13</w:t>
              </w:r>
            </w:ins>
          </w:p>
        </w:tc>
        <w:tc>
          <w:tcPr>
            <w:tcW w:w="1064" w:type="dxa"/>
            <w:vAlign w:val="bottom"/>
            <w:tcPrChange w:id="3698" w:author="james" w:date="2016-03-29T12:15:00Z">
              <w:tcPr>
                <w:tcW w:w="1064" w:type="dxa"/>
              </w:tcPr>
            </w:tcPrChange>
          </w:tcPr>
          <w:p w14:paraId="2D1E4F43" w14:textId="21C23060" w:rsidR="00E8076D" w:rsidRDefault="00E8076D" w:rsidP="00E8076D">
            <w:pPr>
              <w:jc w:val="right"/>
              <w:rPr>
                <w:ins w:id="3699" w:author="james" w:date="2016-03-29T12:14:00Z"/>
              </w:rPr>
              <w:pPrChange w:id="3700" w:author="james" w:date="2016-03-29T12:15:00Z">
                <w:pPr>
                  <w:jc w:val="both"/>
                </w:pPr>
              </w:pPrChange>
            </w:pPr>
            <w:ins w:id="3701" w:author="james" w:date="2016-03-29T12:15:00Z">
              <w:r>
                <w:rPr>
                  <w:rFonts w:ascii="Calibri" w:hAnsi="Calibri"/>
                  <w:color w:val="000000"/>
                  <w:sz w:val="22"/>
                  <w:szCs w:val="22"/>
                </w:rPr>
                <w:t>27</w:t>
              </w:r>
            </w:ins>
          </w:p>
        </w:tc>
        <w:tc>
          <w:tcPr>
            <w:tcW w:w="1064" w:type="dxa"/>
            <w:vAlign w:val="bottom"/>
            <w:tcPrChange w:id="3702" w:author="james" w:date="2016-03-29T12:15:00Z">
              <w:tcPr>
                <w:tcW w:w="1064" w:type="dxa"/>
              </w:tcPr>
            </w:tcPrChange>
          </w:tcPr>
          <w:p w14:paraId="7ED3868B" w14:textId="31C69ACF" w:rsidR="00E8076D" w:rsidRDefault="00E8076D" w:rsidP="00E8076D">
            <w:pPr>
              <w:jc w:val="right"/>
              <w:rPr>
                <w:ins w:id="3703" w:author="james" w:date="2016-03-29T12:14:00Z"/>
              </w:rPr>
              <w:pPrChange w:id="3704" w:author="james" w:date="2016-03-29T12:15:00Z">
                <w:pPr>
                  <w:jc w:val="both"/>
                </w:pPr>
              </w:pPrChange>
            </w:pPr>
            <w:ins w:id="3705" w:author="james" w:date="2016-03-29T12:15:00Z">
              <w:r>
                <w:rPr>
                  <w:rFonts w:ascii="Calibri" w:hAnsi="Calibri"/>
                  <w:color w:val="000000"/>
                  <w:sz w:val="22"/>
                  <w:szCs w:val="22"/>
                </w:rPr>
                <w:t>13</w:t>
              </w:r>
            </w:ins>
          </w:p>
        </w:tc>
        <w:tc>
          <w:tcPr>
            <w:tcW w:w="1064" w:type="dxa"/>
            <w:vAlign w:val="bottom"/>
            <w:tcPrChange w:id="3706" w:author="james" w:date="2016-03-29T12:15:00Z">
              <w:tcPr>
                <w:tcW w:w="1064" w:type="dxa"/>
              </w:tcPr>
            </w:tcPrChange>
          </w:tcPr>
          <w:p w14:paraId="13DD6E19" w14:textId="2B2DB910" w:rsidR="00E8076D" w:rsidRDefault="00E8076D" w:rsidP="00E8076D">
            <w:pPr>
              <w:jc w:val="right"/>
              <w:rPr>
                <w:ins w:id="3707" w:author="james" w:date="2016-03-29T12:14:00Z"/>
              </w:rPr>
              <w:pPrChange w:id="3708" w:author="james" w:date="2016-03-29T12:15:00Z">
                <w:pPr>
                  <w:jc w:val="both"/>
                </w:pPr>
              </w:pPrChange>
            </w:pPr>
            <w:ins w:id="3709" w:author="james" w:date="2016-03-29T12:15:00Z">
              <w:r>
                <w:rPr>
                  <w:rFonts w:ascii="Calibri" w:hAnsi="Calibri"/>
                  <w:color w:val="000000"/>
                  <w:sz w:val="22"/>
                  <w:szCs w:val="22"/>
                </w:rPr>
                <w:t>27</w:t>
              </w:r>
            </w:ins>
          </w:p>
        </w:tc>
        <w:tc>
          <w:tcPr>
            <w:tcW w:w="1064" w:type="dxa"/>
            <w:vAlign w:val="bottom"/>
            <w:tcPrChange w:id="3710" w:author="james" w:date="2016-03-29T12:15:00Z">
              <w:tcPr>
                <w:tcW w:w="1064" w:type="dxa"/>
              </w:tcPr>
            </w:tcPrChange>
          </w:tcPr>
          <w:p w14:paraId="30D56244" w14:textId="142167B1" w:rsidR="00E8076D" w:rsidRDefault="00E8076D" w:rsidP="00E8076D">
            <w:pPr>
              <w:jc w:val="right"/>
              <w:rPr>
                <w:ins w:id="3711" w:author="james" w:date="2016-03-29T12:14:00Z"/>
              </w:rPr>
              <w:pPrChange w:id="3712" w:author="james" w:date="2016-03-29T12:15:00Z">
                <w:pPr>
                  <w:jc w:val="both"/>
                </w:pPr>
              </w:pPrChange>
            </w:pPr>
            <w:ins w:id="3713" w:author="james" w:date="2016-03-29T12:15:00Z">
              <w:r>
                <w:rPr>
                  <w:rFonts w:ascii="Calibri" w:hAnsi="Calibri"/>
                  <w:color w:val="000000"/>
                  <w:sz w:val="22"/>
                  <w:szCs w:val="22"/>
                </w:rPr>
                <w:t>-7</w:t>
              </w:r>
            </w:ins>
          </w:p>
        </w:tc>
        <w:tc>
          <w:tcPr>
            <w:tcW w:w="1064" w:type="dxa"/>
            <w:vAlign w:val="bottom"/>
            <w:tcPrChange w:id="3714" w:author="james" w:date="2016-03-29T12:15:00Z">
              <w:tcPr>
                <w:tcW w:w="1064" w:type="dxa"/>
              </w:tcPr>
            </w:tcPrChange>
          </w:tcPr>
          <w:p w14:paraId="0527927D" w14:textId="6093B2B6" w:rsidR="00E8076D" w:rsidRDefault="00E8076D" w:rsidP="00E8076D">
            <w:pPr>
              <w:jc w:val="right"/>
              <w:rPr>
                <w:ins w:id="3715" w:author="james" w:date="2016-03-29T12:14:00Z"/>
              </w:rPr>
              <w:pPrChange w:id="3716" w:author="james" w:date="2016-03-29T12:15:00Z">
                <w:pPr>
                  <w:jc w:val="both"/>
                </w:pPr>
              </w:pPrChange>
            </w:pPr>
            <w:ins w:id="3717" w:author="james" w:date="2016-03-29T12:15:00Z">
              <w:r>
                <w:rPr>
                  <w:rFonts w:ascii="Calibri" w:hAnsi="Calibri"/>
                  <w:color w:val="000000"/>
                  <w:sz w:val="22"/>
                  <w:szCs w:val="22"/>
                </w:rPr>
                <w:t>-13</w:t>
              </w:r>
            </w:ins>
          </w:p>
        </w:tc>
      </w:tr>
      <w:tr w:rsidR="00E8076D" w14:paraId="095CEF71" w14:textId="77777777" w:rsidTr="001D095E">
        <w:trPr>
          <w:ins w:id="3718" w:author="james" w:date="2016-03-29T12:14:00Z"/>
        </w:trPr>
        <w:tc>
          <w:tcPr>
            <w:tcW w:w="1064" w:type="dxa"/>
            <w:vAlign w:val="bottom"/>
            <w:tcPrChange w:id="3719" w:author="james" w:date="2016-03-29T12:15:00Z">
              <w:tcPr>
                <w:tcW w:w="1064" w:type="dxa"/>
              </w:tcPr>
            </w:tcPrChange>
          </w:tcPr>
          <w:p w14:paraId="50DAAD5C" w14:textId="1D3BDFEA" w:rsidR="00E8076D" w:rsidRDefault="00E8076D" w:rsidP="00E8076D">
            <w:pPr>
              <w:jc w:val="right"/>
              <w:rPr>
                <w:ins w:id="3720" w:author="james" w:date="2016-03-29T12:14:00Z"/>
              </w:rPr>
              <w:pPrChange w:id="3721" w:author="james" w:date="2016-03-29T12:15:00Z">
                <w:pPr>
                  <w:jc w:val="both"/>
                </w:pPr>
              </w:pPrChange>
            </w:pPr>
            <w:ins w:id="3722" w:author="james" w:date="2016-03-29T12:15:00Z">
              <w:r>
                <w:rPr>
                  <w:rFonts w:ascii="Calibri" w:hAnsi="Calibri"/>
                  <w:color w:val="000000"/>
                  <w:sz w:val="22"/>
                  <w:szCs w:val="22"/>
                </w:rPr>
                <w:t>01110</w:t>
              </w:r>
            </w:ins>
          </w:p>
        </w:tc>
        <w:tc>
          <w:tcPr>
            <w:tcW w:w="1064" w:type="dxa"/>
            <w:vAlign w:val="bottom"/>
            <w:tcPrChange w:id="3723" w:author="james" w:date="2016-03-29T12:15:00Z">
              <w:tcPr>
                <w:tcW w:w="1064" w:type="dxa"/>
              </w:tcPr>
            </w:tcPrChange>
          </w:tcPr>
          <w:p w14:paraId="70398972" w14:textId="1D09C7C9" w:rsidR="00E8076D" w:rsidRDefault="00E8076D" w:rsidP="00E8076D">
            <w:pPr>
              <w:jc w:val="right"/>
              <w:rPr>
                <w:ins w:id="3724" w:author="james" w:date="2016-03-29T12:14:00Z"/>
              </w:rPr>
              <w:pPrChange w:id="3725" w:author="james" w:date="2016-03-29T12:15:00Z">
                <w:pPr>
                  <w:jc w:val="both"/>
                </w:pPr>
              </w:pPrChange>
            </w:pPr>
            <w:ins w:id="3726" w:author="james" w:date="2016-03-29T12:15:00Z">
              <w:r>
                <w:rPr>
                  <w:rFonts w:ascii="Calibri" w:hAnsi="Calibri"/>
                  <w:color w:val="000000"/>
                  <w:sz w:val="22"/>
                  <w:szCs w:val="22"/>
                </w:rPr>
                <w:t>-2</w:t>
              </w:r>
            </w:ins>
          </w:p>
        </w:tc>
        <w:tc>
          <w:tcPr>
            <w:tcW w:w="1064" w:type="dxa"/>
            <w:vAlign w:val="bottom"/>
            <w:tcPrChange w:id="3727" w:author="james" w:date="2016-03-29T12:15:00Z">
              <w:tcPr>
                <w:tcW w:w="1064" w:type="dxa"/>
              </w:tcPr>
            </w:tcPrChange>
          </w:tcPr>
          <w:p w14:paraId="6A5AD140" w14:textId="1B423134" w:rsidR="00E8076D" w:rsidRDefault="00E8076D" w:rsidP="00E8076D">
            <w:pPr>
              <w:jc w:val="right"/>
              <w:rPr>
                <w:ins w:id="3728" w:author="james" w:date="2016-03-29T12:14:00Z"/>
              </w:rPr>
              <w:pPrChange w:id="3729" w:author="james" w:date="2016-03-29T12:15:00Z">
                <w:pPr>
                  <w:jc w:val="both"/>
                </w:pPr>
              </w:pPrChange>
            </w:pPr>
            <w:ins w:id="3730" w:author="james" w:date="2016-03-29T12:15:00Z">
              <w:r>
                <w:rPr>
                  <w:rFonts w:ascii="Calibri" w:hAnsi="Calibri"/>
                  <w:color w:val="000000"/>
                  <w:sz w:val="22"/>
                  <w:szCs w:val="22"/>
                </w:rPr>
                <w:t>-3</w:t>
              </w:r>
            </w:ins>
          </w:p>
        </w:tc>
        <w:tc>
          <w:tcPr>
            <w:tcW w:w="1064" w:type="dxa"/>
            <w:vAlign w:val="bottom"/>
            <w:tcPrChange w:id="3731" w:author="james" w:date="2016-03-29T12:15:00Z">
              <w:tcPr>
                <w:tcW w:w="1064" w:type="dxa"/>
              </w:tcPr>
            </w:tcPrChange>
          </w:tcPr>
          <w:p w14:paraId="391A6163" w14:textId="556660CB" w:rsidR="00E8076D" w:rsidRDefault="00E8076D" w:rsidP="00E8076D">
            <w:pPr>
              <w:jc w:val="right"/>
              <w:rPr>
                <w:ins w:id="3732" w:author="james" w:date="2016-03-29T12:14:00Z"/>
              </w:rPr>
              <w:pPrChange w:id="3733" w:author="james" w:date="2016-03-29T12:15:00Z">
                <w:pPr>
                  <w:jc w:val="both"/>
                </w:pPr>
              </w:pPrChange>
            </w:pPr>
            <w:ins w:id="3734" w:author="james" w:date="2016-03-29T12:15:00Z">
              <w:r>
                <w:rPr>
                  <w:rFonts w:ascii="Calibri" w:hAnsi="Calibri"/>
                  <w:color w:val="000000"/>
                  <w:sz w:val="22"/>
                  <w:szCs w:val="22"/>
                </w:rPr>
                <w:t>14</w:t>
              </w:r>
            </w:ins>
          </w:p>
        </w:tc>
        <w:tc>
          <w:tcPr>
            <w:tcW w:w="1064" w:type="dxa"/>
            <w:vAlign w:val="bottom"/>
            <w:tcPrChange w:id="3735" w:author="james" w:date="2016-03-29T12:15:00Z">
              <w:tcPr>
                <w:tcW w:w="1064" w:type="dxa"/>
              </w:tcPr>
            </w:tcPrChange>
          </w:tcPr>
          <w:p w14:paraId="4416E456" w14:textId="539C41D5" w:rsidR="00E8076D" w:rsidRDefault="00E8076D" w:rsidP="00E8076D">
            <w:pPr>
              <w:jc w:val="right"/>
              <w:rPr>
                <w:ins w:id="3736" w:author="james" w:date="2016-03-29T12:14:00Z"/>
              </w:rPr>
              <w:pPrChange w:id="3737" w:author="james" w:date="2016-03-29T12:15:00Z">
                <w:pPr>
                  <w:jc w:val="both"/>
                </w:pPr>
              </w:pPrChange>
            </w:pPr>
            <w:ins w:id="3738" w:author="james" w:date="2016-03-29T12:15:00Z">
              <w:r>
                <w:rPr>
                  <w:rFonts w:ascii="Calibri" w:hAnsi="Calibri"/>
                  <w:color w:val="000000"/>
                  <w:sz w:val="22"/>
                  <w:szCs w:val="22"/>
                </w:rPr>
                <w:t>29</w:t>
              </w:r>
            </w:ins>
          </w:p>
        </w:tc>
        <w:tc>
          <w:tcPr>
            <w:tcW w:w="1064" w:type="dxa"/>
            <w:vAlign w:val="bottom"/>
            <w:tcPrChange w:id="3739" w:author="james" w:date="2016-03-29T12:15:00Z">
              <w:tcPr>
                <w:tcW w:w="1064" w:type="dxa"/>
              </w:tcPr>
            </w:tcPrChange>
          </w:tcPr>
          <w:p w14:paraId="3D429B1F" w14:textId="2C966C69" w:rsidR="00E8076D" w:rsidRDefault="00E8076D" w:rsidP="00E8076D">
            <w:pPr>
              <w:jc w:val="right"/>
              <w:rPr>
                <w:ins w:id="3740" w:author="james" w:date="2016-03-29T12:14:00Z"/>
              </w:rPr>
              <w:pPrChange w:id="3741" w:author="james" w:date="2016-03-29T12:15:00Z">
                <w:pPr>
                  <w:jc w:val="both"/>
                </w:pPr>
              </w:pPrChange>
            </w:pPr>
            <w:ins w:id="3742" w:author="james" w:date="2016-03-29T12:15:00Z">
              <w:r>
                <w:rPr>
                  <w:rFonts w:ascii="Calibri" w:hAnsi="Calibri"/>
                  <w:color w:val="000000"/>
                  <w:sz w:val="22"/>
                  <w:szCs w:val="22"/>
                </w:rPr>
                <w:t>14</w:t>
              </w:r>
            </w:ins>
          </w:p>
        </w:tc>
        <w:tc>
          <w:tcPr>
            <w:tcW w:w="1064" w:type="dxa"/>
            <w:vAlign w:val="bottom"/>
            <w:tcPrChange w:id="3743" w:author="james" w:date="2016-03-29T12:15:00Z">
              <w:tcPr>
                <w:tcW w:w="1064" w:type="dxa"/>
              </w:tcPr>
            </w:tcPrChange>
          </w:tcPr>
          <w:p w14:paraId="3F45D2F9" w14:textId="21C9BE6E" w:rsidR="00E8076D" w:rsidRDefault="00E8076D" w:rsidP="00E8076D">
            <w:pPr>
              <w:jc w:val="right"/>
              <w:rPr>
                <w:ins w:id="3744" w:author="james" w:date="2016-03-29T12:14:00Z"/>
              </w:rPr>
              <w:pPrChange w:id="3745" w:author="james" w:date="2016-03-29T12:15:00Z">
                <w:pPr>
                  <w:jc w:val="both"/>
                </w:pPr>
              </w:pPrChange>
            </w:pPr>
            <w:ins w:id="3746" w:author="james" w:date="2016-03-29T12:15:00Z">
              <w:r>
                <w:rPr>
                  <w:rFonts w:ascii="Calibri" w:hAnsi="Calibri"/>
                  <w:color w:val="000000"/>
                  <w:sz w:val="22"/>
                  <w:szCs w:val="22"/>
                </w:rPr>
                <w:t>29</w:t>
              </w:r>
            </w:ins>
          </w:p>
        </w:tc>
        <w:tc>
          <w:tcPr>
            <w:tcW w:w="1064" w:type="dxa"/>
            <w:vAlign w:val="bottom"/>
            <w:tcPrChange w:id="3747" w:author="james" w:date="2016-03-29T12:15:00Z">
              <w:tcPr>
                <w:tcW w:w="1064" w:type="dxa"/>
              </w:tcPr>
            </w:tcPrChange>
          </w:tcPr>
          <w:p w14:paraId="74BB64B5" w14:textId="539B43F9" w:rsidR="00E8076D" w:rsidRDefault="00E8076D" w:rsidP="00E8076D">
            <w:pPr>
              <w:jc w:val="right"/>
              <w:rPr>
                <w:ins w:id="3748" w:author="james" w:date="2016-03-29T12:14:00Z"/>
              </w:rPr>
              <w:pPrChange w:id="3749" w:author="james" w:date="2016-03-29T12:15:00Z">
                <w:pPr>
                  <w:jc w:val="both"/>
                </w:pPr>
              </w:pPrChange>
            </w:pPr>
            <w:ins w:id="3750" w:author="james" w:date="2016-03-29T12:15:00Z">
              <w:r>
                <w:rPr>
                  <w:rFonts w:ascii="Calibri" w:hAnsi="Calibri"/>
                  <w:color w:val="000000"/>
                  <w:sz w:val="22"/>
                  <w:szCs w:val="22"/>
                </w:rPr>
                <w:t>-5</w:t>
              </w:r>
            </w:ins>
          </w:p>
        </w:tc>
        <w:tc>
          <w:tcPr>
            <w:tcW w:w="1064" w:type="dxa"/>
            <w:vAlign w:val="bottom"/>
            <w:tcPrChange w:id="3751" w:author="james" w:date="2016-03-29T12:15:00Z">
              <w:tcPr>
                <w:tcW w:w="1064" w:type="dxa"/>
              </w:tcPr>
            </w:tcPrChange>
          </w:tcPr>
          <w:p w14:paraId="5413742E" w14:textId="068B8246" w:rsidR="00E8076D" w:rsidRDefault="00E8076D" w:rsidP="00E8076D">
            <w:pPr>
              <w:jc w:val="right"/>
              <w:rPr>
                <w:ins w:id="3752" w:author="james" w:date="2016-03-29T12:14:00Z"/>
              </w:rPr>
              <w:pPrChange w:id="3753" w:author="james" w:date="2016-03-29T12:15:00Z">
                <w:pPr>
                  <w:jc w:val="both"/>
                </w:pPr>
              </w:pPrChange>
            </w:pPr>
            <w:ins w:id="3754" w:author="james" w:date="2016-03-29T12:15:00Z">
              <w:r>
                <w:rPr>
                  <w:rFonts w:ascii="Calibri" w:hAnsi="Calibri"/>
                  <w:color w:val="000000"/>
                  <w:sz w:val="22"/>
                  <w:szCs w:val="22"/>
                </w:rPr>
                <w:t>-9</w:t>
              </w:r>
            </w:ins>
          </w:p>
        </w:tc>
      </w:tr>
      <w:tr w:rsidR="00E8076D" w14:paraId="03FFDABB" w14:textId="77777777" w:rsidTr="001D095E">
        <w:trPr>
          <w:ins w:id="3755" w:author="james" w:date="2016-03-29T12:14:00Z"/>
        </w:trPr>
        <w:tc>
          <w:tcPr>
            <w:tcW w:w="1064" w:type="dxa"/>
            <w:vAlign w:val="bottom"/>
            <w:tcPrChange w:id="3756" w:author="james" w:date="2016-03-29T12:15:00Z">
              <w:tcPr>
                <w:tcW w:w="1064" w:type="dxa"/>
              </w:tcPr>
            </w:tcPrChange>
          </w:tcPr>
          <w:p w14:paraId="4D5A76A6" w14:textId="3111709A" w:rsidR="00E8076D" w:rsidRDefault="00E8076D" w:rsidP="00E8076D">
            <w:pPr>
              <w:jc w:val="right"/>
              <w:rPr>
                <w:ins w:id="3757" w:author="james" w:date="2016-03-29T12:14:00Z"/>
              </w:rPr>
              <w:pPrChange w:id="3758" w:author="james" w:date="2016-03-29T12:15:00Z">
                <w:pPr>
                  <w:jc w:val="both"/>
                </w:pPr>
              </w:pPrChange>
            </w:pPr>
            <w:ins w:id="3759" w:author="james" w:date="2016-03-29T12:15:00Z">
              <w:r>
                <w:rPr>
                  <w:rFonts w:ascii="Calibri" w:hAnsi="Calibri"/>
                  <w:color w:val="000000"/>
                  <w:sz w:val="22"/>
                  <w:szCs w:val="22"/>
                </w:rPr>
                <w:t>01111</w:t>
              </w:r>
            </w:ins>
          </w:p>
        </w:tc>
        <w:tc>
          <w:tcPr>
            <w:tcW w:w="1064" w:type="dxa"/>
            <w:vAlign w:val="bottom"/>
            <w:tcPrChange w:id="3760" w:author="james" w:date="2016-03-29T12:15:00Z">
              <w:tcPr>
                <w:tcW w:w="1064" w:type="dxa"/>
              </w:tcPr>
            </w:tcPrChange>
          </w:tcPr>
          <w:p w14:paraId="2286ABC7" w14:textId="05198E21" w:rsidR="00E8076D" w:rsidRDefault="00E8076D" w:rsidP="00E8076D">
            <w:pPr>
              <w:jc w:val="right"/>
              <w:rPr>
                <w:ins w:id="3761" w:author="james" w:date="2016-03-29T12:14:00Z"/>
              </w:rPr>
              <w:pPrChange w:id="3762" w:author="james" w:date="2016-03-29T12:15:00Z">
                <w:pPr>
                  <w:jc w:val="both"/>
                </w:pPr>
              </w:pPrChange>
            </w:pPr>
            <w:ins w:id="3763" w:author="james" w:date="2016-03-29T12:15:00Z">
              <w:r>
                <w:rPr>
                  <w:rFonts w:ascii="Calibri" w:hAnsi="Calibri"/>
                  <w:color w:val="000000"/>
                  <w:sz w:val="22"/>
                  <w:szCs w:val="22"/>
                </w:rPr>
                <w:t>-1</w:t>
              </w:r>
            </w:ins>
          </w:p>
        </w:tc>
        <w:tc>
          <w:tcPr>
            <w:tcW w:w="1064" w:type="dxa"/>
            <w:vAlign w:val="bottom"/>
            <w:tcPrChange w:id="3764" w:author="james" w:date="2016-03-29T12:15:00Z">
              <w:tcPr>
                <w:tcW w:w="1064" w:type="dxa"/>
              </w:tcPr>
            </w:tcPrChange>
          </w:tcPr>
          <w:p w14:paraId="2378B33B" w14:textId="406E34B9" w:rsidR="00E8076D" w:rsidRDefault="00E8076D" w:rsidP="00E8076D">
            <w:pPr>
              <w:jc w:val="right"/>
              <w:rPr>
                <w:ins w:id="3765" w:author="james" w:date="2016-03-29T12:14:00Z"/>
              </w:rPr>
              <w:pPrChange w:id="3766" w:author="james" w:date="2016-03-29T12:15:00Z">
                <w:pPr>
                  <w:jc w:val="both"/>
                </w:pPr>
              </w:pPrChange>
            </w:pPr>
            <w:ins w:id="3767" w:author="james" w:date="2016-03-29T12:15:00Z">
              <w:r>
                <w:rPr>
                  <w:rFonts w:ascii="Calibri" w:hAnsi="Calibri"/>
                  <w:color w:val="000000"/>
                  <w:sz w:val="22"/>
                  <w:szCs w:val="22"/>
                </w:rPr>
                <w:t>-1</w:t>
              </w:r>
            </w:ins>
          </w:p>
        </w:tc>
        <w:tc>
          <w:tcPr>
            <w:tcW w:w="1064" w:type="dxa"/>
            <w:vAlign w:val="bottom"/>
            <w:tcPrChange w:id="3768" w:author="james" w:date="2016-03-29T12:15:00Z">
              <w:tcPr>
                <w:tcW w:w="1064" w:type="dxa"/>
              </w:tcPr>
            </w:tcPrChange>
          </w:tcPr>
          <w:p w14:paraId="6880B247" w14:textId="5EE9618A" w:rsidR="00E8076D" w:rsidRDefault="00E8076D" w:rsidP="00E8076D">
            <w:pPr>
              <w:jc w:val="right"/>
              <w:rPr>
                <w:ins w:id="3769" w:author="james" w:date="2016-03-29T12:14:00Z"/>
              </w:rPr>
              <w:pPrChange w:id="3770" w:author="james" w:date="2016-03-29T12:15:00Z">
                <w:pPr>
                  <w:jc w:val="both"/>
                </w:pPr>
              </w:pPrChange>
            </w:pPr>
            <w:ins w:id="3771" w:author="james" w:date="2016-03-29T12:15:00Z">
              <w:r>
                <w:rPr>
                  <w:rFonts w:ascii="Calibri" w:hAnsi="Calibri"/>
                  <w:color w:val="000000"/>
                  <w:sz w:val="22"/>
                  <w:szCs w:val="22"/>
                </w:rPr>
                <w:t>15</w:t>
              </w:r>
            </w:ins>
          </w:p>
        </w:tc>
        <w:tc>
          <w:tcPr>
            <w:tcW w:w="1064" w:type="dxa"/>
            <w:vAlign w:val="bottom"/>
            <w:tcPrChange w:id="3772" w:author="james" w:date="2016-03-29T12:15:00Z">
              <w:tcPr>
                <w:tcW w:w="1064" w:type="dxa"/>
              </w:tcPr>
            </w:tcPrChange>
          </w:tcPr>
          <w:p w14:paraId="2C443173" w14:textId="3A4FDE26" w:rsidR="00E8076D" w:rsidRDefault="00E8076D" w:rsidP="00E8076D">
            <w:pPr>
              <w:jc w:val="right"/>
              <w:rPr>
                <w:ins w:id="3773" w:author="james" w:date="2016-03-29T12:14:00Z"/>
              </w:rPr>
              <w:pPrChange w:id="3774" w:author="james" w:date="2016-03-29T12:15:00Z">
                <w:pPr>
                  <w:jc w:val="both"/>
                </w:pPr>
              </w:pPrChange>
            </w:pPr>
            <w:ins w:id="3775" w:author="james" w:date="2016-03-29T12:15:00Z">
              <w:r>
                <w:rPr>
                  <w:rFonts w:ascii="Calibri" w:hAnsi="Calibri"/>
                  <w:color w:val="000000"/>
                  <w:sz w:val="22"/>
                  <w:szCs w:val="22"/>
                </w:rPr>
                <w:t>31</w:t>
              </w:r>
            </w:ins>
          </w:p>
        </w:tc>
        <w:tc>
          <w:tcPr>
            <w:tcW w:w="1064" w:type="dxa"/>
            <w:vAlign w:val="bottom"/>
            <w:tcPrChange w:id="3776" w:author="james" w:date="2016-03-29T12:15:00Z">
              <w:tcPr>
                <w:tcW w:w="1064" w:type="dxa"/>
              </w:tcPr>
            </w:tcPrChange>
          </w:tcPr>
          <w:p w14:paraId="4F29D295" w14:textId="250A2AAD" w:rsidR="00E8076D" w:rsidRDefault="00E8076D" w:rsidP="00E8076D">
            <w:pPr>
              <w:jc w:val="right"/>
              <w:rPr>
                <w:ins w:id="3777" w:author="james" w:date="2016-03-29T12:14:00Z"/>
              </w:rPr>
              <w:pPrChange w:id="3778" w:author="james" w:date="2016-03-29T12:15:00Z">
                <w:pPr>
                  <w:jc w:val="both"/>
                </w:pPr>
              </w:pPrChange>
            </w:pPr>
            <w:ins w:id="3779" w:author="james" w:date="2016-03-29T12:15:00Z">
              <w:r>
                <w:rPr>
                  <w:rFonts w:ascii="Calibri" w:hAnsi="Calibri"/>
                  <w:color w:val="000000"/>
                  <w:sz w:val="22"/>
                  <w:szCs w:val="22"/>
                </w:rPr>
                <w:t>15</w:t>
              </w:r>
            </w:ins>
          </w:p>
        </w:tc>
        <w:tc>
          <w:tcPr>
            <w:tcW w:w="1064" w:type="dxa"/>
            <w:vAlign w:val="bottom"/>
            <w:tcPrChange w:id="3780" w:author="james" w:date="2016-03-29T12:15:00Z">
              <w:tcPr>
                <w:tcW w:w="1064" w:type="dxa"/>
              </w:tcPr>
            </w:tcPrChange>
          </w:tcPr>
          <w:p w14:paraId="128074C0" w14:textId="121404A5" w:rsidR="00E8076D" w:rsidRDefault="00E8076D" w:rsidP="00E8076D">
            <w:pPr>
              <w:jc w:val="right"/>
              <w:rPr>
                <w:ins w:id="3781" w:author="james" w:date="2016-03-29T12:14:00Z"/>
              </w:rPr>
              <w:pPrChange w:id="3782" w:author="james" w:date="2016-03-29T12:15:00Z">
                <w:pPr>
                  <w:jc w:val="both"/>
                </w:pPr>
              </w:pPrChange>
            </w:pPr>
            <w:ins w:id="3783" w:author="james" w:date="2016-03-29T12:15:00Z">
              <w:r>
                <w:rPr>
                  <w:rFonts w:ascii="Calibri" w:hAnsi="Calibri"/>
                  <w:color w:val="000000"/>
                  <w:sz w:val="22"/>
                  <w:szCs w:val="22"/>
                </w:rPr>
                <w:t>31</w:t>
              </w:r>
            </w:ins>
          </w:p>
        </w:tc>
        <w:tc>
          <w:tcPr>
            <w:tcW w:w="1064" w:type="dxa"/>
            <w:vAlign w:val="bottom"/>
            <w:tcPrChange w:id="3784" w:author="james" w:date="2016-03-29T12:15:00Z">
              <w:tcPr>
                <w:tcW w:w="1064" w:type="dxa"/>
              </w:tcPr>
            </w:tcPrChange>
          </w:tcPr>
          <w:p w14:paraId="650B9C53" w14:textId="2502E098" w:rsidR="00E8076D" w:rsidRDefault="00E8076D" w:rsidP="00E8076D">
            <w:pPr>
              <w:jc w:val="right"/>
              <w:rPr>
                <w:ins w:id="3785" w:author="james" w:date="2016-03-29T12:14:00Z"/>
              </w:rPr>
              <w:pPrChange w:id="3786" w:author="james" w:date="2016-03-29T12:15:00Z">
                <w:pPr>
                  <w:jc w:val="both"/>
                </w:pPr>
              </w:pPrChange>
            </w:pPr>
            <w:ins w:id="3787" w:author="james" w:date="2016-03-29T12:15:00Z">
              <w:r>
                <w:rPr>
                  <w:rFonts w:ascii="Calibri" w:hAnsi="Calibri"/>
                  <w:color w:val="000000"/>
                  <w:sz w:val="22"/>
                  <w:szCs w:val="22"/>
                </w:rPr>
                <w:t>-6</w:t>
              </w:r>
            </w:ins>
          </w:p>
        </w:tc>
        <w:tc>
          <w:tcPr>
            <w:tcW w:w="1064" w:type="dxa"/>
            <w:vAlign w:val="bottom"/>
            <w:tcPrChange w:id="3788" w:author="james" w:date="2016-03-29T12:15:00Z">
              <w:tcPr>
                <w:tcW w:w="1064" w:type="dxa"/>
              </w:tcPr>
            </w:tcPrChange>
          </w:tcPr>
          <w:p w14:paraId="09790D4C" w14:textId="7A6EF8F6" w:rsidR="00E8076D" w:rsidRDefault="00E8076D" w:rsidP="00E8076D">
            <w:pPr>
              <w:jc w:val="right"/>
              <w:rPr>
                <w:ins w:id="3789" w:author="james" w:date="2016-03-29T12:14:00Z"/>
              </w:rPr>
              <w:pPrChange w:id="3790" w:author="james" w:date="2016-03-29T12:15:00Z">
                <w:pPr>
                  <w:jc w:val="both"/>
                </w:pPr>
              </w:pPrChange>
            </w:pPr>
            <w:ins w:id="3791" w:author="james" w:date="2016-03-29T12:15:00Z">
              <w:r>
                <w:rPr>
                  <w:rFonts w:ascii="Calibri" w:hAnsi="Calibri"/>
                  <w:color w:val="000000"/>
                  <w:sz w:val="22"/>
                  <w:szCs w:val="22"/>
                </w:rPr>
                <w:t>-11</w:t>
              </w:r>
            </w:ins>
          </w:p>
        </w:tc>
      </w:tr>
      <w:tr w:rsidR="00E8076D" w14:paraId="589FE4BB" w14:textId="77777777" w:rsidTr="001D095E">
        <w:trPr>
          <w:ins w:id="3792" w:author="james" w:date="2016-03-29T12:14:00Z"/>
        </w:trPr>
        <w:tc>
          <w:tcPr>
            <w:tcW w:w="1064" w:type="dxa"/>
            <w:vAlign w:val="bottom"/>
            <w:tcPrChange w:id="3793" w:author="james" w:date="2016-03-29T12:15:00Z">
              <w:tcPr>
                <w:tcW w:w="1064" w:type="dxa"/>
              </w:tcPr>
            </w:tcPrChange>
          </w:tcPr>
          <w:p w14:paraId="0976DB4E" w14:textId="0E51FC17" w:rsidR="00E8076D" w:rsidRDefault="00E8076D" w:rsidP="00E8076D">
            <w:pPr>
              <w:jc w:val="right"/>
              <w:rPr>
                <w:ins w:id="3794" w:author="james" w:date="2016-03-29T12:14:00Z"/>
              </w:rPr>
              <w:pPrChange w:id="3795" w:author="james" w:date="2016-03-29T12:15:00Z">
                <w:pPr>
                  <w:jc w:val="both"/>
                </w:pPr>
              </w:pPrChange>
            </w:pPr>
            <w:ins w:id="3796" w:author="james" w:date="2016-03-29T12:15:00Z">
              <w:r>
                <w:rPr>
                  <w:rFonts w:ascii="Calibri" w:hAnsi="Calibri"/>
                  <w:color w:val="000000"/>
                  <w:sz w:val="22"/>
                  <w:szCs w:val="22"/>
                </w:rPr>
                <w:t>10000</w:t>
              </w:r>
            </w:ins>
          </w:p>
        </w:tc>
        <w:tc>
          <w:tcPr>
            <w:tcW w:w="1064" w:type="dxa"/>
            <w:vAlign w:val="bottom"/>
            <w:tcPrChange w:id="3797" w:author="james" w:date="2016-03-29T12:15:00Z">
              <w:tcPr>
                <w:tcW w:w="1064" w:type="dxa"/>
              </w:tcPr>
            </w:tcPrChange>
          </w:tcPr>
          <w:p w14:paraId="2FC7E89F" w14:textId="7A40C89B" w:rsidR="00E8076D" w:rsidRDefault="00E8076D" w:rsidP="00E8076D">
            <w:pPr>
              <w:jc w:val="right"/>
              <w:rPr>
                <w:ins w:id="3798" w:author="james" w:date="2016-03-29T12:14:00Z"/>
              </w:rPr>
              <w:pPrChange w:id="3799" w:author="james" w:date="2016-03-29T12:15:00Z">
                <w:pPr>
                  <w:jc w:val="both"/>
                </w:pPr>
              </w:pPrChange>
            </w:pPr>
            <w:ins w:id="3800" w:author="james" w:date="2016-03-29T12:15:00Z">
              <w:r>
                <w:rPr>
                  <w:rFonts w:ascii="Calibri" w:hAnsi="Calibri"/>
                  <w:color w:val="000000"/>
                  <w:sz w:val="22"/>
                  <w:szCs w:val="22"/>
                </w:rPr>
                <w:t>0</w:t>
              </w:r>
            </w:ins>
          </w:p>
        </w:tc>
        <w:tc>
          <w:tcPr>
            <w:tcW w:w="1064" w:type="dxa"/>
            <w:vAlign w:val="bottom"/>
            <w:tcPrChange w:id="3801" w:author="james" w:date="2016-03-29T12:15:00Z">
              <w:tcPr>
                <w:tcW w:w="1064" w:type="dxa"/>
              </w:tcPr>
            </w:tcPrChange>
          </w:tcPr>
          <w:p w14:paraId="2333F8D3" w14:textId="225CE2BD" w:rsidR="00E8076D" w:rsidRDefault="00E8076D" w:rsidP="00E8076D">
            <w:pPr>
              <w:jc w:val="right"/>
              <w:rPr>
                <w:ins w:id="3802" w:author="james" w:date="2016-03-29T12:14:00Z"/>
              </w:rPr>
              <w:pPrChange w:id="3803" w:author="james" w:date="2016-03-29T12:15:00Z">
                <w:pPr>
                  <w:jc w:val="both"/>
                </w:pPr>
              </w:pPrChange>
            </w:pPr>
            <w:ins w:id="3804" w:author="james" w:date="2016-03-29T12:15:00Z">
              <w:r>
                <w:rPr>
                  <w:rFonts w:ascii="Calibri" w:hAnsi="Calibri"/>
                  <w:color w:val="000000"/>
                  <w:sz w:val="22"/>
                  <w:szCs w:val="22"/>
                </w:rPr>
                <w:t>1</w:t>
              </w:r>
            </w:ins>
          </w:p>
        </w:tc>
        <w:tc>
          <w:tcPr>
            <w:tcW w:w="1064" w:type="dxa"/>
            <w:vAlign w:val="bottom"/>
            <w:tcPrChange w:id="3805" w:author="james" w:date="2016-03-29T12:15:00Z">
              <w:tcPr>
                <w:tcW w:w="1064" w:type="dxa"/>
              </w:tcPr>
            </w:tcPrChange>
          </w:tcPr>
          <w:p w14:paraId="1BDD810F" w14:textId="60732D06" w:rsidR="00E8076D" w:rsidRDefault="00E8076D" w:rsidP="00E8076D">
            <w:pPr>
              <w:jc w:val="right"/>
              <w:rPr>
                <w:ins w:id="3806" w:author="james" w:date="2016-03-29T12:14:00Z"/>
              </w:rPr>
              <w:pPrChange w:id="3807" w:author="james" w:date="2016-03-29T12:15:00Z">
                <w:pPr>
                  <w:jc w:val="both"/>
                </w:pPr>
              </w:pPrChange>
            </w:pPr>
            <w:ins w:id="3808" w:author="james" w:date="2016-03-29T12:15:00Z">
              <w:r>
                <w:rPr>
                  <w:rFonts w:ascii="Calibri" w:hAnsi="Calibri"/>
                  <w:color w:val="000000"/>
                  <w:sz w:val="22"/>
                  <w:szCs w:val="22"/>
                </w:rPr>
                <w:t>0</w:t>
              </w:r>
            </w:ins>
          </w:p>
        </w:tc>
        <w:tc>
          <w:tcPr>
            <w:tcW w:w="1064" w:type="dxa"/>
            <w:vAlign w:val="bottom"/>
            <w:tcPrChange w:id="3809" w:author="james" w:date="2016-03-29T12:15:00Z">
              <w:tcPr>
                <w:tcW w:w="1064" w:type="dxa"/>
              </w:tcPr>
            </w:tcPrChange>
          </w:tcPr>
          <w:p w14:paraId="1BACDE17" w14:textId="3D931A25" w:rsidR="00E8076D" w:rsidRDefault="00E8076D" w:rsidP="00E8076D">
            <w:pPr>
              <w:jc w:val="right"/>
              <w:rPr>
                <w:ins w:id="3810" w:author="james" w:date="2016-03-29T12:14:00Z"/>
              </w:rPr>
              <w:pPrChange w:id="3811" w:author="james" w:date="2016-03-29T12:15:00Z">
                <w:pPr>
                  <w:jc w:val="both"/>
                </w:pPr>
              </w:pPrChange>
            </w:pPr>
            <w:ins w:id="3812" w:author="james" w:date="2016-03-29T12:15:00Z">
              <w:r>
                <w:rPr>
                  <w:rFonts w:ascii="Calibri" w:hAnsi="Calibri"/>
                  <w:color w:val="000000"/>
                  <w:sz w:val="22"/>
                  <w:szCs w:val="22"/>
                </w:rPr>
                <w:t>-1</w:t>
              </w:r>
            </w:ins>
          </w:p>
        </w:tc>
        <w:tc>
          <w:tcPr>
            <w:tcW w:w="1064" w:type="dxa"/>
            <w:vAlign w:val="bottom"/>
            <w:tcPrChange w:id="3813" w:author="james" w:date="2016-03-29T12:15:00Z">
              <w:tcPr>
                <w:tcW w:w="1064" w:type="dxa"/>
              </w:tcPr>
            </w:tcPrChange>
          </w:tcPr>
          <w:p w14:paraId="51D0D053" w14:textId="4F5EC48C" w:rsidR="00E8076D" w:rsidRDefault="00E8076D" w:rsidP="00E8076D">
            <w:pPr>
              <w:jc w:val="right"/>
              <w:rPr>
                <w:ins w:id="3814" w:author="james" w:date="2016-03-29T12:14:00Z"/>
              </w:rPr>
              <w:pPrChange w:id="3815" w:author="james" w:date="2016-03-29T12:15:00Z">
                <w:pPr>
                  <w:jc w:val="both"/>
                </w:pPr>
              </w:pPrChange>
            </w:pPr>
            <w:ins w:id="3816" w:author="james" w:date="2016-03-29T12:15:00Z">
              <w:r>
                <w:rPr>
                  <w:rFonts w:ascii="Calibri" w:hAnsi="Calibri"/>
                  <w:color w:val="000000"/>
                  <w:sz w:val="22"/>
                  <w:szCs w:val="22"/>
                </w:rPr>
                <w:t>-16</w:t>
              </w:r>
            </w:ins>
          </w:p>
        </w:tc>
        <w:tc>
          <w:tcPr>
            <w:tcW w:w="1064" w:type="dxa"/>
            <w:vAlign w:val="bottom"/>
            <w:tcPrChange w:id="3817" w:author="james" w:date="2016-03-29T12:15:00Z">
              <w:tcPr>
                <w:tcW w:w="1064" w:type="dxa"/>
              </w:tcPr>
            </w:tcPrChange>
          </w:tcPr>
          <w:p w14:paraId="52D4F44A" w14:textId="01A7172A" w:rsidR="00E8076D" w:rsidRDefault="00E8076D" w:rsidP="00E8076D">
            <w:pPr>
              <w:jc w:val="right"/>
              <w:rPr>
                <w:ins w:id="3818" w:author="james" w:date="2016-03-29T12:14:00Z"/>
              </w:rPr>
              <w:pPrChange w:id="3819" w:author="james" w:date="2016-03-29T12:15:00Z">
                <w:pPr>
                  <w:jc w:val="both"/>
                </w:pPr>
              </w:pPrChange>
            </w:pPr>
            <w:ins w:id="3820" w:author="james" w:date="2016-03-29T12:15:00Z">
              <w:r>
                <w:rPr>
                  <w:rFonts w:ascii="Calibri" w:hAnsi="Calibri"/>
                  <w:color w:val="000000"/>
                  <w:sz w:val="22"/>
                  <w:szCs w:val="22"/>
                </w:rPr>
                <w:t>-31</w:t>
              </w:r>
            </w:ins>
          </w:p>
        </w:tc>
        <w:tc>
          <w:tcPr>
            <w:tcW w:w="1064" w:type="dxa"/>
            <w:vAlign w:val="bottom"/>
            <w:tcPrChange w:id="3821" w:author="james" w:date="2016-03-29T12:15:00Z">
              <w:tcPr>
                <w:tcW w:w="1064" w:type="dxa"/>
              </w:tcPr>
            </w:tcPrChange>
          </w:tcPr>
          <w:p w14:paraId="4EACA98D" w14:textId="023053BE" w:rsidR="00E8076D" w:rsidRDefault="00E8076D" w:rsidP="00E8076D">
            <w:pPr>
              <w:jc w:val="right"/>
              <w:rPr>
                <w:ins w:id="3822" w:author="james" w:date="2016-03-29T12:14:00Z"/>
              </w:rPr>
              <w:pPrChange w:id="3823" w:author="james" w:date="2016-03-29T12:15:00Z">
                <w:pPr>
                  <w:jc w:val="both"/>
                </w:pPr>
              </w:pPrChange>
            </w:pPr>
            <w:ins w:id="3824" w:author="james" w:date="2016-03-29T12:15:00Z">
              <w:r>
                <w:rPr>
                  <w:rFonts w:ascii="Calibri" w:hAnsi="Calibri"/>
                  <w:color w:val="000000"/>
                  <w:sz w:val="22"/>
                  <w:szCs w:val="22"/>
                </w:rPr>
                <w:t>15</w:t>
              </w:r>
            </w:ins>
          </w:p>
        </w:tc>
        <w:tc>
          <w:tcPr>
            <w:tcW w:w="1064" w:type="dxa"/>
            <w:vAlign w:val="bottom"/>
            <w:tcPrChange w:id="3825" w:author="james" w:date="2016-03-29T12:15:00Z">
              <w:tcPr>
                <w:tcW w:w="1064" w:type="dxa"/>
              </w:tcPr>
            </w:tcPrChange>
          </w:tcPr>
          <w:p w14:paraId="50F16AED" w14:textId="13095D52" w:rsidR="00E8076D" w:rsidRDefault="00E8076D" w:rsidP="00E8076D">
            <w:pPr>
              <w:jc w:val="right"/>
              <w:rPr>
                <w:ins w:id="3826" w:author="james" w:date="2016-03-29T12:14:00Z"/>
              </w:rPr>
              <w:pPrChange w:id="3827" w:author="james" w:date="2016-03-29T12:15:00Z">
                <w:pPr>
                  <w:jc w:val="both"/>
                </w:pPr>
              </w:pPrChange>
            </w:pPr>
            <w:ins w:id="3828" w:author="james" w:date="2016-03-29T12:15:00Z">
              <w:r>
                <w:rPr>
                  <w:rFonts w:ascii="Calibri" w:hAnsi="Calibri"/>
                  <w:color w:val="000000"/>
                  <w:sz w:val="22"/>
                  <w:szCs w:val="22"/>
                </w:rPr>
                <w:t>31</w:t>
              </w:r>
            </w:ins>
          </w:p>
        </w:tc>
      </w:tr>
      <w:tr w:rsidR="00E8076D" w14:paraId="585EE367" w14:textId="77777777" w:rsidTr="001D095E">
        <w:trPr>
          <w:ins w:id="3829" w:author="james" w:date="2016-03-29T12:14:00Z"/>
        </w:trPr>
        <w:tc>
          <w:tcPr>
            <w:tcW w:w="1064" w:type="dxa"/>
            <w:vAlign w:val="bottom"/>
            <w:tcPrChange w:id="3830" w:author="james" w:date="2016-03-29T12:15:00Z">
              <w:tcPr>
                <w:tcW w:w="1064" w:type="dxa"/>
              </w:tcPr>
            </w:tcPrChange>
          </w:tcPr>
          <w:p w14:paraId="0916C396" w14:textId="694DC1BA" w:rsidR="00E8076D" w:rsidRDefault="00E8076D" w:rsidP="00E8076D">
            <w:pPr>
              <w:jc w:val="right"/>
              <w:rPr>
                <w:ins w:id="3831" w:author="james" w:date="2016-03-29T12:14:00Z"/>
              </w:rPr>
              <w:pPrChange w:id="3832" w:author="james" w:date="2016-03-29T12:15:00Z">
                <w:pPr>
                  <w:jc w:val="both"/>
                </w:pPr>
              </w:pPrChange>
            </w:pPr>
            <w:ins w:id="3833" w:author="james" w:date="2016-03-29T12:15:00Z">
              <w:r>
                <w:rPr>
                  <w:rFonts w:ascii="Calibri" w:hAnsi="Calibri"/>
                  <w:color w:val="000000"/>
                  <w:sz w:val="22"/>
                  <w:szCs w:val="22"/>
                </w:rPr>
                <w:t>10001</w:t>
              </w:r>
            </w:ins>
          </w:p>
        </w:tc>
        <w:tc>
          <w:tcPr>
            <w:tcW w:w="1064" w:type="dxa"/>
            <w:vAlign w:val="bottom"/>
            <w:tcPrChange w:id="3834" w:author="james" w:date="2016-03-29T12:15:00Z">
              <w:tcPr>
                <w:tcW w:w="1064" w:type="dxa"/>
              </w:tcPr>
            </w:tcPrChange>
          </w:tcPr>
          <w:p w14:paraId="495A0950" w14:textId="670DF132" w:rsidR="00E8076D" w:rsidRDefault="00E8076D" w:rsidP="00E8076D">
            <w:pPr>
              <w:jc w:val="right"/>
              <w:rPr>
                <w:ins w:id="3835" w:author="james" w:date="2016-03-29T12:14:00Z"/>
              </w:rPr>
              <w:pPrChange w:id="3836" w:author="james" w:date="2016-03-29T12:15:00Z">
                <w:pPr>
                  <w:jc w:val="both"/>
                </w:pPr>
              </w:pPrChange>
            </w:pPr>
            <w:ins w:id="3837" w:author="james" w:date="2016-03-29T12:15:00Z">
              <w:r>
                <w:rPr>
                  <w:rFonts w:ascii="Calibri" w:hAnsi="Calibri"/>
                  <w:color w:val="000000"/>
                  <w:sz w:val="22"/>
                  <w:szCs w:val="22"/>
                </w:rPr>
                <w:t>1</w:t>
              </w:r>
            </w:ins>
          </w:p>
        </w:tc>
        <w:tc>
          <w:tcPr>
            <w:tcW w:w="1064" w:type="dxa"/>
            <w:vAlign w:val="bottom"/>
            <w:tcPrChange w:id="3838" w:author="james" w:date="2016-03-29T12:15:00Z">
              <w:tcPr>
                <w:tcW w:w="1064" w:type="dxa"/>
              </w:tcPr>
            </w:tcPrChange>
          </w:tcPr>
          <w:p w14:paraId="1E242844" w14:textId="1CEAED9F" w:rsidR="00E8076D" w:rsidRDefault="00E8076D" w:rsidP="00E8076D">
            <w:pPr>
              <w:jc w:val="right"/>
              <w:rPr>
                <w:ins w:id="3839" w:author="james" w:date="2016-03-29T12:14:00Z"/>
              </w:rPr>
              <w:pPrChange w:id="3840" w:author="james" w:date="2016-03-29T12:15:00Z">
                <w:pPr>
                  <w:jc w:val="both"/>
                </w:pPr>
              </w:pPrChange>
            </w:pPr>
            <w:ins w:id="3841" w:author="james" w:date="2016-03-29T12:15:00Z">
              <w:r>
                <w:rPr>
                  <w:rFonts w:ascii="Calibri" w:hAnsi="Calibri"/>
                  <w:color w:val="000000"/>
                  <w:sz w:val="22"/>
                  <w:szCs w:val="22"/>
                </w:rPr>
                <w:t>3</w:t>
              </w:r>
            </w:ins>
          </w:p>
        </w:tc>
        <w:tc>
          <w:tcPr>
            <w:tcW w:w="1064" w:type="dxa"/>
            <w:vAlign w:val="bottom"/>
            <w:tcPrChange w:id="3842" w:author="james" w:date="2016-03-29T12:15:00Z">
              <w:tcPr>
                <w:tcW w:w="1064" w:type="dxa"/>
              </w:tcPr>
            </w:tcPrChange>
          </w:tcPr>
          <w:p w14:paraId="6C298940" w14:textId="7BAABA29" w:rsidR="00E8076D" w:rsidRDefault="00E8076D" w:rsidP="00E8076D">
            <w:pPr>
              <w:jc w:val="right"/>
              <w:rPr>
                <w:ins w:id="3843" w:author="james" w:date="2016-03-29T12:14:00Z"/>
              </w:rPr>
              <w:pPrChange w:id="3844" w:author="james" w:date="2016-03-29T12:15:00Z">
                <w:pPr>
                  <w:jc w:val="both"/>
                </w:pPr>
              </w:pPrChange>
            </w:pPr>
            <w:ins w:id="3845" w:author="james" w:date="2016-03-29T12:15:00Z">
              <w:r>
                <w:rPr>
                  <w:rFonts w:ascii="Calibri" w:hAnsi="Calibri"/>
                  <w:color w:val="000000"/>
                  <w:sz w:val="22"/>
                  <w:szCs w:val="22"/>
                </w:rPr>
                <w:t>-1</w:t>
              </w:r>
            </w:ins>
          </w:p>
        </w:tc>
        <w:tc>
          <w:tcPr>
            <w:tcW w:w="1064" w:type="dxa"/>
            <w:vAlign w:val="bottom"/>
            <w:tcPrChange w:id="3846" w:author="james" w:date="2016-03-29T12:15:00Z">
              <w:tcPr>
                <w:tcW w:w="1064" w:type="dxa"/>
              </w:tcPr>
            </w:tcPrChange>
          </w:tcPr>
          <w:p w14:paraId="10834035" w14:textId="5FB4A915" w:rsidR="00E8076D" w:rsidRDefault="00E8076D" w:rsidP="00E8076D">
            <w:pPr>
              <w:jc w:val="right"/>
              <w:rPr>
                <w:ins w:id="3847" w:author="james" w:date="2016-03-29T12:14:00Z"/>
              </w:rPr>
              <w:pPrChange w:id="3848" w:author="james" w:date="2016-03-29T12:15:00Z">
                <w:pPr>
                  <w:jc w:val="both"/>
                </w:pPr>
              </w:pPrChange>
            </w:pPr>
            <w:ins w:id="3849" w:author="james" w:date="2016-03-29T12:15:00Z">
              <w:r>
                <w:rPr>
                  <w:rFonts w:ascii="Calibri" w:hAnsi="Calibri"/>
                  <w:color w:val="000000"/>
                  <w:sz w:val="22"/>
                  <w:szCs w:val="22"/>
                </w:rPr>
                <w:t>-3</w:t>
              </w:r>
            </w:ins>
          </w:p>
        </w:tc>
        <w:tc>
          <w:tcPr>
            <w:tcW w:w="1064" w:type="dxa"/>
            <w:vAlign w:val="bottom"/>
            <w:tcPrChange w:id="3850" w:author="james" w:date="2016-03-29T12:15:00Z">
              <w:tcPr>
                <w:tcW w:w="1064" w:type="dxa"/>
              </w:tcPr>
            </w:tcPrChange>
          </w:tcPr>
          <w:p w14:paraId="1642F0B9" w14:textId="30C783F0" w:rsidR="00E8076D" w:rsidRDefault="00E8076D" w:rsidP="00E8076D">
            <w:pPr>
              <w:jc w:val="right"/>
              <w:rPr>
                <w:ins w:id="3851" w:author="james" w:date="2016-03-29T12:14:00Z"/>
              </w:rPr>
              <w:pPrChange w:id="3852" w:author="james" w:date="2016-03-29T12:15:00Z">
                <w:pPr>
                  <w:jc w:val="both"/>
                </w:pPr>
              </w:pPrChange>
            </w:pPr>
            <w:ins w:id="3853" w:author="james" w:date="2016-03-29T12:15:00Z">
              <w:r>
                <w:rPr>
                  <w:rFonts w:ascii="Calibri" w:hAnsi="Calibri"/>
                  <w:color w:val="000000"/>
                  <w:sz w:val="22"/>
                  <w:szCs w:val="22"/>
                </w:rPr>
                <w:t>-15</w:t>
              </w:r>
            </w:ins>
          </w:p>
        </w:tc>
        <w:tc>
          <w:tcPr>
            <w:tcW w:w="1064" w:type="dxa"/>
            <w:vAlign w:val="bottom"/>
            <w:tcPrChange w:id="3854" w:author="james" w:date="2016-03-29T12:15:00Z">
              <w:tcPr>
                <w:tcW w:w="1064" w:type="dxa"/>
              </w:tcPr>
            </w:tcPrChange>
          </w:tcPr>
          <w:p w14:paraId="211996EA" w14:textId="711D6AF2" w:rsidR="00E8076D" w:rsidRDefault="00E8076D" w:rsidP="00E8076D">
            <w:pPr>
              <w:jc w:val="right"/>
              <w:rPr>
                <w:ins w:id="3855" w:author="james" w:date="2016-03-29T12:14:00Z"/>
              </w:rPr>
              <w:pPrChange w:id="3856" w:author="james" w:date="2016-03-29T12:15:00Z">
                <w:pPr>
                  <w:jc w:val="both"/>
                </w:pPr>
              </w:pPrChange>
            </w:pPr>
            <w:ins w:id="3857" w:author="james" w:date="2016-03-29T12:15:00Z">
              <w:r>
                <w:rPr>
                  <w:rFonts w:ascii="Calibri" w:hAnsi="Calibri"/>
                  <w:color w:val="000000"/>
                  <w:sz w:val="22"/>
                  <w:szCs w:val="22"/>
                </w:rPr>
                <w:t>-29</w:t>
              </w:r>
            </w:ins>
          </w:p>
        </w:tc>
        <w:tc>
          <w:tcPr>
            <w:tcW w:w="1064" w:type="dxa"/>
            <w:vAlign w:val="bottom"/>
            <w:tcPrChange w:id="3858" w:author="james" w:date="2016-03-29T12:15:00Z">
              <w:tcPr>
                <w:tcW w:w="1064" w:type="dxa"/>
              </w:tcPr>
            </w:tcPrChange>
          </w:tcPr>
          <w:p w14:paraId="6DBF6134" w14:textId="109CC12D" w:rsidR="00E8076D" w:rsidRDefault="00E8076D" w:rsidP="00E8076D">
            <w:pPr>
              <w:jc w:val="right"/>
              <w:rPr>
                <w:ins w:id="3859" w:author="james" w:date="2016-03-29T12:14:00Z"/>
              </w:rPr>
              <w:pPrChange w:id="3860" w:author="james" w:date="2016-03-29T12:15:00Z">
                <w:pPr>
                  <w:jc w:val="both"/>
                </w:pPr>
              </w:pPrChange>
            </w:pPr>
            <w:ins w:id="3861" w:author="james" w:date="2016-03-29T12:15:00Z">
              <w:r>
                <w:rPr>
                  <w:rFonts w:ascii="Calibri" w:hAnsi="Calibri"/>
                  <w:color w:val="000000"/>
                  <w:sz w:val="22"/>
                  <w:szCs w:val="22"/>
                </w:rPr>
                <w:t>14</w:t>
              </w:r>
            </w:ins>
          </w:p>
        </w:tc>
        <w:tc>
          <w:tcPr>
            <w:tcW w:w="1064" w:type="dxa"/>
            <w:vAlign w:val="bottom"/>
            <w:tcPrChange w:id="3862" w:author="james" w:date="2016-03-29T12:15:00Z">
              <w:tcPr>
                <w:tcW w:w="1064" w:type="dxa"/>
              </w:tcPr>
            </w:tcPrChange>
          </w:tcPr>
          <w:p w14:paraId="6200EBB1" w14:textId="68AB872E" w:rsidR="00E8076D" w:rsidRDefault="00E8076D" w:rsidP="00E8076D">
            <w:pPr>
              <w:jc w:val="right"/>
              <w:rPr>
                <w:ins w:id="3863" w:author="james" w:date="2016-03-29T12:14:00Z"/>
              </w:rPr>
              <w:pPrChange w:id="3864" w:author="james" w:date="2016-03-29T12:15:00Z">
                <w:pPr>
                  <w:jc w:val="both"/>
                </w:pPr>
              </w:pPrChange>
            </w:pPr>
            <w:ins w:id="3865" w:author="james" w:date="2016-03-29T12:15:00Z">
              <w:r>
                <w:rPr>
                  <w:rFonts w:ascii="Calibri" w:hAnsi="Calibri"/>
                  <w:color w:val="000000"/>
                  <w:sz w:val="22"/>
                  <w:szCs w:val="22"/>
                </w:rPr>
                <w:t>29</w:t>
              </w:r>
            </w:ins>
          </w:p>
        </w:tc>
      </w:tr>
      <w:tr w:rsidR="00E8076D" w14:paraId="61632393" w14:textId="77777777" w:rsidTr="001D095E">
        <w:trPr>
          <w:ins w:id="3866" w:author="james" w:date="2016-03-29T12:14:00Z"/>
        </w:trPr>
        <w:tc>
          <w:tcPr>
            <w:tcW w:w="1064" w:type="dxa"/>
            <w:vAlign w:val="bottom"/>
            <w:tcPrChange w:id="3867" w:author="james" w:date="2016-03-29T12:15:00Z">
              <w:tcPr>
                <w:tcW w:w="1064" w:type="dxa"/>
              </w:tcPr>
            </w:tcPrChange>
          </w:tcPr>
          <w:p w14:paraId="4B46DB28" w14:textId="176DD385" w:rsidR="00E8076D" w:rsidRDefault="00E8076D" w:rsidP="00E8076D">
            <w:pPr>
              <w:jc w:val="right"/>
              <w:rPr>
                <w:ins w:id="3868" w:author="james" w:date="2016-03-29T12:14:00Z"/>
              </w:rPr>
              <w:pPrChange w:id="3869" w:author="james" w:date="2016-03-29T12:15:00Z">
                <w:pPr>
                  <w:jc w:val="both"/>
                </w:pPr>
              </w:pPrChange>
            </w:pPr>
            <w:ins w:id="3870" w:author="james" w:date="2016-03-29T12:15:00Z">
              <w:r>
                <w:rPr>
                  <w:rFonts w:ascii="Calibri" w:hAnsi="Calibri"/>
                  <w:color w:val="000000"/>
                  <w:sz w:val="22"/>
                  <w:szCs w:val="22"/>
                </w:rPr>
                <w:t>10010</w:t>
              </w:r>
            </w:ins>
          </w:p>
        </w:tc>
        <w:tc>
          <w:tcPr>
            <w:tcW w:w="1064" w:type="dxa"/>
            <w:vAlign w:val="bottom"/>
            <w:tcPrChange w:id="3871" w:author="james" w:date="2016-03-29T12:15:00Z">
              <w:tcPr>
                <w:tcW w:w="1064" w:type="dxa"/>
              </w:tcPr>
            </w:tcPrChange>
          </w:tcPr>
          <w:p w14:paraId="78526738" w14:textId="6B5846B1" w:rsidR="00E8076D" w:rsidRDefault="00E8076D" w:rsidP="00E8076D">
            <w:pPr>
              <w:jc w:val="right"/>
              <w:rPr>
                <w:ins w:id="3872" w:author="james" w:date="2016-03-29T12:14:00Z"/>
              </w:rPr>
              <w:pPrChange w:id="3873" w:author="james" w:date="2016-03-29T12:15:00Z">
                <w:pPr>
                  <w:jc w:val="both"/>
                </w:pPr>
              </w:pPrChange>
            </w:pPr>
            <w:ins w:id="3874" w:author="james" w:date="2016-03-29T12:15:00Z">
              <w:r>
                <w:rPr>
                  <w:rFonts w:ascii="Calibri" w:hAnsi="Calibri"/>
                  <w:color w:val="000000"/>
                  <w:sz w:val="22"/>
                  <w:szCs w:val="22"/>
                </w:rPr>
                <w:t>2</w:t>
              </w:r>
            </w:ins>
          </w:p>
        </w:tc>
        <w:tc>
          <w:tcPr>
            <w:tcW w:w="1064" w:type="dxa"/>
            <w:vAlign w:val="bottom"/>
            <w:tcPrChange w:id="3875" w:author="james" w:date="2016-03-29T12:15:00Z">
              <w:tcPr>
                <w:tcW w:w="1064" w:type="dxa"/>
              </w:tcPr>
            </w:tcPrChange>
          </w:tcPr>
          <w:p w14:paraId="0C4EB972" w14:textId="349CE90A" w:rsidR="00E8076D" w:rsidRDefault="00E8076D" w:rsidP="00E8076D">
            <w:pPr>
              <w:jc w:val="right"/>
              <w:rPr>
                <w:ins w:id="3876" w:author="james" w:date="2016-03-29T12:14:00Z"/>
              </w:rPr>
              <w:pPrChange w:id="3877" w:author="james" w:date="2016-03-29T12:15:00Z">
                <w:pPr>
                  <w:jc w:val="both"/>
                </w:pPr>
              </w:pPrChange>
            </w:pPr>
            <w:ins w:id="3878" w:author="james" w:date="2016-03-29T12:15:00Z">
              <w:r>
                <w:rPr>
                  <w:rFonts w:ascii="Calibri" w:hAnsi="Calibri"/>
                  <w:color w:val="000000"/>
                  <w:sz w:val="22"/>
                  <w:szCs w:val="22"/>
                </w:rPr>
                <w:t>5</w:t>
              </w:r>
            </w:ins>
          </w:p>
        </w:tc>
        <w:tc>
          <w:tcPr>
            <w:tcW w:w="1064" w:type="dxa"/>
            <w:vAlign w:val="bottom"/>
            <w:tcPrChange w:id="3879" w:author="james" w:date="2016-03-29T12:15:00Z">
              <w:tcPr>
                <w:tcW w:w="1064" w:type="dxa"/>
              </w:tcPr>
            </w:tcPrChange>
          </w:tcPr>
          <w:p w14:paraId="432D05AF" w14:textId="02A4FE7A" w:rsidR="00E8076D" w:rsidRDefault="00E8076D" w:rsidP="00E8076D">
            <w:pPr>
              <w:jc w:val="right"/>
              <w:rPr>
                <w:ins w:id="3880" w:author="james" w:date="2016-03-29T12:14:00Z"/>
              </w:rPr>
              <w:pPrChange w:id="3881" w:author="james" w:date="2016-03-29T12:15:00Z">
                <w:pPr>
                  <w:jc w:val="both"/>
                </w:pPr>
              </w:pPrChange>
            </w:pPr>
            <w:ins w:id="3882" w:author="james" w:date="2016-03-29T12:15:00Z">
              <w:r>
                <w:rPr>
                  <w:rFonts w:ascii="Calibri" w:hAnsi="Calibri"/>
                  <w:color w:val="000000"/>
                  <w:sz w:val="22"/>
                  <w:szCs w:val="22"/>
                </w:rPr>
                <w:t>-2</w:t>
              </w:r>
            </w:ins>
          </w:p>
        </w:tc>
        <w:tc>
          <w:tcPr>
            <w:tcW w:w="1064" w:type="dxa"/>
            <w:vAlign w:val="bottom"/>
            <w:tcPrChange w:id="3883" w:author="james" w:date="2016-03-29T12:15:00Z">
              <w:tcPr>
                <w:tcW w:w="1064" w:type="dxa"/>
              </w:tcPr>
            </w:tcPrChange>
          </w:tcPr>
          <w:p w14:paraId="313FD80D" w14:textId="0EC339A2" w:rsidR="00E8076D" w:rsidRDefault="00E8076D" w:rsidP="00E8076D">
            <w:pPr>
              <w:jc w:val="right"/>
              <w:rPr>
                <w:ins w:id="3884" w:author="james" w:date="2016-03-29T12:14:00Z"/>
              </w:rPr>
              <w:pPrChange w:id="3885" w:author="james" w:date="2016-03-29T12:15:00Z">
                <w:pPr>
                  <w:jc w:val="both"/>
                </w:pPr>
              </w:pPrChange>
            </w:pPr>
            <w:ins w:id="3886" w:author="james" w:date="2016-03-29T12:15:00Z">
              <w:r>
                <w:rPr>
                  <w:rFonts w:ascii="Calibri" w:hAnsi="Calibri"/>
                  <w:color w:val="000000"/>
                  <w:sz w:val="22"/>
                  <w:szCs w:val="22"/>
                </w:rPr>
                <w:t>-5</w:t>
              </w:r>
            </w:ins>
          </w:p>
        </w:tc>
        <w:tc>
          <w:tcPr>
            <w:tcW w:w="1064" w:type="dxa"/>
            <w:vAlign w:val="bottom"/>
            <w:tcPrChange w:id="3887" w:author="james" w:date="2016-03-29T12:15:00Z">
              <w:tcPr>
                <w:tcW w:w="1064" w:type="dxa"/>
              </w:tcPr>
            </w:tcPrChange>
          </w:tcPr>
          <w:p w14:paraId="79503D84" w14:textId="7286AEE1" w:rsidR="00E8076D" w:rsidRDefault="00E8076D" w:rsidP="00E8076D">
            <w:pPr>
              <w:jc w:val="right"/>
              <w:rPr>
                <w:ins w:id="3888" w:author="james" w:date="2016-03-29T12:14:00Z"/>
              </w:rPr>
              <w:pPrChange w:id="3889" w:author="james" w:date="2016-03-29T12:15:00Z">
                <w:pPr>
                  <w:jc w:val="both"/>
                </w:pPr>
              </w:pPrChange>
            </w:pPr>
            <w:ins w:id="3890" w:author="james" w:date="2016-03-29T12:15:00Z">
              <w:r>
                <w:rPr>
                  <w:rFonts w:ascii="Calibri" w:hAnsi="Calibri"/>
                  <w:color w:val="000000"/>
                  <w:sz w:val="22"/>
                  <w:szCs w:val="22"/>
                </w:rPr>
                <w:t>-14</w:t>
              </w:r>
            </w:ins>
          </w:p>
        </w:tc>
        <w:tc>
          <w:tcPr>
            <w:tcW w:w="1064" w:type="dxa"/>
            <w:vAlign w:val="bottom"/>
            <w:tcPrChange w:id="3891" w:author="james" w:date="2016-03-29T12:15:00Z">
              <w:tcPr>
                <w:tcW w:w="1064" w:type="dxa"/>
              </w:tcPr>
            </w:tcPrChange>
          </w:tcPr>
          <w:p w14:paraId="1654E625" w14:textId="33EFD2F8" w:rsidR="00E8076D" w:rsidRDefault="00E8076D" w:rsidP="00E8076D">
            <w:pPr>
              <w:jc w:val="right"/>
              <w:rPr>
                <w:ins w:id="3892" w:author="james" w:date="2016-03-29T12:14:00Z"/>
              </w:rPr>
              <w:pPrChange w:id="3893" w:author="james" w:date="2016-03-29T12:15:00Z">
                <w:pPr>
                  <w:jc w:val="both"/>
                </w:pPr>
              </w:pPrChange>
            </w:pPr>
            <w:ins w:id="3894" w:author="james" w:date="2016-03-29T12:15:00Z">
              <w:r>
                <w:rPr>
                  <w:rFonts w:ascii="Calibri" w:hAnsi="Calibri"/>
                  <w:color w:val="000000"/>
                  <w:sz w:val="22"/>
                  <w:szCs w:val="22"/>
                </w:rPr>
                <w:t>-27</w:t>
              </w:r>
            </w:ins>
          </w:p>
        </w:tc>
        <w:tc>
          <w:tcPr>
            <w:tcW w:w="1064" w:type="dxa"/>
            <w:vAlign w:val="bottom"/>
            <w:tcPrChange w:id="3895" w:author="james" w:date="2016-03-29T12:15:00Z">
              <w:tcPr>
                <w:tcW w:w="1064" w:type="dxa"/>
              </w:tcPr>
            </w:tcPrChange>
          </w:tcPr>
          <w:p w14:paraId="520DD037" w14:textId="127D36DC" w:rsidR="00E8076D" w:rsidRDefault="00E8076D" w:rsidP="00E8076D">
            <w:pPr>
              <w:jc w:val="right"/>
              <w:rPr>
                <w:ins w:id="3896" w:author="james" w:date="2016-03-29T12:14:00Z"/>
              </w:rPr>
              <w:pPrChange w:id="3897" w:author="james" w:date="2016-03-29T12:15:00Z">
                <w:pPr>
                  <w:jc w:val="both"/>
                </w:pPr>
              </w:pPrChange>
            </w:pPr>
            <w:ins w:id="3898" w:author="james" w:date="2016-03-29T12:15:00Z">
              <w:r>
                <w:rPr>
                  <w:rFonts w:ascii="Calibri" w:hAnsi="Calibri"/>
                  <w:color w:val="000000"/>
                  <w:sz w:val="22"/>
                  <w:szCs w:val="22"/>
                </w:rPr>
                <w:t>12</w:t>
              </w:r>
            </w:ins>
          </w:p>
        </w:tc>
        <w:tc>
          <w:tcPr>
            <w:tcW w:w="1064" w:type="dxa"/>
            <w:vAlign w:val="bottom"/>
            <w:tcPrChange w:id="3899" w:author="james" w:date="2016-03-29T12:15:00Z">
              <w:tcPr>
                <w:tcW w:w="1064" w:type="dxa"/>
              </w:tcPr>
            </w:tcPrChange>
          </w:tcPr>
          <w:p w14:paraId="76F99F59" w14:textId="68AE4354" w:rsidR="00E8076D" w:rsidRDefault="00E8076D" w:rsidP="00E8076D">
            <w:pPr>
              <w:jc w:val="right"/>
              <w:rPr>
                <w:ins w:id="3900" w:author="james" w:date="2016-03-29T12:14:00Z"/>
              </w:rPr>
              <w:pPrChange w:id="3901" w:author="james" w:date="2016-03-29T12:15:00Z">
                <w:pPr>
                  <w:jc w:val="both"/>
                </w:pPr>
              </w:pPrChange>
            </w:pPr>
            <w:ins w:id="3902" w:author="james" w:date="2016-03-29T12:15:00Z">
              <w:r>
                <w:rPr>
                  <w:rFonts w:ascii="Calibri" w:hAnsi="Calibri"/>
                  <w:color w:val="000000"/>
                  <w:sz w:val="22"/>
                  <w:szCs w:val="22"/>
                </w:rPr>
                <w:t>25</w:t>
              </w:r>
            </w:ins>
          </w:p>
        </w:tc>
      </w:tr>
      <w:tr w:rsidR="00E8076D" w14:paraId="209A3254" w14:textId="77777777" w:rsidTr="001D095E">
        <w:trPr>
          <w:ins w:id="3903" w:author="james" w:date="2016-03-29T12:14:00Z"/>
        </w:trPr>
        <w:tc>
          <w:tcPr>
            <w:tcW w:w="1064" w:type="dxa"/>
            <w:vAlign w:val="bottom"/>
            <w:tcPrChange w:id="3904" w:author="james" w:date="2016-03-29T12:15:00Z">
              <w:tcPr>
                <w:tcW w:w="1064" w:type="dxa"/>
              </w:tcPr>
            </w:tcPrChange>
          </w:tcPr>
          <w:p w14:paraId="33589D30" w14:textId="0059CA35" w:rsidR="00E8076D" w:rsidRDefault="00E8076D" w:rsidP="00E8076D">
            <w:pPr>
              <w:jc w:val="right"/>
              <w:rPr>
                <w:ins w:id="3905" w:author="james" w:date="2016-03-29T12:14:00Z"/>
              </w:rPr>
              <w:pPrChange w:id="3906" w:author="james" w:date="2016-03-29T12:15:00Z">
                <w:pPr>
                  <w:jc w:val="both"/>
                </w:pPr>
              </w:pPrChange>
            </w:pPr>
            <w:ins w:id="3907" w:author="james" w:date="2016-03-29T12:15:00Z">
              <w:r>
                <w:rPr>
                  <w:rFonts w:ascii="Calibri" w:hAnsi="Calibri"/>
                  <w:color w:val="000000"/>
                  <w:sz w:val="22"/>
                  <w:szCs w:val="22"/>
                </w:rPr>
                <w:t>10011</w:t>
              </w:r>
            </w:ins>
          </w:p>
        </w:tc>
        <w:tc>
          <w:tcPr>
            <w:tcW w:w="1064" w:type="dxa"/>
            <w:vAlign w:val="bottom"/>
            <w:tcPrChange w:id="3908" w:author="james" w:date="2016-03-29T12:15:00Z">
              <w:tcPr>
                <w:tcW w:w="1064" w:type="dxa"/>
              </w:tcPr>
            </w:tcPrChange>
          </w:tcPr>
          <w:p w14:paraId="69930BA8" w14:textId="0FAEFAD2" w:rsidR="00E8076D" w:rsidRDefault="00E8076D" w:rsidP="00E8076D">
            <w:pPr>
              <w:jc w:val="right"/>
              <w:rPr>
                <w:ins w:id="3909" w:author="james" w:date="2016-03-29T12:14:00Z"/>
              </w:rPr>
              <w:pPrChange w:id="3910" w:author="james" w:date="2016-03-29T12:15:00Z">
                <w:pPr>
                  <w:jc w:val="both"/>
                </w:pPr>
              </w:pPrChange>
            </w:pPr>
            <w:ins w:id="3911" w:author="james" w:date="2016-03-29T12:15:00Z">
              <w:r>
                <w:rPr>
                  <w:rFonts w:ascii="Calibri" w:hAnsi="Calibri"/>
                  <w:color w:val="000000"/>
                  <w:sz w:val="22"/>
                  <w:szCs w:val="22"/>
                </w:rPr>
                <w:t>3</w:t>
              </w:r>
            </w:ins>
          </w:p>
        </w:tc>
        <w:tc>
          <w:tcPr>
            <w:tcW w:w="1064" w:type="dxa"/>
            <w:vAlign w:val="bottom"/>
            <w:tcPrChange w:id="3912" w:author="james" w:date="2016-03-29T12:15:00Z">
              <w:tcPr>
                <w:tcW w:w="1064" w:type="dxa"/>
              </w:tcPr>
            </w:tcPrChange>
          </w:tcPr>
          <w:p w14:paraId="49332856" w14:textId="46D8FA2B" w:rsidR="00E8076D" w:rsidRDefault="00E8076D" w:rsidP="00E8076D">
            <w:pPr>
              <w:jc w:val="right"/>
              <w:rPr>
                <w:ins w:id="3913" w:author="james" w:date="2016-03-29T12:14:00Z"/>
              </w:rPr>
              <w:pPrChange w:id="3914" w:author="james" w:date="2016-03-29T12:15:00Z">
                <w:pPr>
                  <w:jc w:val="both"/>
                </w:pPr>
              </w:pPrChange>
            </w:pPr>
            <w:ins w:id="3915" w:author="james" w:date="2016-03-29T12:15:00Z">
              <w:r>
                <w:rPr>
                  <w:rFonts w:ascii="Calibri" w:hAnsi="Calibri"/>
                  <w:color w:val="000000"/>
                  <w:sz w:val="22"/>
                  <w:szCs w:val="22"/>
                </w:rPr>
                <w:t>7</w:t>
              </w:r>
            </w:ins>
          </w:p>
        </w:tc>
        <w:tc>
          <w:tcPr>
            <w:tcW w:w="1064" w:type="dxa"/>
            <w:vAlign w:val="bottom"/>
            <w:tcPrChange w:id="3916" w:author="james" w:date="2016-03-29T12:15:00Z">
              <w:tcPr>
                <w:tcW w:w="1064" w:type="dxa"/>
              </w:tcPr>
            </w:tcPrChange>
          </w:tcPr>
          <w:p w14:paraId="4A9F5231" w14:textId="0D022E74" w:rsidR="00E8076D" w:rsidRDefault="00E8076D" w:rsidP="00E8076D">
            <w:pPr>
              <w:jc w:val="right"/>
              <w:rPr>
                <w:ins w:id="3917" w:author="james" w:date="2016-03-29T12:14:00Z"/>
              </w:rPr>
              <w:pPrChange w:id="3918" w:author="james" w:date="2016-03-29T12:15:00Z">
                <w:pPr>
                  <w:jc w:val="both"/>
                </w:pPr>
              </w:pPrChange>
            </w:pPr>
            <w:ins w:id="3919" w:author="james" w:date="2016-03-29T12:15:00Z">
              <w:r>
                <w:rPr>
                  <w:rFonts w:ascii="Calibri" w:hAnsi="Calibri"/>
                  <w:color w:val="000000"/>
                  <w:sz w:val="22"/>
                  <w:szCs w:val="22"/>
                </w:rPr>
                <w:t>-3</w:t>
              </w:r>
            </w:ins>
          </w:p>
        </w:tc>
        <w:tc>
          <w:tcPr>
            <w:tcW w:w="1064" w:type="dxa"/>
            <w:vAlign w:val="bottom"/>
            <w:tcPrChange w:id="3920" w:author="james" w:date="2016-03-29T12:15:00Z">
              <w:tcPr>
                <w:tcW w:w="1064" w:type="dxa"/>
              </w:tcPr>
            </w:tcPrChange>
          </w:tcPr>
          <w:p w14:paraId="5D2111AB" w14:textId="27BCD43C" w:rsidR="00E8076D" w:rsidRDefault="00E8076D" w:rsidP="00E8076D">
            <w:pPr>
              <w:jc w:val="right"/>
              <w:rPr>
                <w:ins w:id="3921" w:author="james" w:date="2016-03-29T12:14:00Z"/>
              </w:rPr>
              <w:pPrChange w:id="3922" w:author="james" w:date="2016-03-29T12:15:00Z">
                <w:pPr>
                  <w:jc w:val="both"/>
                </w:pPr>
              </w:pPrChange>
            </w:pPr>
            <w:ins w:id="3923" w:author="james" w:date="2016-03-29T12:15:00Z">
              <w:r>
                <w:rPr>
                  <w:rFonts w:ascii="Calibri" w:hAnsi="Calibri"/>
                  <w:color w:val="000000"/>
                  <w:sz w:val="22"/>
                  <w:szCs w:val="22"/>
                </w:rPr>
                <w:t>-7</w:t>
              </w:r>
            </w:ins>
          </w:p>
        </w:tc>
        <w:tc>
          <w:tcPr>
            <w:tcW w:w="1064" w:type="dxa"/>
            <w:vAlign w:val="bottom"/>
            <w:tcPrChange w:id="3924" w:author="james" w:date="2016-03-29T12:15:00Z">
              <w:tcPr>
                <w:tcW w:w="1064" w:type="dxa"/>
              </w:tcPr>
            </w:tcPrChange>
          </w:tcPr>
          <w:p w14:paraId="58AFAE3A" w14:textId="1226CF33" w:rsidR="00E8076D" w:rsidRDefault="00E8076D" w:rsidP="00E8076D">
            <w:pPr>
              <w:jc w:val="right"/>
              <w:rPr>
                <w:ins w:id="3925" w:author="james" w:date="2016-03-29T12:14:00Z"/>
              </w:rPr>
              <w:pPrChange w:id="3926" w:author="james" w:date="2016-03-29T12:15:00Z">
                <w:pPr>
                  <w:jc w:val="both"/>
                </w:pPr>
              </w:pPrChange>
            </w:pPr>
            <w:ins w:id="3927" w:author="james" w:date="2016-03-29T12:15:00Z">
              <w:r>
                <w:rPr>
                  <w:rFonts w:ascii="Calibri" w:hAnsi="Calibri"/>
                  <w:color w:val="000000"/>
                  <w:sz w:val="22"/>
                  <w:szCs w:val="22"/>
                </w:rPr>
                <w:t>-13</w:t>
              </w:r>
            </w:ins>
          </w:p>
        </w:tc>
        <w:tc>
          <w:tcPr>
            <w:tcW w:w="1064" w:type="dxa"/>
            <w:vAlign w:val="bottom"/>
            <w:tcPrChange w:id="3928" w:author="james" w:date="2016-03-29T12:15:00Z">
              <w:tcPr>
                <w:tcW w:w="1064" w:type="dxa"/>
              </w:tcPr>
            </w:tcPrChange>
          </w:tcPr>
          <w:p w14:paraId="66BBD07E" w14:textId="75E7A35A" w:rsidR="00E8076D" w:rsidRDefault="00E8076D" w:rsidP="00E8076D">
            <w:pPr>
              <w:jc w:val="right"/>
              <w:rPr>
                <w:ins w:id="3929" w:author="james" w:date="2016-03-29T12:14:00Z"/>
              </w:rPr>
              <w:pPrChange w:id="3930" w:author="james" w:date="2016-03-29T12:15:00Z">
                <w:pPr>
                  <w:jc w:val="both"/>
                </w:pPr>
              </w:pPrChange>
            </w:pPr>
            <w:ins w:id="3931" w:author="james" w:date="2016-03-29T12:15:00Z">
              <w:r>
                <w:rPr>
                  <w:rFonts w:ascii="Calibri" w:hAnsi="Calibri"/>
                  <w:color w:val="000000"/>
                  <w:sz w:val="22"/>
                  <w:szCs w:val="22"/>
                </w:rPr>
                <w:t>-25</w:t>
              </w:r>
            </w:ins>
          </w:p>
        </w:tc>
        <w:tc>
          <w:tcPr>
            <w:tcW w:w="1064" w:type="dxa"/>
            <w:vAlign w:val="bottom"/>
            <w:tcPrChange w:id="3932" w:author="james" w:date="2016-03-29T12:15:00Z">
              <w:tcPr>
                <w:tcW w:w="1064" w:type="dxa"/>
              </w:tcPr>
            </w:tcPrChange>
          </w:tcPr>
          <w:p w14:paraId="4E3A616B" w14:textId="5272AD01" w:rsidR="00E8076D" w:rsidRDefault="00E8076D" w:rsidP="00E8076D">
            <w:pPr>
              <w:jc w:val="right"/>
              <w:rPr>
                <w:ins w:id="3933" w:author="james" w:date="2016-03-29T12:14:00Z"/>
              </w:rPr>
              <w:pPrChange w:id="3934" w:author="james" w:date="2016-03-29T12:15:00Z">
                <w:pPr>
                  <w:jc w:val="both"/>
                </w:pPr>
              </w:pPrChange>
            </w:pPr>
            <w:ins w:id="3935" w:author="james" w:date="2016-03-29T12:15:00Z">
              <w:r>
                <w:rPr>
                  <w:rFonts w:ascii="Calibri" w:hAnsi="Calibri"/>
                  <w:color w:val="000000"/>
                  <w:sz w:val="22"/>
                  <w:szCs w:val="22"/>
                </w:rPr>
                <w:t>13</w:t>
              </w:r>
            </w:ins>
          </w:p>
        </w:tc>
        <w:tc>
          <w:tcPr>
            <w:tcW w:w="1064" w:type="dxa"/>
            <w:vAlign w:val="bottom"/>
            <w:tcPrChange w:id="3936" w:author="james" w:date="2016-03-29T12:15:00Z">
              <w:tcPr>
                <w:tcW w:w="1064" w:type="dxa"/>
              </w:tcPr>
            </w:tcPrChange>
          </w:tcPr>
          <w:p w14:paraId="30B81213" w14:textId="1463DC34" w:rsidR="00E8076D" w:rsidRDefault="00E8076D" w:rsidP="00E8076D">
            <w:pPr>
              <w:jc w:val="right"/>
              <w:rPr>
                <w:ins w:id="3937" w:author="james" w:date="2016-03-29T12:14:00Z"/>
              </w:rPr>
              <w:pPrChange w:id="3938" w:author="james" w:date="2016-03-29T12:15:00Z">
                <w:pPr>
                  <w:jc w:val="both"/>
                </w:pPr>
              </w:pPrChange>
            </w:pPr>
            <w:ins w:id="3939" w:author="james" w:date="2016-03-29T12:15:00Z">
              <w:r>
                <w:rPr>
                  <w:rFonts w:ascii="Calibri" w:hAnsi="Calibri"/>
                  <w:color w:val="000000"/>
                  <w:sz w:val="22"/>
                  <w:szCs w:val="22"/>
                </w:rPr>
                <w:t>27</w:t>
              </w:r>
            </w:ins>
          </w:p>
        </w:tc>
      </w:tr>
      <w:tr w:rsidR="00E8076D" w14:paraId="3891FB11" w14:textId="77777777" w:rsidTr="001D095E">
        <w:trPr>
          <w:ins w:id="3940" w:author="james" w:date="2016-03-29T12:14:00Z"/>
        </w:trPr>
        <w:tc>
          <w:tcPr>
            <w:tcW w:w="1064" w:type="dxa"/>
            <w:vAlign w:val="bottom"/>
            <w:tcPrChange w:id="3941" w:author="james" w:date="2016-03-29T12:15:00Z">
              <w:tcPr>
                <w:tcW w:w="1064" w:type="dxa"/>
              </w:tcPr>
            </w:tcPrChange>
          </w:tcPr>
          <w:p w14:paraId="568988AC" w14:textId="56036C63" w:rsidR="00E8076D" w:rsidRDefault="00E8076D" w:rsidP="00E8076D">
            <w:pPr>
              <w:jc w:val="right"/>
              <w:rPr>
                <w:ins w:id="3942" w:author="james" w:date="2016-03-29T12:14:00Z"/>
              </w:rPr>
              <w:pPrChange w:id="3943" w:author="james" w:date="2016-03-29T12:15:00Z">
                <w:pPr>
                  <w:jc w:val="both"/>
                </w:pPr>
              </w:pPrChange>
            </w:pPr>
            <w:ins w:id="3944" w:author="james" w:date="2016-03-29T12:15:00Z">
              <w:r>
                <w:rPr>
                  <w:rFonts w:ascii="Calibri" w:hAnsi="Calibri"/>
                  <w:color w:val="000000"/>
                  <w:sz w:val="22"/>
                  <w:szCs w:val="22"/>
                </w:rPr>
                <w:t>10100</w:t>
              </w:r>
            </w:ins>
          </w:p>
        </w:tc>
        <w:tc>
          <w:tcPr>
            <w:tcW w:w="1064" w:type="dxa"/>
            <w:vAlign w:val="bottom"/>
            <w:tcPrChange w:id="3945" w:author="james" w:date="2016-03-29T12:15:00Z">
              <w:tcPr>
                <w:tcW w:w="1064" w:type="dxa"/>
              </w:tcPr>
            </w:tcPrChange>
          </w:tcPr>
          <w:p w14:paraId="754D0540" w14:textId="5C620654" w:rsidR="00E8076D" w:rsidRDefault="00E8076D" w:rsidP="00E8076D">
            <w:pPr>
              <w:jc w:val="right"/>
              <w:rPr>
                <w:ins w:id="3946" w:author="james" w:date="2016-03-29T12:14:00Z"/>
              </w:rPr>
              <w:pPrChange w:id="3947" w:author="james" w:date="2016-03-29T12:15:00Z">
                <w:pPr>
                  <w:jc w:val="both"/>
                </w:pPr>
              </w:pPrChange>
            </w:pPr>
            <w:ins w:id="3948" w:author="james" w:date="2016-03-29T12:15:00Z">
              <w:r>
                <w:rPr>
                  <w:rFonts w:ascii="Calibri" w:hAnsi="Calibri"/>
                  <w:color w:val="000000"/>
                  <w:sz w:val="22"/>
                  <w:szCs w:val="22"/>
                </w:rPr>
                <w:t>4</w:t>
              </w:r>
            </w:ins>
          </w:p>
        </w:tc>
        <w:tc>
          <w:tcPr>
            <w:tcW w:w="1064" w:type="dxa"/>
            <w:vAlign w:val="bottom"/>
            <w:tcPrChange w:id="3949" w:author="james" w:date="2016-03-29T12:15:00Z">
              <w:tcPr>
                <w:tcW w:w="1064" w:type="dxa"/>
              </w:tcPr>
            </w:tcPrChange>
          </w:tcPr>
          <w:p w14:paraId="26CF4F21" w14:textId="3799A1BA" w:rsidR="00E8076D" w:rsidRDefault="00E8076D" w:rsidP="00E8076D">
            <w:pPr>
              <w:jc w:val="right"/>
              <w:rPr>
                <w:ins w:id="3950" w:author="james" w:date="2016-03-29T12:14:00Z"/>
              </w:rPr>
              <w:pPrChange w:id="3951" w:author="james" w:date="2016-03-29T12:15:00Z">
                <w:pPr>
                  <w:jc w:val="both"/>
                </w:pPr>
              </w:pPrChange>
            </w:pPr>
            <w:ins w:id="3952" w:author="james" w:date="2016-03-29T12:15:00Z">
              <w:r>
                <w:rPr>
                  <w:rFonts w:ascii="Calibri" w:hAnsi="Calibri"/>
                  <w:color w:val="000000"/>
                  <w:sz w:val="22"/>
                  <w:szCs w:val="22"/>
                </w:rPr>
                <w:t>9</w:t>
              </w:r>
            </w:ins>
          </w:p>
        </w:tc>
        <w:tc>
          <w:tcPr>
            <w:tcW w:w="1064" w:type="dxa"/>
            <w:vAlign w:val="bottom"/>
            <w:tcPrChange w:id="3953" w:author="james" w:date="2016-03-29T12:15:00Z">
              <w:tcPr>
                <w:tcW w:w="1064" w:type="dxa"/>
              </w:tcPr>
            </w:tcPrChange>
          </w:tcPr>
          <w:p w14:paraId="7A1B6799" w14:textId="1BDE34EA" w:rsidR="00E8076D" w:rsidRDefault="00E8076D" w:rsidP="00E8076D">
            <w:pPr>
              <w:jc w:val="right"/>
              <w:rPr>
                <w:ins w:id="3954" w:author="james" w:date="2016-03-29T12:14:00Z"/>
              </w:rPr>
              <w:pPrChange w:id="3955" w:author="james" w:date="2016-03-29T12:15:00Z">
                <w:pPr>
                  <w:jc w:val="both"/>
                </w:pPr>
              </w:pPrChange>
            </w:pPr>
            <w:ins w:id="3956" w:author="james" w:date="2016-03-29T12:15:00Z">
              <w:r>
                <w:rPr>
                  <w:rFonts w:ascii="Calibri" w:hAnsi="Calibri"/>
                  <w:color w:val="000000"/>
                  <w:sz w:val="22"/>
                  <w:szCs w:val="22"/>
                </w:rPr>
                <w:t>-4</w:t>
              </w:r>
            </w:ins>
          </w:p>
        </w:tc>
        <w:tc>
          <w:tcPr>
            <w:tcW w:w="1064" w:type="dxa"/>
            <w:vAlign w:val="bottom"/>
            <w:tcPrChange w:id="3957" w:author="james" w:date="2016-03-29T12:15:00Z">
              <w:tcPr>
                <w:tcW w:w="1064" w:type="dxa"/>
              </w:tcPr>
            </w:tcPrChange>
          </w:tcPr>
          <w:p w14:paraId="086244C8" w14:textId="36A0AE67" w:rsidR="00E8076D" w:rsidRDefault="00E8076D" w:rsidP="00E8076D">
            <w:pPr>
              <w:jc w:val="right"/>
              <w:rPr>
                <w:ins w:id="3958" w:author="james" w:date="2016-03-29T12:14:00Z"/>
              </w:rPr>
              <w:pPrChange w:id="3959" w:author="james" w:date="2016-03-29T12:15:00Z">
                <w:pPr>
                  <w:jc w:val="both"/>
                </w:pPr>
              </w:pPrChange>
            </w:pPr>
            <w:ins w:id="3960" w:author="james" w:date="2016-03-29T12:15:00Z">
              <w:r>
                <w:rPr>
                  <w:rFonts w:ascii="Calibri" w:hAnsi="Calibri"/>
                  <w:color w:val="000000"/>
                  <w:sz w:val="22"/>
                  <w:szCs w:val="22"/>
                </w:rPr>
                <w:t>-9</w:t>
              </w:r>
            </w:ins>
          </w:p>
        </w:tc>
        <w:tc>
          <w:tcPr>
            <w:tcW w:w="1064" w:type="dxa"/>
            <w:vAlign w:val="bottom"/>
            <w:tcPrChange w:id="3961" w:author="james" w:date="2016-03-29T12:15:00Z">
              <w:tcPr>
                <w:tcW w:w="1064" w:type="dxa"/>
              </w:tcPr>
            </w:tcPrChange>
          </w:tcPr>
          <w:p w14:paraId="3CF56B39" w14:textId="4D4F8480" w:rsidR="00E8076D" w:rsidRDefault="00E8076D" w:rsidP="00E8076D">
            <w:pPr>
              <w:jc w:val="right"/>
              <w:rPr>
                <w:ins w:id="3962" w:author="james" w:date="2016-03-29T12:14:00Z"/>
              </w:rPr>
              <w:pPrChange w:id="3963" w:author="james" w:date="2016-03-29T12:15:00Z">
                <w:pPr>
                  <w:jc w:val="both"/>
                </w:pPr>
              </w:pPrChange>
            </w:pPr>
            <w:ins w:id="3964" w:author="james" w:date="2016-03-29T12:15:00Z">
              <w:r>
                <w:rPr>
                  <w:rFonts w:ascii="Calibri" w:hAnsi="Calibri"/>
                  <w:color w:val="000000"/>
                  <w:sz w:val="22"/>
                  <w:szCs w:val="22"/>
                </w:rPr>
                <w:t>-12</w:t>
              </w:r>
            </w:ins>
          </w:p>
        </w:tc>
        <w:tc>
          <w:tcPr>
            <w:tcW w:w="1064" w:type="dxa"/>
            <w:vAlign w:val="bottom"/>
            <w:tcPrChange w:id="3965" w:author="james" w:date="2016-03-29T12:15:00Z">
              <w:tcPr>
                <w:tcW w:w="1064" w:type="dxa"/>
              </w:tcPr>
            </w:tcPrChange>
          </w:tcPr>
          <w:p w14:paraId="2E1F36E2" w14:textId="7E9B0F98" w:rsidR="00E8076D" w:rsidRDefault="00E8076D" w:rsidP="00E8076D">
            <w:pPr>
              <w:jc w:val="right"/>
              <w:rPr>
                <w:ins w:id="3966" w:author="james" w:date="2016-03-29T12:14:00Z"/>
              </w:rPr>
              <w:pPrChange w:id="3967" w:author="james" w:date="2016-03-29T12:15:00Z">
                <w:pPr>
                  <w:jc w:val="both"/>
                </w:pPr>
              </w:pPrChange>
            </w:pPr>
            <w:ins w:id="3968" w:author="james" w:date="2016-03-29T12:15:00Z">
              <w:r>
                <w:rPr>
                  <w:rFonts w:ascii="Calibri" w:hAnsi="Calibri"/>
                  <w:color w:val="000000"/>
                  <w:sz w:val="22"/>
                  <w:szCs w:val="22"/>
                </w:rPr>
                <w:t>-23</w:t>
              </w:r>
            </w:ins>
          </w:p>
        </w:tc>
        <w:tc>
          <w:tcPr>
            <w:tcW w:w="1064" w:type="dxa"/>
            <w:vAlign w:val="bottom"/>
            <w:tcPrChange w:id="3969" w:author="james" w:date="2016-03-29T12:15:00Z">
              <w:tcPr>
                <w:tcW w:w="1064" w:type="dxa"/>
              </w:tcPr>
            </w:tcPrChange>
          </w:tcPr>
          <w:p w14:paraId="7E895962" w14:textId="1DB2260B" w:rsidR="00E8076D" w:rsidRDefault="00E8076D" w:rsidP="00E8076D">
            <w:pPr>
              <w:jc w:val="right"/>
              <w:rPr>
                <w:ins w:id="3970" w:author="james" w:date="2016-03-29T12:14:00Z"/>
              </w:rPr>
              <w:pPrChange w:id="3971" w:author="james" w:date="2016-03-29T12:15:00Z">
                <w:pPr>
                  <w:jc w:val="both"/>
                </w:pPr>
              </w:pPrChange>
            </w:pPr>
            <w:ins w:id="3972" w:author="james" w:date="2016-03-29T12:15:00Z">
              <w:r>
                <w:rPr>
                  <w:rFonts w:ascii="Calibri" w:hAnsi="Calibri"/>
                  <w:color w:val="000000"/>
                  <w:sz w:val="22"/>
                  <w:szCs w:val="22"/>
                </w:rPr>
                <w:t>8</w:t>
              </w:r>
            </w:ins>
          </w:p>
        </w:tc>
        <w:tc>
          <w:tcPr>
            <w:tcW w:w="1064" w:type="dxa"/>
            <w:vAlign w:val="bottom"/>
            <w:tcPrChange w:id="3973" w:author="james" w:date="2016-03-29T12:15:00Z">
              <w:tcPr>
                <w:tcW w:w="1064" w:type="dxa"/>
              </w:tcPr>
            </w:tcPrChange>
          </w:tcPr>
          <w:p w14:paraId="76370A45" w14:textId="566A3628" w:rsidR="00E8076D" w:rsidRDefault="00E8076D" w:rsidP="00E8076D">
            <w:pPr>
              <w:jc w:val="right"/>
              <w:rPr>
                <w:ins w:id="3974" w:author="james" w:date="2016-03-29T12:14:00Z"/>
              </w:rPr>
              <w:pPrChange w:id="3975" w:author="james" w:date="2016-03-29T12:15:00Z">
                <w:pPr>
                  <w:jc w:val="both"/>
                </w:pPr>
              </w:pPrChange>
            </w:pPr>
            <w:ins w:id="3976" w:author="james" w:date="2016-03-29T12:15:00Z">
              <w:r>
                <w:rPr>
                  <w:rFonts w:ascii="Calibri" w:hAnsi="Calibri"/>
                  <w:color w:val="000000"/>
                  <w:sz w:val="22"/>
                  <w:szCs w:val="22"/>
                </w:rPr>
                <w:t>17</w:t>
              </w:r>
            </w:ins>
          </w:p>
        </w:tc>
      </w:tr>
      <w:tr w:rsidR="00E8076D" w14:paraId="4B640321" w14:textId="77777777" w:rsidTr="001D095E">
        <w:trPr>
          <w:ins w:id="3977" w:author="james" w:date="2016-03-29T12:14:00Z"/>
        </w:trPr>
        <w:tc>
          <w:tcPr>
            <w:tcW w:w="1064" w:type="dxa"/>
            <w:vAlign w:val="bottom"/>
            <w:tcPrChange w:id="3978" w:author="james" w:date="2016-03-29T12:15:00Z">
              <w:tcPr>
                <w:tcW w:w="1064" w:type="dxa"/>
              </w:tcPr>
            </w:tcPrChange>
          </w:tcPr>
          <w:p w14:paraId="53599AB5" w14:textId="43AC8548" w:rsidR="00E8076D" w:rsidRDefault="00E8076D" w:rsidP="00E8076D">
            <w:pPr>
              <w:jc w:val="right"/>
              <w:rPr>
                <w:ins w:id="3979" w:author="james" w:date="2016-03-29T12:14:00Z"/>
              </w:rPr>
              <w:pPrChange w:id="3980" w:author="james" w:date="2016-03-29T12:15:00Z">
                <w:pPr>
                  <w:jc w:val="both"/>
                </w:pPr>
              </w:pPrChange>
            </w:pPr>
            <w:ins w:id="3981" w:author="james" w:date="2016-03-29T12:15:00Z">
              <w:r>
                <w:rPr>
                  <w:rFonts w:ascii="Calibri" w:hAnsi="Calibri"/>
                  <w:color w:val="000000"/>
                  <w:sz w:val="22"/>
                  <w:szCs w:val="22"/>
                </w:rPr>
                <w:t>10101</w:t>
              </w:r>
            </w:ins>
          </w:p>
        </w:tc>
        <w:tc>
          <w:tcPr>
            <w:tcW w:w="1064" w:type="dxa"/>
            <w:vAlign w:val="bottom"/>
            <w:tcPrChange w:id="3982" w:author="james" w:date="2016-03-29T12:15:00Z">
              <w:tcPr>
                <w:tcW w:w="1064" w:type="dxa"/>
              </w:tcPr>
            </w:tcPrChange>
          </w:tcPr>
          <w:p w14:paraId="2F91024C" w14:textId="4C81F273" w:rsidR="00E8076D" w:rsidRDefault="00E8076D" w:rsidP="00E8076D">
            <w:pPr>
              <w:jc w:val="right"/>
              <w:rPr>
                <w:ins w:id="3983" w:author="james" w:date="2016-03-29T12:14:00Z"/>
              </w:rPr>
              <w:pPrChange w:id="3984" w:author="james" w:date="2016-03-29T12:15:00Z">
                <w:pPr>
                  <w:jc w:val="both"/>
                </w:pPr>
              </w:pPrChange>
            </w:pPr>
            <w:ins w:id="3985" w:author="james" w:date="2016-03-29T12:15:00Z">
              <w:r>
                <w:rPr>
                  <w:rFonts w:ascii="Calibri" w:hAnsi="Calibri"/>
                  <w:color w:val="000000"/>
                  <w:sz w:val="22"/>
                  <w:szCs w:val="22"/>
                </w:rPr>
                <w:t>5</w:t>
              </w:r>
            </w:ins>
          </w:p>
        </w:tc>
        <w:tc>
          <w:tcPr>
            <w:tcW w:w="1064" w:type="dxa"/>
            <w:vAlign w:val="bottom"/>
            <w:tcPrChange w:id="3986" w:author="james" w:date="2016-03-29T12:15:00Z">
              <w:tcPr>
                <w:tcW w:w="1064" w:type="dxa"/>
              </w:tcPr>
            </w:tcPrChange>
          </w:tcPr>
          <w:p w14:paraId="6911F0B4" w14:textId="303EF0B5" w:rsidR="00E8076D" w:rsidRDefault="00E8076D" w:rsidP="00E8076D">
            <w:pPr>
              <w:jc w:val="right"/>
              <w:rPr>
                <w:ins w:id="3987" w:author="james" w:date="2016-03-29T12:14:00Z"/>
              </w:rPr>
              <w:pPrChange w:id="3988" w:author="james" w:date="2016-03-29T12:15:00Z">
                <w:pPr>
                  <w:jc w:val="both"/>
                </w:pPr>
              </w:pPrChange>
            </w:pPr>
            <w:ins w:id="3989" w:author="james" w:date="2016-03-29T12:15:00Z">
              <w:r>
                <w:rPr>
                  <w:rFonts w:ascii="Calibri" w:hAnsi="Calibri"/>
                  <w:color w:val="000000"/>
                  <w:sz w:val="22"/>
                  <w:szCs w:val="22"/>
                </w:rPr>
                <w:t>11</w:t>
              </w:r>
            </w:ins>
          </w:p>
        </w:tc>
        <w:tc>
          <w:tcPr>
            <w:tcW w:w="1064" w:type="dxa"/>
            <w:vAlign w:val="bottom"/>
            <w:tcPrChange w:id="3990" w:author="james" w:date="2016-03-29T12:15:00Z">
              <w:tcPr>
                <w:tcW w:w="1064" w:type="dxa"/>
              </w:tcPr>
            </w:tcPrChange>
          </w:tcPr>
          <w:p w14:paraId="704C1416" w14:textId="79A51BCE" w:rsidR="00E8076D" w:rsidRDefault="00E8076D" w:rsidP="00E8076D">
            <w:pPr>
              <w:jc w:val="right"/>
              <w:rPr>
                <w:ins w:id="3991" w:author="james" w:date="2016-03-29T12:14:00Z"/>
              </w:rPr>
              <w:pPrChange w:id="3992" w:author="james" w:date="2016-03-29T12:15:00Z">
                <w:pPr>
                  <w:jc w:val="both"/>
                </w:pPr>
              </w:pPrChange>
            </w:pPr>
            <w:ins w:id="3993" w:author="james" w:date="2016-03-29T12:15:00Z">
              <w:r>
                <w:rPr>
                  <w:rFonts w:ascii="Calibri" w:hAnsi="Calibri"/>
                  <w:color w:val="000000"/>
                  <w:sz w:val="22"/>
                  <w:szCs w:val="22"/>
                </w:rPr>
                <w:t>-5</w:t>
              </w:r>
            </w:ins>
          </w:p>
        </w:tc>
        <w:tc>
          <w:tcPr>
            <w:tcW w:w="1064" w:type="dxa"/>
            <w:vAlign w:val="bottom"/>
            <w:tcPrChange w:id="3994" w:author="james" w:date="2016-03-29T12:15:00Z">
              <w:tcPr>
                <w:tcW w:w="1064" w:type="dxa"/>
              </w:tcPr>
            </w:tcPrChange>
          </w:tcPr>
          <w:p w14:paraId="31AB8302" w14:textId="4E2895B0" w:rsidR="00E8076D" w:rsidRDefault="00E8076D" w:rsidP="00E8076D">
            <w:pPr>
              <w:jc w:val="right"/>
              <w:rPr>
                <w:ins w:id="3995" w:author="james" w:date="2016-03-29T12:14:00Z"/>
              </w:rPr>
              <w:pPrChange w:id="3996" w:author="james" w:date="2016-03-29T12:15:00Z">
                <w:pPr>
                  <w:jc w:val="both"/>
                </w:pPr>
              </w:pPrChange>
            </w:pPr>
            <w:ins w:id="3997" w:author="james" w:date="2016-03-29T12:15:00Z">
              <w:r>
                <w:rPr>
                  <w:rFonts w:ascii="Calibri" w:hAnsi="Calibri"/>
                  <w:color w:val="000000"/>
                  <w:sz w:val="22"/>
                  <w:szCs w:val="22"/>
                </w:rPr>
                <w:t>-11</w:t>
              </w:r>
            </w:ins>
          </w:p>
        </w:tc>
        <w:tc>
          <w:tcPr>
            <w:tcW w:w="1064" w:type="dxa"/>
            <w:vAlign w:val="bottom"/>
            <w:tcPrChange w:id="3998" w:author="james" w:date="2016-03-29T12:15:00Z">
              <w:tcPr>
                <w:tcW w:w="1064" w:type="dxa"/>
              </w:tcPr>
            </w:tcPrChange>
          </w:tcPr>
          <w:p w14:paraId="1BCDB6AD" w14:textId="0603517D" w:rsidR="00E8076D" w:rsidRDefault="00E8076D" w:rsidP="00E8076D">
            <w:pPr>
              <w:jc w:val="right"/>
              <w:rPr>
                <w:ins w:id="3999" w:author="james" w:date="2016-03-29T12:14:00Z"/>
              </w:rPr>
              <w:pPrChange w:id="4000" w:author="james" w:date="2016-03-29T12:15:00Z">
                <w:pPr>
                  <w:jc w:val="both"/>
                </w:pPr>
              </w:pPrChange>
            </w:pPr>
            <w:ins w:id="4001" w:author="james" w:date="2016-03-29T12:15:00Z">
              <w:r>
                <w:rPr>
                  <w:rFonts w:ascii="Calibri" w:hAnsi="Calibri"/>
                  <w:color w:val="000000"/>
                  <w:sz w:val="22"/>
                  <w:szCs w:val="22"/>
                </w:rPr>
                <w:t>-11</w:t>
              </w:r>
            </w:ins>
          </w:p>
        </w:tc>
        <w:tc>
          <w:tcPr>
            <w:tcW w:w="1064" w:type="dxa"/>
            <w:vAlign w:val="bottom"/>
            <w:tcPrChange w:id="4002" w:author="james" w:date="2016-03-29T12:15:00Z">
              <w:tcPr>
                <w:tcW w:w="1064" w:type="dxa"/>
              </w:tcPr>
            </w:tcPrChange>
          </w:tcPr>
          <w:p w14:paraId="3DE5C13F" w14:textId="4859E600" w:rsidR="00E8076D" w:rsidRDefault="00E8076D" w:rsidP="00E8076D">
            <w:pPr>
              <w:jc w:val="right"/>
              <w:rPr>
                <w:ins w:id="4003" w:author="james" w:date="2016-03-29T12:14:00Z"/>
              </w:rPr>
              <w:pPrChange w:id="4004" w:author="james" w:date="2016-03-29T12:15:00Z">
                <w:pPr>
                  <w:jc w:val="both"/>
                </w:pPr>
              </w:pPrChange>
            </w:pPr>
            <w:ins w:id="4005" w:author="james" w:date="2016-03-29T12:15:00Z">
              <w:r>
                <w:rPr>
                  <w:rFonts w:ascii="Calibri" w:hAnsi="Calibri"/>
                  <w:color w:val="000000"/>
                  <w:sz w:val="22"/>
                  <w:szCs w:val="22"/>
                </w:rPr>
                <w:t>-21</w:t>
              </w:r>
            </w:ins>
          </w:p>
        </w:tc>
        <w:tc>
          <w:tcPr>
            <w:tcW w:w="1064" w:type="dxa"/>
            <w:vAlign w:val="bottom"/>
            <w:tcPrChange w:id="4006" w:author="james" w:date="2016-03-29T12:15:00Z">
              <w:tcPr>
                <w:tcW w:w="1064" w:type="dxa"/>
              </w:tcPr>
            </w:tcPrChange>
          </w:tcPr>
          <w:p w14:paraId="323362C8" w14:textId="3BD973AE" w:rsidR="00E8076D" w:rsidRDefault="00E8076D" w:rsidP="00E8076D">
            <w:pPr>
              <w:jc w:val="right"/>
              <w:rPr>
                <w:ins w:id="4007" w:author="james" w:date="2016-03-29T12:14:00Z"/>
              </w:rPr>
              <w:pPrChange w:id="4008" w:author="james" w:date="2016-03-29T12:15:00Z">
                <w:pPr>
                  <w:jc w:val="both"/>
                </w:pPr>
              </w:pPrChange>
            </w:pPr>
            <w:ins w:id="4009" w:author="james" w:date="2016-03-29T12:15:00Z">
              <w:r>
                <w:rPr>
                  <w:rFonts w:ascii="Calibri" w:hAnsi="Calibri"/>
                  <w:color w:val="000000"/>
                  <w:sz w:val="22"/>
                  <w:szCs w:val="22"/>
                </w:rPr>
                <w:t>9</w:t>
              </w:r>
            </w:ins>
          </w:p>
        </w:tc>
        <w:tc>
          <w:tcPr>
            <w:tcW w:w="1064" w:type="dxa"/>
            <w:vAlign w:val="bottom"/>
            <w:tcPrChange w:id="4010" w:author="james" w:date="2016-03-29T12:15:00Z">
              <w:tcPr>
                <w:tcW w:w="1064" w:type="dxa"/>
              </w:tcPr>
            </w:tcPrChange>
          </w:tcPr>
          <w:p w14:paraId="786164C6" w14:textId="2037A059" w:rsidR="00E8076D" w:rsidRDefault="00E8076D" w:rsidP="00E8076D">
            <w:pPr>
              <w:jc w:val="right"/>
              <w:rPr>
                <w:ins w:id="4011" w:author="james" w:date="2016-03-29T12:14:00Z"/>
              </w:rPr>
              <w:pPrChange w:id="4012" w:author="james" w:date="2016-03-29T12:15:00Z">
                <w:pPr>
                  <w:jc w:val="both"/>
                </w:pPr>
              </w:pPrChange>
            </w:pPr>
            <w:ins w:id="4013" w:author="james" w:date="2016-03-29T12:15:00Z">
              <w:r>
                <w:rPr>
                  <w:rFonts w:ascii="Calibri" w:hAnsi="Calibri"/>
                  <w:color w:val="000000"/>
                  <w:sz w:val="22"/>
                  <w:szCs w:val="22"/>
                </w:rPr>
                <w:t>19</w:t>
              </w:r>
            </w:ins>
          </w:p>
        </w:tc>
      </w:tr>
      <w:tr w:rsidR="00E8076D" w14:paraId="491FBD65" w14:textId="77777777" w:rsidTr="001D095E">
        <w:trPr>
          <w:ins w:id="4014" w:author="james" w:date="2016-03-29T12:14:00Z"/>
        </w:trPr>
        <w:tc>
          <w:tcPr>
            <w:tcW w:w="1064" w:type="dxa"/>
            <w:vAlign w:val="bottom"/>
            <w:tcPrChange w:id="4015" w:author="james" w:date="2016-03-29T12:15:00Z">
              <w:tcPr>
                <w:tcW w:w="1064" w:type="dxa"/>
              </w:tcPr>
            </w:tcPrChange>
          </w:tcPr>
          <w:p w14:paraId="56D8E4ED" w14:textId="110F2A69" w:rsidR="00E8076D" w:rsidRDefault="00E8076D" w:rsidP="00E8076D">
            <w:pPr>
              <w:jc w:val="right"/>
              <w:rPr>
                <w:ins w:id="4016" w:author="james" w:date="2016-03-29T12:14:00Z"/>
              </w:rPr>
              <w:pPrChange w:id="4017" w:author="james" w:date="2016-03-29T12:15:00Z">
                <w:pPr>
                  <w:jc w:val="both"/>
                </w:pPr>
              </w:pPrChange>
            </w:pPr>
            <w:ins w:id="4018" w:author="james" w:date="2016-03-29T12:15:00Z">
              <w:r>
                <w:rPr>
                  <w:rFonts w:ascii="Calibri" w:hAnsi="Calibri"/>
                  <w:color w:val="000000"/>
                  <w:sz w:val="22"/>
                  <w:szCs w:val="22"/>
                </w:rPr>
                <w:t>10110</w:t>
              </w:r>
            </w:ins>
          </w:p>
        </w:tc>
        <w:tc>
          <w:tcPr>
            <w:tcW w:w="1064" w:type="dxa"/>
            <w:vAlign w:val="bottom"/>
            <w:tcPrChange w:id="4019" w:author="james" w:date="2016-03-29T12:15:00Z">
              <w:tcPr>
                <w:tcW w:w="1064" w:type="dxa"/>
              </w:tcPr>
            </w:tcPrChange>
          </w:tcPr>
          <w:p w14:paraId="59D32D11" w14:textId="0DDABAD7" w:rsidR="00E8076D" w:rsidRDefault="00E8076D" w:rsidP="00E8076D">
            <w:pPr>
              <w:jc w:val="right"/>
              <w:rPr>
                <w:ins w:id="4020" w:author="james" w:date="2016-03-29T12:14:00Z"/>
              </w:rPr>
              <w:pPrChange w:id="4021" w:author="james" w:date="2016-03-29T12:15:00Z">
                <w:pPr>
                  <w:jc w:val="both"/>
                </w:pPr>
              </w:pPrChange>
            </w:pPr>
            <w:ins w:id="4022" w:author="james" w:date="2016-03-29T12:15:00Z">
              <w:r>
                <w:rPr>
                  <w:rFonts w:ascii="Calibri" w:hAnsi="Calibri"/>
                  <w:color w:val="000000"/>
                  <w:sz w:val="22"/>
                  <w:szCs w:val="22"/>
                </w:rPr>
                <w:t>6</w:t>
              </w:r>
            </w:ins>
          </w:p>
        </w:tc>
        <w:tc>
          <w:tcPr>
            <w:tcW w:w="1064" w:type="dxa"/>
            <w:vAlign w:val="bottom"/>
            <w:tcPrChange w:id="4023" w:author="james" w:date="2016-03-29T12:15:00Z">
              <w:tcPr>
                <w:tcW w:w="1064" w:type="dxa"/>
              </w:tcPr>
            </w:tcPrChange>
          </w:tcPr>
          <w:p w14:paraId="1574BE45" w14:textId="1B3E8287" w:rsidR="00E8076D" w:rsidRDefault="00E8076D" w:rsidP="00E8076D">
            <w:pPr>
              <w:jc w:val="right"/>
              <w:rPr>
                <w:ins w:id="4024" w:author="james" w:date="2016-03-29T12:14:00Z"/>
              </w:rPr>
              <w:pPrChange w:id="4025" w:author="james" w:date="2016-03-29T12:15:00Z">
                <w:pPr>
                  <w:jc w:val="both"/>
                </w:pPr>
              </w:pPrChange>
            </w:pPr>
            <w:ins w:id="4026" w:author="james" w:date="2016-03-29T12:15:00Z">
              <w:r>
                <w:rPr>
                  <w:rFonts w:ascii="Calibri" w:hAnsi="Calibri"/>
                  <w:color w:val="000000"/>
                  <w:sz w:val="22"/>
                  <w:szCs w:val="22"/>
                </w:rPr>
                <w:t>13</w:t>
              </w:r>
            </w:ins>
          </w:p>
        </w:tc>
        <w:tc>
          <w:tcPr>
            <w:tcW w:w="1064" w:type="dxa"/>
            <w:vAlign w:val="bottom"/>
            <w:tcPrChange w:id="4027" w:author="james" w:date="2016-03-29T12:15:00Z">
              <w:tcPr>
                <w:tcW w:w="1064" w:type="dxa"/>
              </w:tcPr>
            </w:tcPrChange>
          </w:tcPr>
          <w:p w14:paraId="3AB40F6B" w14:textId="48224644" w:rsidR="00E8076D" w:rsidRDefault="00E8076D" w:rsidP="00E8076D">
            <w:pPr>
              <w:jc w:val="right"/>
              <w:rPr>
                <w:ins w:id="4028" w:author="james" w:date="2016-03-29T12:14:00Z"/>
              </w:rPr>
              <w:pPrChange w:id="4029" w:author="james" w:date="2016-03-29T12:15:00Z">
                <w:pPr>
                  <w:jc w:val="both"/>
                </w:pPr>
              </w:pPrChange>
            </w:pPr>
            <w:ins w:id="4030" w:author="james" w:date="2016-03-29T12:15:00Z">
              <w:r>
                <w:rPr>
                  <w:rFonts w:ascii="Calibri" w:hAnsi="Calibri"/>
                  <w:color w:val="000000"/>
                  <w:sz w:val="22"/>
                  <w:szCs w:val="22"/>
                </w:rPr>
                <w:t>-6</w:t>
              </w:r>
            </w:ins>
          </w:p>
        </w:tc>
        <w:tc>
          <w:tcPr>
            <w:tcW w:w="1064" w:type="dxa"/>
            <w:vAlign w:val="bottom"/>
            <w:tcPrChange w:id="4031" w:author="james" w:date="2016-03-29T12:15:00Z">
              <w:tcPr>
                <w:tcW w:w="1064" w:type="dxa"/>
              </w:tcPr>
            </w:tcPrChange>
          </w:tcPr>
          <w:p w14:paraId="28C0581C" w14:textId="65EE74A5" w:rsidR="00E8076D" w:rsidRDefault="00E8076D" w:rsidP="00E8076D">
            <w:pPr>
              <w:jc w:val="right"/>
              <w:rPr>
                <w:ins w:id="4032" w:author="james" w:date="2016-03-29T12:14:00Z"/>
              </w:rPr>
              <w:pPrChange w:id="4033" w:author="james" w:date="2016-03-29T12:15:00Z">
                <w:pPr>
                  <w:jc w:val="both"/>
                </w:pPr>
              </w:pPrChange>
            </w:pPr>
            <w:ins w:id="4034" w:author="james" w:date="2016-03-29T12:15:00Z">
              <w:r>
                <w:rPr>
                  <w:rFonts w:ascii="Calibri" w:hAnsi="Calibri"/>
                  <w:color w:val="000000"/>
                  <w:sz w:val="22"/>
                  <w:szCs w:val="22"/>
                </w:rPr>
                <w:t>-13</w:t>
              </w:r>
            </w:ins>
          </w:p>
        </w:tc>
        <w:tc>
          <w:tcPr>
            <w:tcW w:w="1064" w:type="dxa"/>
            <w:vAlign w:val="bottom"/>
            <w:tcPrChange w:id="4035" w:author="james" w:date="2016-03-29T12:15:00Z">
              <w:tcPr>
                <w:tcW w:w="1064" w:type="dxa"/>
              </w:tcPr>
            </w:tcPrChange>
          </w:tcPr>
          <w:p w14:paraId="7600F4A6" w14:textId="07FDC4E6" w:rsidR="00E8076D" w:rsidRDefault="00E8076D" w:rsidP="00E8076D">
            <w:pPr>
              <w:jc w:val="right"/>
              <w:rPr>
                <w:ins w:id="4036" w:author="james" w:date="2016-03-29T12:14:00Z"/>
              </w:rPr>
              <w:pPrChange w:id="4037" w:author="james" w:date="2016-03-29T12:15:00Z">
                <w:pPr>
                  <w:jc w:val="both"/>
                </w:pPr>
              </w:pPrChange>
            </w:pPr>
            <w:ins w:id="4038" w:author="james" w:date="2016-03-29T12:15:00Z">
              <w:r>
                <w:rPr>
                  <w:rFonts w:ascii="Calibri" w:hAnsi="Calibri"/>
                  <w:color w:val="000000"/>
                  <w:sz w:val="22"/>
                  <w:szCs w:val="22"/>
                </w:rPr>
                <w:t>-10</w:t>
              </w:r>
            </w:ins>
          </w:p>
        </w:tc>
        <w:tc>
          <w:tcPr>
            <w:tcW w:w="1064" w:type="dxa"/>
            <w:vAlign w:val="bottom"/>
            <w:tcPrChange w:id="4039" w:author="james" w:date="2016-03-29T12:15:00Z">
              <w:tcPr>
                <w:tcW w:w="1064" w:type="dxa"/>
              </w:tcPr>
            </w:tcPrChange>
          </w:tcPr>
          <w:p w14:paraId="1DB67347" w14:textId="2D774EB3" w:rsidR="00E8076D" w:rsidRDefault="00E8076D" w:rsidP="00E8076D">
            <w:pPr>
              <w:jc w:val="right"/>
              <w:rPr>
                <w:ins w:id="4040" w:author="james" w:date="2016-03-29T12:14:00Z"/>
              </w:rPr>
              <w:pPrChange w:id="4041" w:author="james" w:date="2016-03-29T12:15:00Z">
                <w:pPr>
                  <w:jc w:val="both"/>
                </w:pPr>
              </w:pPrChange>
            </w:pPr>
            <w:ins w:id="4042" w:author="james" w:date="2016-03-29T12:15:00Z">
              <w:r>
                <w:rPr>
                  <w:rFonts w:ascii="Calibri" w:hAnsi="Calibri"/>
                  <w:color w:val="000000"/>
                  <w:sz w:val="22"/>
                  <w:szCs w:val="22"/>
                </w:rPr>
                <w:t>-19</w:t>
              </w:r>
            </w:ins>
          </w:p>
        </w:tc>
        <w:tc>
          <w:tcPr>
            <w:tcW w:w="1064" w:type="dxa"/>
            <w:vAlign w:val="bottom"/>
            <w:tcPrChange w:id="4043" w:author="james" w:date="2016-03-29T12:15:00Z">
              <w:tcPr>
                <w:tcW w:w="1064" w:type="dxa"/>
              </w:tcPr>
            </w:tcPrChange>
          </w:tcPr>
          <w:p w14:paraId="7B711EB7" w14:textId="5512E3C5" w:rsidR="00E8076D" w:rsidRDefault="00E8076D" w:rsidP="00E8076D">
            <w:pPr>
              <w:jc w:val="right"/>
              <w:rPr>
                <w:ins w:id="4044" w:author="james" w:date="2016-03-29T12:14:00Z"/>
              </w:rPr>
              <w:pPrChange w:id="4045" w:author="james" w:date="2016-03-29T12:15:00Z">
                <w:pPr>
                  <w:jc w:val="both"/>
                </w:pPr>
              </w:pPrChange>
            </w:pPr>
            <w:ins w:id="4046" w:author="james" w:date="2016-03-29T12:15:00Z">
              <w:r>
                <w:rPr>
                  <w:rFonts w:ascii="Calibri" w:hAnsi="Calibri"/>
                  <w:color w:val="000000"/>
                  <w:sz w:val="22"/>
                  <w:szCs w:val="22"/>
                </w:rPr>
                <w:t>11</w:t>
              </w:r>
            </w:ins>
          </w:p>
        </w:tc>
        <w:tc>
          <w:tcPr>
            <w:tcW w:w="1064" w:type="dxa"/>
            <w:vAlign w:val="bottom"/>
            <w:tcPrChange w:id="4047" w:author="james" w:date="2016-03-29T12:15:00Z">
              <w:tcPr>
                <w:tcW w:w="1064" w:type="dxa"/>
              </w:tcPr>
            </w:tcPrChange>
          </w:tcPr>
          <w:p w14:paraId="3DB44DF6" w14:textId="50B8E5FD" w:rsidR="00E8076D" w:rsidRDefault="00E8076D" w:rsidP="00E8076D">
            <w:pPr>
              <w:jc w:val="right"/>
              <w:rPr>
                <w:ins w:id="4048" w:author="james" w:date="2016-03-29T12:14:00Z"/>
              </w:rPr>
              <w:pPrChange w:id="4049" w:author="james" w:date="2016-03-29T12:15:00Z">
                <w:pPr>
                  <w:jc w:val="both"/>
                </w:pPr>
              </w:pPrChange>
            </w:pPr>
            <w:ins w:id="4050" w:author="james" w:date="2016-03-29T12:15:00Z">
              <w:r>
                <w:rPr>
                  <w:rFonts w:ascii="Calibri" w:hAnsi="Calibri"/>
                  <w:color w:val="000000"/>
                  <w:sz w:val="22"/>
                  <w:szCs w:val="22"/>
                </w:rPr>
                <w:t>23</w:t>
              </w:r>
            </w:ins>
          </w:p>
        </w:tc>
      </w:tr>
      <w:tr w:rsidR="00E8076D" w14:paraId="49113201" w14:textId="77777777" w:rsidTr="001D095E">
        <w:trPr>
          <w:ins w:id="4051" w:author="james" w:date="2016-03-29T12:14:00Z"/>
        </w:trPr>
        <w:tc>
          <w:tcPr>
            <w:tcW w:w="1064" w:type="dxa"/>
            <w:vAlign w:val="bottom"/>
            <w:tcPrChange w:id="4052" w:author="james" w:date="2016-03-29T12:15:00Z">
              <w:tcPr>
                <w:tcW w:w="1064" w:type="dxa"/>
              </w:tcPr>
            </w:tcPrChange>
          </w:tcPr>
          <w:p w14:paraId="61B19C2A" w14:textId="605C0A8D" w:rsidR="00E8076D" w:rsidRDefault="00E8076D" w:rsidP="00E8076D">
            <w:pPr>
              <w:jc w:val="right"/>
              <w:rPr>
                <w:ins w:id="4053" w:author="james" w:date="2016-03-29T12:14:00Z"/>
              </w:rPr>
              <w:pPrChange w:id="4054" w:author="james" w:date="2016-03-29T12:15:00Z">
                <w:pPr>
                  <w:jc w:val="both"/>
                </w:pPr>
              </w:pPrChange>
            </w:pPr>
            <w:ins w:id="4055" w:author="james" w:date="2016-03-29T12:15:00Z">
              <w:r>
                <w:rPr>
                  <w:rFonts w:ascii="Calibri" w:hAnsi="Calibri"/>
                  <w:color w:val="000000"/>
                  <w:sz w:val="22"/>
                  <w:szCs w:val="22"/>
                </w:rPr>
                <w:t>10111</w:t>
              </w:r>
            </w:ins>
          </w:p>
        </w:tc>
        <w:tc>
          <w:tcPr>
            <w:tcW w:w="1064" w:type="dxa"/>
            <w:vAlign w:val="bottom"/>
            <w:tcPrChange w:id="4056" w:author="james" w:date="2016-03-29T12:15:00Z">
              <w:tcPr>
                <w:tcW w:w="1064" w:type="dxa"/>
              </w:tcPr>
            </w:tcPrChange>
          </w:tcPr>
          <w:p w14:paraId="75C0D43E" w14:textId="460DB5CA" w:rsidR="00E8076D" w:rsidRDefault="00E8076D" w:rsidP="00E8076D">
            <w:pPr>
              <w:jc w:val="right"/>
              <w:rPr>
                <w:ins w:id="4057" w:author="james" w:date="2016-03-29T12:14:00Z"/>
              </w:rPr>
              <w:pPrChange w:id="4058" w:author="james" w:date="2016-03-29T12:15:00Z">
                <w:pPr>
                  <w:jc w:val="both"/>
                </w:pPr>
              </w:pPrChange>
            </w:pPr>
            <w:ins w:id="4059" w:author="james" w:date="2016-03-29T12:15:00Z">
              <w:r>
                <w:rPr>
                  <w:rFonts w:ascii="Calibri" w:hAnsi="Calibri"/>
                  <w:color w:val="000000"/>
                  <w:sz w:val="22"/>
                  <w:szCs w:val="22"/>
                </w:rPr>
                <w:t>7</w:t>
              </w:r>
            </w:ins>
          </w:p>
        </w:tc>
        <w:tc>
          <w:tcPr>
            <w:tcW w:w="1064" w:type="dxa"/>
            <w:vAlign w:val="bottom"/>
            <w:tcPrChange w:id="4060" w:author="james" w:date="2016-03-29T12:15:00Z">
              <w:tcPr>
                <w:tcW w:w="1064" w:type="dxa"/>
              </w:tcPr>
            </w:tcPrChange>
          </w:tcPr>
          <w:p w14:paraId="019B3854" w14:textId="1703D5CF" w:rsidR="00E8076D" w:rsidRDefault="00E8076D" w:rsidP="00E8076D">
            <w:pPr>
              <w:jc w:val="right"/>
              <w:rPr>
                <w:ins w:id="4061" w:author="james" w:date="2016-03-29T12:14:00Z"/>
              </w:rPr>
              <w:pPrChange w:id="4062" w:author="james" w:date="2016-03-29T12:15:00Z">
                <w:pPr>
                  <w:jc w:val="both"/>
                </w:pPr>
              </w:pPrChange>
            </w:pPr>
            <w:ins w:id="4063" w:author="james" w:date="2016-03-29T12:15:00Z">
              <w:r>
                <w:rPr>
                  <w:rFonts w:ascii="Calibri" w:hAnsi="Calibri"/>
                  <w:color w:val="000000"/>
                  <w:sz w:val="22"/>
                  <w:szCs w:val="22"/>
                </w:rPr>
                <w:t>15</w:t>
              </w:r>
            </w:ins>
          </w:p>
        </w:tc>
        <w:tc>
          <w:tcPr>
            <w:tcW w:w="1064" w:type="dxa"/>
            <w:vAlign w:val="bottom"/>
            <w:tcPrChange w:id="4064" w:author="james" w:date="2016-03-29T12:15:00Z">
              <w:tcPr>
                <w:tcW w:w="1064" w:type="dxa"/>
              </w:tcPr>
            </w:tcPrChange>
          </w:tcPr>
          <w:p w14:paraId="3ACC8DE9" w14:textId="092E2E5C" w:rsidR="00E8076D" w:rsidRDefault="00E8076D" w:rsidP="00E8076D">
            <w:pPr>
              <w:jc w:val="right"/>
              <w:rPr>
                <w:ins w:id="4065" w:author="james" w:date="2016-03-29T12:14:00Z"/>
              </w:rPr>
              <w:pPrChange w:id="4066" w:author="james" w:date="2016-03-29T12:15:00Z">
                <w:pPr>
                  <w:jc w:val="both"/>
                </w:pPr>
              </w:pPrChange>
            </w:pPr>
            <w:ins w:id="4067" w:author="james" w:date="2016-03-29T12:15:00Z">
              <w:r>
                <w:rPr>
                  <w:rFonts w:ascii="Calibri" w:hAnsi="Calibri"/>
                  <w:color w:val="000000"/>
                  <w:sz w:val="22"/>
                  <w:szCs w:val="22"/>
                </w:rPr>
                <w:t>-7</w:t>
              </w:r>
            </w:ins>
          </w:p>
        </w:tc>
        <w:tc>
          <w:tcPr>
            <w:tcW w:w="1064" w:type="dxa"/>
            <w:vAlign w:val="bottom"/>
            <w:tcPrChange w:id="4068" w:author="james" w:date="2016-03-29T12:15:00Z">
              <w:tcPr>
                <w:tcW w:w="1064" w:type="dxa"/>
              </w:tcPr>
            </w:tcPrChange>
          </w:tcPr>
          <w:p w14:paraId="546D019B" w14:textId="4BB52FD3" w:rsidR="00E8076D" w:rsidRDefault="00E8076D" w:rsidP="00E8076D">
            <w:pPr>
              <w:jc w:val="right"/>
              <w:rPr>
                <w:ins w:id="4069" w:author="james" w:date="2016-03-29T12:14:00Z"/>
              </w:rPr>
              <w:pPrChange w:id="4070" w:author="james" w:date="2016-03-29T12:15:00Z">
                <w:pPr>
                  <w:jc w:val="both"/>
                </w:pPr>
              </w:pPrChange>
            </w:pPr>
            <w:ins w:id="4071" w:author="james" w:date="2016-03-29T12:15:00Z">
              <w:r>
                <w:rPr>
                  <w:rFonts w:ascii="Calibri" w:hAnsi="Calibri"/>
                  <w:color w:val="000000"/>
                  <w:sz w:val="22"/>
                  <w:szCs w:val="22"/>
                </w:rPr>
                <w:t>-15</w:t>
              </w:r>
            </w:ins>
          </w:p>
        </w:tc>
        <w:tc>
          <w:tcPr>
            <w:tcW w:w="1064" w:type="dxa"/>
            <w:vAlign w:val="bottom"/>
            <w:tcPrChange w:id="4072" w:author="james" w:date="2016-03-29T12:15:00Z">
              <w:tcPr>
                <w:tcW w:w="1064" w:type="dxa"/>
              </w:tcPr>
            </w:tcPrChange>
          </w:tcPr>
          <w:p w14:paraId="74E37411" w14:textId="00F89888" w:rsidR="00E8076D" w:rsidRDefault="00E8076D" w:rsidP="00E8076D">
            <w:pPr>
              <w:jc w:val="right"/>
              <w:rPr>
                <w:ins w:id="4073" w:author="james" w:date="2016-03-29T12:14:00Z"/>
              </w:rPr>
              <w:pPrChange w:id="4074" w:author="james" w:date="2016-03-29T12:15:00Z">
                <w:pPr>
                  <w:jc w:val="both"/>
                </w:pPr>
              </w:pPrChange>
            </w:pPr>
            <w:ins w:id="4075" w:author="james" w:date="2016-03-29T12:15:00Z">
              <w:r>
                <w:rPr>
                  <w:rFonts w:ascii="Calibri" w:hAnsi="Calibri"/>
                  <w:color w:val="000000"/>
                  <w:sz w:val="22"/>
                  <w:szCs w:val="22"/>
                </w:rPr>
                <w:t>-9</w:t>
              </w:r>
            </w:ins>
          </w:p>
        </w:tc>
        <w:tc>
          <w:tcPr>
            <w:tcW w:w="1064" w:type="dxa"/>
            <w:vAlign w:val="bottom"/>
            <w:tcPrChange w:id="4076" w:author="james" w:date="2016-03-29T12:15:00Z">
              <w:tcPr>
                <w:tcW w:w="1064" w:type="dxa"/>
              </w:tcPr>
            </w:tcPrChange>
          </w:tcPr>
          <w:p w14:paraId="54E8AB6F" w14:textId="5C005BF1" w:rsidR="00E8076D" w:rsidRDefault="00E8076D" w:rsidP="00E8076D">
            <w:pPr>
              <w:jc w:val="right"/>
              <w:rPr>
                <w:ins w:id="4077" w:author="james" w:date="2016-03-29T12:14:00Z"/>
              </w:rPr>
              <w:pPrChange w:id="4078" w:author="james" w:date="2016-03-29T12:15:00Z">
                <w:pPr>
                  <w:jc w:val="both"/>
                </w:pPr>
              </w:pPrChange>
            </w:pPr>
            <w:ins w:id="4079" w:author="james" w:date="2016-03-29T12:15:00Z">
              <w:r>
                <w:rPr>
                  <w:rFonts w:ascii="Calibri" w:hAnsi="Calibri"/>
                  <w:color w:val="000000"/>
                  <w:sz w:val="22"/>
                  <w:szCs w:val="22"/>
                </w:rPr>
                <w:t>-17</w:t>
              </w:r>
            </w:ins>
          </w:p>
        </w:tc>
        <w:tc>
          <w:tcPr>
            <w:tcW w:w="1064" w:type="dxa"/>
            <w:vAlign w:val="bottom"/>
            <w:tcPrChange w:id="4080" w:author="james" w:date="2016-03-29T12:15:00Z">
              <w:tcPr>
                <w:tcW w:w="1064" w:type="dxa"/>
              </w:tcPr>
            </w:tcPrChange>
          </w:tcPr>
          <w:p w14:paraId="7D059384" w14:textId="14D411C8" w:rsidR="00E8076D" w:rsidRDefault="00E8076D" w:rsidP="00E8076D">
            <w:pPr>
              <w:jc w:val="right"/>
              <w:rPr>
                <w:ins w:id="4081" w:author="james" w:date="2016-03-29T12:14:00Z"/>
              </w:rPr>
              <w:pPrChange w:id="4082" w:author="james" w:date="2016-03-29T12:15:00Z">
                <w:pPr>
                  <w:jc w:val="both"/>
                </w:pPr>
              </w:pPrChange>
            </w:pPr>
            <w:ins w:id="4083" w:author="james" w:date="2016-03-29T12:15:00Z">
              <w:r>
                <w:rPr>
                  <w:rFonts w:ascii="Calibri" w:hAnsi="Calibri"/>
                  <w:color w:val="000000"/>
                  <w:sz w:val="22"/>
                  <w:szCs w:val="22"/>
                </w:rPr>
                <w:t>10</w:t>
              </w:r>
            </w:ins>
          </w:p>
        </w:tc>
        <w:tc>
          <w:tcPr>
            <w:tcW w:w="1064" w:type="dxa"/>
            <w:vAlign w:val="bottom"/>
            <w:tcPrChange w:id="4084" w:author="james" w:date="2016-03-29T12:15:00Z">
              <w:tcPr>
                <w:tcW w:w="1064" w:type="dxa"/>
              </w:tcPr>
            </w:tcPrChange>
          </w:tcPr>
          <w:p w14:paraId="59F9391F" w14:textId="26BAF3CF" w:rsidR="00E8076D" w:rsidRDefault="00E8076D" w:rsidP="00E8076D">
            <w:pPr>
              <w:jc w:val="right"/>
              <w:rPr>
                <w:ins w:id="4085" w:author="james" w:date="2016-03-29T12:14:00Z"/>
              </w:rPr>
              <w:pPrChange w:id="4086" w:author="james" w:date="2016-03-29T12:15:00Z">
                <w:pPr>
                  <w:jc w:val="both"/>
                </w:pPr>
              </w:pPrChange>
            </w:pPr>
            <w:ins w:id="4087" w:author="james" w:date="2016-03-29T12:15:00Z">
              <w:r>
                <w:rPr>
                  <w:rFonts w:ascii="Calibri" w:hAnsi="Calibri"/>
                  <w:color w:val="000000"/>
                  <w:sz w:val="22"/>
                  <w:szCs w:val="22"/>
                </w:rPr>
                <w:t>21</w:t>
              </w:r>
            </w:ins>
          </w:p>
        </w:tc>
      </w:tr>
      <w:tr w:rsidR="00E8076D" w14:paraId="61BA2A27" w14:textId="77777777" w:rsidTr="001D095E">
        <w:trPr>
          <w:ins w:id="4088" w:author="james" w:date="2016-03-29T12:14:00Z"/>
        </w:trPr>
        <w:tc>
          <w:tcPr>
            <w:tcW w:w="1064" w:type="dxa"/>
            <w:vAlign w:val="bottom"/>
            <w:tcPrChange w:id="4089" w:author="james" w:date="2016-03-29T12:15:00Z">
              <w:tcPr>
                <w:tcW w:w="1064" w:type="dxa"/>
              </w:tcPr>
            </w:tcPrChange>
          </w:tcPr>
          <w:p w14:paraId="33B81EBD" w14:textId="6D2810FB" w:rsidR="00E8076D" w:rsidRDefault="00E8076D" w:rsidP="00E8076D">
            <w:pPr>
              <w:jc w:val="right"/>
              <w:rPr>
                <w:ins w:id="4090" w:author="james" w:date="2016-03-29T12:14:00Z"/>
              </w:rPr>
              <w:pPrChange w:id="4091" w:author="james" w:date="2016-03-29T12:15:00Z">
                <w:pPr>
                  <w:jc w:val="both"/>
                </w:pPr>
              </w:pPrChange>
            </w:pPr>
            <w:ins w:id="4092" w:author="james" w:date="2016-03-29T12:15:00Z">
              <w:r>
                <w:rPr>
                  <w:rFonts w:ascii="Calibri" w:hAnsi="Calibri"/>
                  <w:color w:val="000000"/>
                  <w:sz w:val="22"/>
                  <w:szCs w:val="22"/>
                </w:rPr>
                <w:t>11000</w:t>
              </w:r>
            </w:ins>
          </w:p>
        </w:tc>
        <w:tc>
          <w:tcPr>
            <w:tcW w:w="1064" w:type="dxa"/>
            <w:vAlign w:val="bottom"/>
            <w:tcPrChange w:id="4093" w:author="james" w:date="2016-03-29T12:15:00Z">
              <w:tcPr>
                <w:tcW w:w="1064" w:type="dxa"/>
              </w:tcPr>
            </w:tcPrChange>
          </w:tcPr>
          <w:p w14:paraId="3980125A" w14:textId="352063A5" w:rsidR="00E8076D" w:rsidRDefault="00E8076D" w:rsidP="00E8076D">
            <w:pPr>
              <w:jc w:val="right"/>
              <w:rPr>
                <w:ins w:id="4094" w:author="james" w:date="2016-03-29T12:14:00Z"/>
              </w:rPr>
              <w:pPrChange w:id="4095" w:author="james" w:date="2016-03-29T12:15:00Z">
                <w:pPr>
                  <w:jc w:val="both"/>
                </w:pPr>
              </w:pPrChange>
            </w:pPr>
            <w:ins w:id="4096" w:author="james" w:date="2016-03-29T12:15:00Z">
              <w:r>
                <w:rPr>
                  <w:rFonts w:ascii="Calibri" w:hAnsi="Calibri"/>
                  <w:color w:val="000000"/>
                  <w:sz w:val="22"/>
                  <w:szCs w:val="22"/>
                </w:rPr>
                <w:t>8</w:t>
              </w:r>
            </w:ins>
          </w:p>
        </w:tc>
        <w:tc>
          <w:tcPr>
            <w:tcW w:w="1064" w:type="dxa"/>
            <w:vAlign w:val="bottom"/>
            <w:tcPrChange w:id="4097" w:author="james" w:date="2016-03-29T12:15:00Z">
              <w:tcPr>
                <w:tcW w:w="1064" w:type="dxa"/>
              </w:tcPr>
            </w:tcPrChange>
          </w:tcPr>
          <w:p w14:paraId="014CCA6F" w14:textId="369B9186" w:rsidR="00E8076D" w:rsidRDefault="00E8076D" w:rsidP="00E8076D">
            <w:pPr>
              <w:jc w:val="right"/>
              <w:rPr>
                <w:ins w:id="4098" w:author="james" w:date="2016-03-29T12:14:00Z"/>
              </w:rPr>
              <w:pPrChange w:id="4099" w:author="james" w:date="2016-03-29T12:15:00Z">
                <w:pPr>
                  <w:jc w:val="both"/>
                </w:pPr>
              </w:pPrChange>
            </w:pPr>
            <w:ins w:id="4100" w:author="james" w:date="2016-03-29T12:15:00Z">
              <w:r>
                <w:rPr>
                  <w:rFonts w:ascii="Calibri" w:hAnsi="Calibri"/>
                  <w:color w:val="000000"/>
                  <w:sz w:val="22"/>
                  <w:szCs w:val="22"/>
                </w:rPr>
                <w:t>17</w:t>
              </w:r>
            </w:ins>
          </w:p>
        </w:tc>
        <w:tc>
          <w:tcPr>
            <w:tcW w:w="1064" w:type="dxa"/>
            <w:vAlign w:val="bottom"/>
            <w:tcPrChange w:id="4101" w:author="james" w:date="2016-03-29T12:15:00Z">
              <w:tcPr>
                <w:tcW w:w="1064" w:type="dxa"/>
              </w:tcPr>
            </w:tcPrChange>
          </w:tcPr>
          <w:p w14:paraId="79FEBF97" w14:textId="092AA0B1" w:rsidR="00E8076D" w:rsidRDefault="00E8076D" w:rsidP="00E8076D">
            <w:pPr>
              <w:jc w:val="right"/>
              <w:rPr>
                <w:ins w:id="4102" w:author="james" w:date="2016-03-29T12:14:00Z"/>
              </w:rPr>
              <w:pPrChange w:id="4103" w:author="james" w:date="2016-03-29T12:15:00Z">
                <w:pPr>
                  <w:jc w:val="both"/>
                </w:pPr>
              </w:pPrChange>
            </w:pPr>
            <w:ins w:id="4104" w:author="james" w:date="2016-03-29T12:15:00Z">
              <w:r>
                <w:rPr>
                  <w:rFonts w:ascii="Calibri" w:hAnsi="Calibri"/>
                  <w:color w:val="000000"/>
                  <w:sz w:val="22"/>
                  <w:szCs w:val="22"/>
                </w:rPr>
                <w:t>-8</w:t>
              </w:r>
            </w:ins>
          </w:p>
        </w:tc>
        <w:tc>
          <w:tcPr>
            <w:tcW w:w="1064" w:type="dxa"/>
            <w:vAlign w:val="bottom"/>
            <w:tcPrChange w:id="4105" w:author="james" w:date="2016-03-29T12:15:00Z">
              <w:tcPr>
                <w:tcW w:w="1064" w:type="dxa"/>
              </w:tcPr>
            </w:tcPrChange>
          </w:tcPr>
          <w:p w14:paraId="3D08F7B2" w14:textId="43636611" w:rsidR="00E8076D" w:rsidRDefault="00E8076D" w:rsidP="00E8076D">
            <w:pPr>
              <w:jc w:val="right"/>
              <w:rPr>
                <w:ins w:id="4106" w:author="james" w:date="2016-03-29T12:14:00Z"/>
              </w:rPr>
              <w:pPrChange w:id="4107" w:author="james" w:date="2016-03-29T12:15:00Z">
                <w:pPr>
                  <w:jc w:val="both"/>
                </w:pPr>
              </w:pPrChange>
            </w:pPr>
            <w:ins w:id="4108" w:author="james" w:date="2016-03-29T12:15:00Z">
              <w:r>
                <w:rPr>
                  <w:rFonts w:ascii="Calibri" w:hAnsi="Calibri"/>
                  <w:color w:val="000000"/>
                  <w:sz w:val="22"/>
                  <w:szCs w:val="22"/>
                </w:rPr>
                <w:t>-17</w:t>
              </w:r>
            </w:ins>
          </w:p>
        </w:tc>
        <w:tc>
          <w:tcPr>
            <w:tcW w:w="1064" w:type="dxa"/>
            <w:vAlign w:val="bottom"/>
            <w:tcPrChange w:id="4109" w:author="james" w:date="2016-03-29T12:15:00Z">
              <w:tcPr>
                <w:tcW w:w="1064" w:type="dxa"/>
              </w:tcPr>
            </w:tcPrChange>
          </w:tcPr>
          <w:p w14:paraId="1C134600" w14:textId="574F63C1" w:rsidR="00E8076D" w:rsidRDefault="00E8076D" w:rsidP="00E8076D">
            <w:pPr>
              <w:jc w:val="right"/>
              <w:rPr>
                <w:ins w:id="4110" w:author="james" w:date="2016-03-29T12:14:00Z"/>
              </w:rPr>
              <w:pPrChange w:id="4111" w:author="james" w:date="2016-03-29T12:15:00Z">
                <w:pPr>
                  <w:jc w:val="both"/>
                </w:pPr>
              </w:pPrChange>
            </w:pPr>
            <w:ins w:id="4112" w:author="james" w:date="2016-03-29T12:15:00Z">
              <w:r>
                <w:rPr>
                  <w:rFonts w:ascii="Calibri" w:hAnsi="Calibri"/>
                  <w:color w:val="000000"/>
                  <w:sz w:val="22"/>
                  <w:szCs w:val="22"/>
                </w:rPr>
                <w:t>-8</w:t>
              </w:r>
            </w:ins>
          </w:p>
        </w:tc>
        <w:tc>
          <w:tcPr>
            <w:tcW w:w="1064" w:type="dxa"/>
            <w:vAlign w:val="bottom"/>
            <w:tcPrChange w:id="4113" w:author="james" w:date="2016-03-29T12:15:00Z">
              <w:tcPr>
                <w:tcW w:w="1064" w:type="dxa"/>
              </w:tcPr>
            </w:tcPrChange>
          </w:tcPr>
          <w:p w14:paraId="2A713BC7" w14:textId="1BB2CB31" w:rsidR="00E8076D" w:rsidRDefault="00E8076D" w:rsidP="00E8076D">
            <w:pPr>
              <w:jc w:val="right"/>
              <w:rPr>
                <w:ins w:id="4114" w:author="james" w:date="2016-03-29T12:14:00Z"/>
              </w:rPr>
              <w:pPrChange w:id="4115" w:author="james" w:date="2016-03-29T12:15:00Z">
                <w:pPr>
                  <w:jc w:val="both"/>
                </w:pPr>
              </w:pPrChange>
            </w:pPr>
            <w:ins w:id="4116" w:author="james" w:date="2016-03-29T12:15:00Z">
              <w:r>
                <w:rPr>
                  <w:rFonts w:ascii="Calibri" w:hAnsi="Calibri"/>
                  <w:color w:val="000000"/>
                  <w:sz w:val="22"/>
                  <w:szCs w:val="22"/>
                </w:rPr>
                <w:t>-15</w:t>
              </w:r>
            </w:ins>
          </w:p>
        </w:tc>
        <w:tc>
          <w:tcPr>
            <w:tcW w:w="1064" w:type="dxa"/>
            <w:vAlign w:val="bottom"/>
            <w:tcPrChange w:id="4117" w:author="james" w:date="2016-03-29T12:15:00Z">
              <w:tcPr>
                <w:tcW w:w="1064" w:type="dxa"/>
              </w:tcPr>
            </w:tcPrChange>
          </w:tcPr>
          <w:p w14:paraId="550F0999" w14:textId="3529D5BE" w:rsidR="00E8076D" w:rsidRDefault="00E8076D" w:rsidP="00E8076D">
            <w:pPr>
              <w:jc w:val="right"/>
              <w:rPr>
                <w:ins w:id="4118" w:author="james" w:date="2016-03-29T12:14:00Z"/>
              </w:rPr>
              <w:pPrChange w:id="4119" w:author="james" w:date="2016-03-29T12:15:00Z">
                <w:pPr>
                  <w:jc w:val="both"/>
                </w:pPr>
              </w:pPrChange>
            </w:pPr>
            <w:ins w:id="4120" w:author="james" w:date="2016-03-29T12:15:00Z">
              <w:r>
                <w:rPr>
                  <w:rFonts w:ascii="Calibri" w:hAnsi="Calibri"/>
                  <w:color w:val="000000"/>
                  <w:sz w:val="22"/>
                  <w:szCs w:val="22"/>
                </w:rPr>
                <w:t>0</w:t>
              </w:r>
            </w:ins>
          </w:p>
        </w:tc>
        <w:tc>
          <w:tcPr>
            <w:tcW w:w="1064" w:type="dxa"/>
            <w:vAlign w:val="bottom"/>
            <w:tcPrChange w:id="4121" w:author="james" w:date="2016-03-29T12:15:00Z">
              <w:tcPr>
                <w:tcW w:w="1064" w:type="dxa"/>
              </w:tcPr>
            </w:tcPrChange>
          </w:tcPr>
          <w:p w14:paraId="3CF01749" w14:textId="20F9A3AE" w:rsidR="00E8076D" w:rsidRDefault="00E8076D" w:rsidP="00E8076D">
            <w:pPr>
              <w:jc w:val="right"/>
              <w:rPr>
                <w:ins w:id="4122" w:author="james" w:date="2016-03-29T12:14:00Z"/>
              </w:rPr>
              <w:pPrChange w:id="4123" w:author="james" w:date="2016-03-29T12:15:00Z">
                <w:pPr>
                  <w:jc w:val="both"/>
                </w:pPr>
              </w:pPrChange>
            </w:pPr>
            <w:ins w:id="4124" w:author="james" w:date="2016-03-29T12:15:00Z">
              <w:r>
                <w:rPr>
                  <w:rFonts w:ascii="Calibri" w:hAnsi="Calibri"/>
                  <w:color w:val="000000"/>
                  <w:sz w:val="22"/>
                  <w:szCs w:val="22"/>
                </w:rPr>
                <w:t>1</w:t>
              </w:r>
            </w:ins>
          </w:p>
        </w:tc>
      </w:tr>
      <w:tr w:rsidR="00E8076D" w14:paraId="4CBA945B" w14:textId="77777777" w:rsidTr="001D095E">
        <w:trPr>
          <w:ins w:id="4125" w:author="james" w:date="2016-03-29T12:14:00Z"/>
        </w:trPr>
        <w:tc>
          <w:tcPr>
            <w:tcW w:w="1064" w:type="dxa"/>
            <w:vAlign w:val="bottom"/>
            <w:tcPrChange w:id="4126" w:author="james" w:date="2016-03-29T12:15:00Z">
              <w:tcPr>
                <w:tcW w:w="1064" w:type="dxa"/>
              </w:tcPr>
            </w:tcPrChange>
          </w:tcPr>
          <w:p w14:paraId="3DF003D1" w14:textId="240912E5" w:rsidR="00E8076D" w:rsidRDefault="00E8076D" w:rsidP="00E8076D">
            <w:pPr>
              <w:jc w:val="right"/>
              <w:rPr>
                <w:ins w:id="4127" w:author="james" w:date="2016-03-29T12:14:00Z"/>
              </w:rPr>
              <w:pPrChange w:id="4128" w:author="james" w:date="2016-03-29T12:15:00Z">
                <w:pPr>
                  <w:jc w:val="both"/>
                </w:pPr>
              </w:pPrChange>
            </w:pPr>
            <w:ins w:id="4129" w:author="james" w:date="2016-03-29T12:15:00Z">
              <w:r>
                <w:rPr>
                  <w:rFonts w:ascii="Calibri" w:hAnsi="Calibri"/>
                  <w:color w:val="000000"/>
                  <w:sz w:val="22"/>
                  <w:szCs w:val="22"/>
                </w:rPr>
                <w:t>11001</w:t>
              </w:r>
            </w:ins>
          </w:p>
        </w:tc>
        <w:tc>
          <w:tcPr>
            <w:tcW w:w="1064" w:type="dxa"/>
            <w:vAlign w:val="bottom"/>
            <w:tcPrChange w:id="4130" w:author="james" w:date="2016-03-29T12:15:00Z">
              <w:tcPr>
                <w:tcW w:w="1064" w:type="dxa"/>
              </w:tcPr>
            </w:tcPrChange>
          </w:tcPr>
          <w:p w14:paraId="3BCF471C" w14:textId="0B269603" w:rsidR="00E8076D" w:rsidRDefault="00E8076D" w:rsidP="00E8076D">
            <w:pPr>
              <w:jc w:val="right"/>
              <w:rPr>
                <w:ins w:id="4131" w:author="james" w:date="2016-03-29T12:14:00Z"/>
              </w:rPr>
              <w:pPrChange w:id="4132" w:author="james" w:date="2016-03-29T12:15:00Z">
                <w:pPr>
                  <w:jc w:val="both"/>
                </w:pPr>
              </w:pPrChange>
            </w:pPr>
            <w:ins w:id="4133" w:author="james" w:date="2016-03-29T12:15:00Z">
              <w:r>
                <w:rPr>
                  <w:rFonts w:ascii="Calibri" w:hAnsi="Calibri"/>
                  <w:color w:val="000000"/>
                  <w:sz w:val="22"/>
                  <w:szCs w:val="22"/>
                </w:rPr>
                <w:t>9</w:t>
              </w:r>
            </w:ins>
          </w:p>
        </w:tc>
        <w:tc>
          <w:tcPr>
            <w:tcW w:w="1064" w:type="dxa"/>
            <w:vAlign w:val="bottom"/>
            <w:tcPrChange w:id="4134" w:author="james" w:date="2016-03-29T12:15:00Z">
              <w:tcPr>
                <w:tcW w:w="1064" w:type="dxa"/>
              </w:tcPr>
            </w:tcPrChange>
          </w:tcPr>
          <w:p w14:paraId="19E7E360" w14:textId="6255BB1E" w:rsidR="00E8076D" w:rsidRDefault="00E8076D" w:rsidP="00E8076D">
            <w:pPr>
              <w:jc w:val="right"/>
              <w:rPr>
                <w:ins w:id="4135" w:author="james" w:date="2016-03-29T12:14:00Z"/>
              </w:rPr>
              <w:pPrChange w:id="4136" w:author="james" w:date="2016-03-29T12:15:00Z">
                <w:pPr>
                  <w:jc w:val="both"/>
                </w:pPr>
              </w:pPrChange>
            </w:pPr>
            <w:ins w:id="4137" w:author="james" w:date="2016-03-29T12:15:00Z">
              <w:r>
                <w:rPr>
                  <w:rFonts w:ascii="Calibri" w:hAnsi="Calibri"/>
                  <w:color w:val="000000"/>
                  <w:sz w:val="22"/>
                  <w:szCs w:val="22"/>
                </w:rPr>
                <w:t>19</w:t>
              </w:r>
            </w:ins>
          </w:p>
        </w:tc>
        <w:tc>
          <w:tcPr>
            <w:tcW w:w="1064" w:type="dxa"/>
            <w:vAlign w:val="bottom"/>
            <w:tcPrChange w:id="4138" w:author="james" w:date="2016-03-29T12:15:00Z">
              <w:tcPr>
                <w:tcW w:w="1064" w:type="dxa"/>
              </w:tcPr>
            </w:tcPrChange>
          </w:tcPr>
          <w:p w14:paraId="700AAA6C" w14:textId="0DF8596D" w:rsidR="00E8076D" w:rsidRDefault="00E8076D" w:rsidP="00E8076D">
            <w:pPr>
              <w:jc w:val="right"/>
              <w:rPr>
                <w:ins w:id="4139" w:author="james" w:date="2016-03-29T12:14:00Z"/>
              </w:rPr>
              <w:pPrChange w:id="4140" w:author="james" w:date="2016-03-29T12:15:00Z">
                <w:pPr>
                  <w:jc w:val="both"/>
                </w:pPr>
              </w:pPrChange>
            </w:pPr>
            <w:ins w:id="4141" w:author="james" w:date="2016-03-29T12:15:00Z">
              <w:r>
                <w:rPr>
                  <w:rFonts w:ascii="Calibri" w:hAnsi="Calibri"/>
                  <w:color w:val="000000"/>
                  <w:sz w:val="22"/>
                  <w:szCs w:val="22"/>
                </w:rPr>
                <w:t>-9</w:t>
              </w:r>
            </w:ins>
          </w:p>
        </w:tc>
        <w:tc>
          <w:tcPr>
            <w:tcW w:w="1064" w:type="dxa"/>
            <w:vAlign w:val="bottom"/>
            <w:tcPrChange w:id="4142" w:author="james" w:date="2016-03-29T12:15:00Z">
              <w:tcPr>
                <w:tcW w:w="1064" w:type="dxa"/>
              </w:tcPr>
            </w:tcPrChange>
          </w:tcPr>
          <w:p w14:paraId="6438D530" w14:textId="0B8B50D1" w:rsidR="00E8076D" w:rsidRDefault="00E8076D" w:rsidP="00E8076D">
            <w:pPr>
              <w:jc w:val="right"/>
              <w:rPr>
                <w:ins w:id="4143" w:author="james" w:date="2016-03-29T12:14:00Z"/>
              </w:rPr>
              <w:pPrChange w:id="4144" w:author="james" w:date="2016-03-29T12:15:00Z">
                <w:pPr>
                  <w:jc w:val="both"/>
                </w:pPr>
              </w:pPrChange>
            </w:pPr>
            <w:ins w:id="4145" w:author="james" w:date="2016-03-29T12:15:00Z">
              <w:r>
                <w:rPr>
                  <w:rFonts w:ascii="Calibri" w:hAnsi="Calibri"/>
                  <w:color w:val="000000"/>
                  <w:sz w:val="22"/>
                  <w:szCs w:val="22"/>
                </w:rPr>
                <w:t>-19</w:t>
              </w:r>
            </w:ins>
          </w:p>
        </w:tc>
        <w:tc>
          <w:tcPr>
            <w:tcW w:w="1064" w:type="dxa"/>
            <w:vAlign w:val="bottom"/>
            <w:tcPrChange w:id="4146" w:author="james" w:date="2016-03-29T12:15:00Z">
              <w:tcPr>
                <w:tcW w:w="1064" w:type="dxa"/>
              </w:tcPr>
            </w:tcPrChange>
          </w:tcPr>
          <w:p w14:paraId="73577843" w14:textId="7AA80776" w:rsidR="00E8076D" w:rsidRDefault="00E8076D" w:rsidP="00E8076D">
            <w:pPr>
              <w:jc w:val="right"/>
              <w:rPr>
                <w:ins w:id="4147" w:author="james" w:date="2016-03-29T12:14:00Z"/>
              </w:rPr>
              <w:pPrChange w:id="4148" w:author="james" w:date="2016-03-29T12:15:00Z">
                <w:pPr>
                  <w:jc w:val="both"/>
                </w:pPr>
              </w:pPrChange>
            </w:pPr>
            <w:ins w:id="4149" w:author="james" w:date="2016-03-29T12:15:00Z">
              <w:r>
                <w:rPr>
                  <w:rFonts w:ascii="Calibri" w:hAnsi="Calibri"/>
                  <w:color w:val="000000"/>
                  <w:sz w:val="22"/>
                  <w:szCs w:val="22"/>
                </w:rPr>
                <w:t>-7</w:t>
              </w:r>
            </w:ins>
          </w:p>
        </w:tc>
        <w:tc>
          <w:tcPr>
            <w:tcW w:w="1064" w:type="dxa"/>
            <w:vAlign w:val="bottom"/>
            <w:tcPrChange w:id="4150" w:author="james" w:date="2016-03-29T12:15:00Z">
              <w:tcPr>
                <w:tcW w:w="1064" w:type="dxa"/>
              </w:tcPr>
            </w:tcPrChange>
          </w:tcPr>
          <w:p w14:paraId="7DAD9CC5" w14:textId="1B333A26" w:rsidR="00E8076D" w:rsidRDefault="00E8076D" w:rsidP="00E8076D">
            <w:pPr>
              <w:jc w:val="right"/>
              <w:rPr>
                <w:ins w:id="4151" w:author="james" w:date="2016-03-29T12:14:00Z"/>
              </w:rPr>
              <w:pPrChange w:id="4152" w:author="james" w:date="2016-03-29T12:15:00Z">
                <w:pPr>
                  <w:jc w:val="both"/>
                </w:pPr>
              </w:pPrChange>
            </w:pPr>
            <w:ins w:id="4153" w:author="james" w:date="2016-03-29T12:15:00Z">
              <w:r>
                <w:rPr>
                  <w:rFonts w:ascii="Calibri" w:hAnsi="Calibri"/>
                  <w:color w:val="000000"/>
                  <w:sz w:val="22"/>
                  <w:szCs w:val="22"/>
                </w:rPr>
                <w:t>-13</w:t>
              </w:r>
            </w:ins>
          </w:p>
        </w:tc>
        <w:tc>
          <w:tcPr>
            <w:tcW w:w="1064" w:type="dxa"/>
            <w:vAlign w:val="bottom"/>
            <w:tcPrChange w:id="4154" w:author="james" w:date="2016-03-29T12:15:00Z">
              <w:tcPr>
                <w:tcW w:w="1064" w:type="dxa"/>
              </w:tcPr>
            </w:tcPrChange>
          </w:tcPr>
          <w:p w14:paraId="08642A48" w14:textId="174A7616" w:rsidR="00E8076D" w:rsidRDefault="00E8076D" w:rsidP="00E8076D">
            <w:pPr>
              <w:jc w:val="right"/>
              <w:rPr>
                <w:ins w:id="4155" w:author="james" w:date="2016-03-29T12:14:00Z"/>
              </w:rPr>
              <w:pPrChange w:id="4156" w:author="james" w:date="2016-03-29T12:15:00Z">
                <w:pPr>
                  <w:jc w:val="both"/>
                </w:pPr>
              </w:pPrChange>
            </w:pPr>
            <w:ins w:id="4157" w:author="james" w:date="2016-03-29T12:15:00Z">
              <w:r>
                <w:rPr>
                  <w:rFonts w:ascii="Calibri" w:hAnsi="Calibri"/>
                  <w:color w:val="000000"/>
                  <w:sz w:val="22"/>
                  <w:szCs w:val="22"/>
                </w:rPr>
                <w:t>1</w:t>
              </w:r>
            </w:ins>
          </w:p>
        </w:tc>
        <w:tc>
          <w:tcPr>
            <w:tcW w:w="1064" w:type="dxa"/>
            <w:vAlign w:val="bottom"/>
            <w:tcPrChange w:id="4158" w:author="james" w:date="2016-03-29T12:15:00Z">
              <w:tcPr>
                <w:tcW w:w="1064" w:type="dxa"/>
              </w:tcPr>
            </w:tcPrChange>
          </w:tcPr>
          <w:p w14:paraId="05B6B140" w14:textId="1EA0D8E6" w:rsidR="00E8076D" w:rsidRDefault="00E8076D" w:rsidP="00E8076D">
            <w:pPr>
              <w:jc w:val="right"/>
              <w:rPr>
                <w:ins w:id="4159" w:author="james" w:date="2016-03-29T12:14:00Z"/>
              </w:rPr>
              <w:pPrChange w:id="4160" w:author="james" w:date="2016-03-29T12:15:00Z">
                <w:pPr>
                  <w:jc w:val="both"/>
                </w:pPr>
              </w:pPrChange>
            </w:pPr>
            <w:ins w:id="4161" w:author="james" w:date="2016-03-29T12:15:00Z">
              <w:r>
                <w:rPr>
                  <w:rFonts w:ascii="Calibri" w:hAnsi="Calibri"/>
                  <w:color w:val="000000"/>
                  <w:sz w:val="22"/>
                  <w:szCs w:val="22"/>
                </w:rPr>
                <w:t>3</w:t>
              </w:r>
            </w:ins>
          </w:p>
        </w:tc>
      </w:tr>
      <w:tr w:rsidR="00E8076D" w14:paraId="223B4638" w14:textId="77777777" w:rsidTr="001D095E">
        <w:trPr>
          <w:ins w:id="4162" w:author="james" w:date="2016-03-29T12:14:00Z"/>
        </w:trPr>
        <w:tc>
          <w:tcPr>
            <w:tcW w:w="1064" w:type="dxa"/>
            <w:vAlign w:val="bottom"/>
            <w:tcPrChange w:id="4163" w:author="james" w:date="2016-03-29T12:15:00Z">
              <w:tcPr>
                <w:tcW w:w="1064" w:type="dxa"/>
              </w:tcPr>
            </w:tcPrChange>
          </w:tcPr>
          <w:p w14:paraId="2CDA3210" w14:textId="1BADBE28" w:rsidR="00E8076D" w:rsidRDefault="00E8076D" w:rsidP="00E8076D">
            <w:pPr>
              <w:jc w:val="right"/>
              <w:rPr>
                <w:ins w:id="4164" w:author="james" w:date="2016-03-29T12:14:00Z"/>
              </w:rPr>
              <w:pPrChange w:id="4165" w:author="james" w:date="2016-03-29T12:15:00Z">
                <w:pPr>
                  <w:jc w:val="both"/>
                </w:pPr>
              </w:pPrChange>
            </w:pPr>
            <w:ins w:id="4166" w:author="james" w:date="2016-03-29T12:15:00Z">
              <w:r>
                <w:rPr>
                  <w:rFonts w:ascii="Calibri" w:hAnsi="Calibri"/>
                  <w:color w:val="000000"/>
                  <w:sz w:val="22"/>
                  <w:szCs w:val="22"/>
                </w:rPr>
                <w:t>11010</w:t>
              </w:r>
            </w:ins>
          </w:p>
        </w:tc>
        <w:tc>
          <w:tcPr>
            <w:tcW w:w="1064" w:type="dxa"/>
            <w:vAlign w:val="bottom"/>
            <w:tcPrChange w:id="4167" w:author="james" w:date="2016-03-29T12:15:00Z">
              <w:tcPr>
                <w:tcW w:w="1064" w:type="dxa"/>
              </w:tcPr>
            </w:tcPrChange>
          </w:tcPr>
          <w:p w14:paraId="49BF62D5" w14:textId="7364CCC2" w:rsidR="00E8076D" w:rsidRDefault="00E8076D" w:rsidP="00E8076D">
            <w:pPr>
              <w:jc w:val="right"/>
              <w:rPr>
                <w:ins w:id="4168" w:author="james" w:date="2016-03-29T12:14:00Z"/>
              </w:rPr>
              <w:pPrChange w:id="4169" w:author="james" w:date="2016-03-29T12:15:00Z">
                <w:pPr>
                  <w:jc w:val="both"/>
                </w:pPr>
              </w:pPrChange>
            </w:pPr>
            <w:ins w:id="4170" w:author="james" w:date="2016-03-29T12:15:00Z">
              <w:r>
                <w:rPr>
                  <w:rFonts w:ascii="Calibri" w:hAnsi="Calibri"/>
                  <w:color w:val="000000"/>
                  <w:sz w:val="22"/>
                  <w:szCs w:val="22"/>
                </w:rPr>
                <w:t>10</w:t>
              </w:r>
            </w:ins>
          </w:p>
        </w:tc>
        <w:tc>
          <w:tcPr>
            <w:tcW w:w="1064" w:type="dxa"/>
            <w:vAlign w:val="bottom"/>
            <w:tcPrChange w:id="4171" w:author="james" w:date="2016-03-29T12:15:00Z">
              <w:tcPr>
                <w:tcW w:w="1064" w:type="dxa"/>
              </w:tcPr>
            </w:tcPrChange>
          </w:tcPr>
          <w:p w14:paraId="4E3F691C" w14:textId="7D103292" w:rsidR="00E8076D" w:rsidRDefault="00E8076D" w:rsidP="00E8076D">
            <w:pPr>
              <w:jc w:val="right"/>
              <w:rPr>
                <w:ins w:id="4172" w:author="james" w:date="2016-03-29T12:14:00Z"/>
              </w:rPr>
              <w:pPrChange w:id="4173" w:author="james" w:date="2016-03-29T12:15:00Z">
                <w:pPr>
                  <w:jc w:val="both"/>
                </w:pPr>
              </w:pPrChange>
            </w:pPr>
            <w:ins w:id="4174" w:author="james" w:date="2016-03-29T12:15:00Z">
              <w:r>
                <w:rPr>
                  <w:rFonts w:ascii="Calibri" w:hAnsi="Calibri"/>
                  <w:color w:val="000000"/>
                  <w:sz w:val="22"/>
                  <w:szCs w:val="22"/>
                </w:rPr>
                <w:t>21</w:t>
              </w:r>
            </w:ins>
          </w:p>
        </w:tc>
        <w:tc>
          <w:tcPr>
            <w:tcW w:w="1064" w:type="dxa"/>
            <w:vAlign w:val="bottom"/>
            <w:tcPrChange w:id="4175" w:author="james" w:date="2016-03-29T12:15:00Z">
              <w:tcPr>
                <w:tcW w:w="1064" w:type="dxa"/>
              </w:tcPr>
            </w:tcPrChange>
          </w:tcPr>
          <w:p w14:paraId="71B027F1" w14:textId="7171143B" w:rsidR="00E8076D" w:rsidRDefault="00E8076D" w:rsidP="00E8076D">
            <w:pPr>
              <w:jc w:val="right"/>
              <w:rPr>
                <w:ins w:id="4176" w:author="james" w:date="2016-03-29T12:14:00Z"/>
              </w:rPr>
              <w:pPrChange w:id="4177" w:author="james" w:date="2016-03-29T12:15:00Z">
                <w:pPr>
                  <w:jc w:val="both"/>
                </w:pPr>
              </w:pPrChange>
            </w:pPr>
            <w:ins w:id="4178" w:author="james" w:date="2016-03-29T12:15:00Z">
              <w:r>
                <w:rPr>
                  <w:rFonts w:ascii="Calibri" w:hAnsi="Calibri"/>
                  <w:color w:val="000000"/>
                  <w:sz w:val="22"/>
                  <w:szCs w:val="22"/>
                </w:rPr>
                <w:t>-10</w:t>
              </w:r>
            </w:ins>
          </w:p>
        </w:tc>
        <w:tc>
          <w:tcPr>
            <w:tcW w:w="1064" w:type="dxa"/>
            <w:vAlign w:val="bottom"/>
            <w:tcPrChange w:id="4179" w:author="james" w:date="2016-03-29T12:15:00Z">
              <w:tcPr>
                <w:tcW w:w="1064" w:type="dxa"/>
              </w:tcPr>
            </w:tcPrChange>
          </w:tcPr>
          <w:p w14:paraId="0DF9416A" w14:textId="1A220BC1" w:rsidR="00E8076D" w:rsidRDefault="00E8076D" w:rsidP="00E8076D">
            <w:pPr>
              <w:jc w:val="right"/>
              <w:rPr>
                <w:ins w:id="4180" w:author="james" w:date="2016-03-29T12:14:00Z"/>
              </w:rPr>
              <w:pPrChange w:id="4181" w:author="james" w:date="2016-03-29T12:15:00Z">
                <w:pPr>
                  <w:jc w:val="both"/>
                </w:pPr>
              </w:pPrChange>
            </w:pPr>
            <w:ins w:id="4182" w:author="james" w:date="2016-03-29T12:15:00Z">
              <w:r>
                <w:rPr>
                  <w:rFonts w:ascii="Calibri" w:hAnsi="Calibri"/>
                  <w:color w:val="000000"/>
                  <w:sz w:val="22"/>
                  <w:szCs w:val="22"/>
                </w:rPr>
                <w:t>-21</w:t>
              </w:r>
            </w:ins>
          </w:p>
        </w:tc>
        <w:tc>
          <w:tcPr>
            <w:tcW w:w="1064" w:type="dxa"/>
            <w:vAlign w:val="bottom"/>
            <w:tcPrChange w:id="4183" w:author="james" w:date="2016-03-29T12:15:00Z">
              <w:tcPr>
                <w:tcW w:w="1064" w:type="dxa"/>
              </w:tcPr>
            </w:tcPrChange>
          </w:tcPr>
          <w:p w14:paraId="2E4F3289" w14:textId="2729A961" w:rsidR="00E8076D" w:rsidRDefault="00E8076D" w:rsidP="00E8076D">
            <w:pPr>
              <w:jc w:val="right"/>
              <w:rPr>
                <w:ins w:id="4184" w:author="james" w:date="2016-03-29T12:14:00Z"/>
              </w:rPr>
              <w:pPrChange w:id="4185" w:author="james" w:date="2016-03-29T12:15:00Z">
                <w:pPr>
                  <w:jc w:val="both"/>
                </w:pPr>
              </w:pPrChange>
            </w:pPr>
            <w:ins w:id="4186" w:author="james" w:date="2016-03-29T12:15:00Z">
              <w:r>
                <w:rPr>
                  <w:rFonts w:ascii="Calibri" w:hAnsi="Calibri"/>
                  <w:color w:val="000000"/>
                  <w:sz w:val="22"/>
                  <w:szCs w:val="22"/>
                </w:rPr>
                <w:t>-6</w:t>
              </w:r>
            </w:ins>
          </w:p>
        </w:tc>
        <w:tc>
          <w:tcPr>
            <w:tcW w:w="1064" w:type="dxa"/>
            <w:vAlign w:val="bottom"/>
            <w:tcPrChange w:id="4187" w:author="james" w:date="2016-03-29T12:15:00Z">
              <w:tcPr>
                <w:tcW w:w="1064" w:type="dxa"/>
              </w:tcPr>
            </w:tcPrChange>
          </w:tcPr>
          <w:p w14:paraId="2F527FFF" w14:textId="0453C5E9" w:rsidR="00E8076D" w:rsidRDefault="00E8076D" w:rsidP="00E8076D">
            <w:pPr>
              <w:jc w:val="right"/>
              <w:rPr>
                <w:ins w:id="4188" w:author="james" w:date="2016-03-29T12:14:00Z"/>
              </w:rPr>
              <w:pPrChange w:id="4189" w:author="james" w:date="2016-03-29T12:15:00Z">
                <w:pPr>
                  <w:jc w:val="both"/>
                </w:pPr>
              </w:pPrChange>
            </w:pPr>
            <w:ins w:id="4190" w:author="james" w:date="2016-03-29T12:15:00Z">
              <w:r>
                <w:rPr>
                  <w:rFonts w:ascii="Calibri" w:hAnsi="Calibri"/>
                  <w:color w:val="000000"/>
                  <w:sz w:val="22"/>
                  <w:szCs w:val="22"/>
                </w:rPr>
                <w:t>-11</w:t>
              </w:r>
            </w:ins>
          </w:p>
        </w:tc>
        <w:tc>
          <w:tcPr>
            <w:tcW w:w="1064" w:type="dxa"/>
            <w:vAlign w:val="bottom"/>
            <w:tcPrChange w:id="4191" w:author="james" w:date="2016-03-29T12:15:00Z">
              <w:tcPr>
                <w:tcW w:w="1064" w:type="dxa"/>
              </w:tcPr>
            </w:tcPrChange>
          </w:tcPr>
          <w:p w14:paraId="0B052565" w14:textId="1CDC1CB1" w:rsidR="00E8076D" w:rsidRDefault="00E8076D" w:rsidP="00E8076D">
            <w:pPr>
              <w:jc w:val="right"/>
              <w:rPr>
                <w:ins w:id="4192" w:author="james" w:date="2016-03-29T12:14:00Z"/>
              </w:rPr>
              <w:pPrChange w:id="4193" w:author="james" w:date="2016-03-29T12:15:00Z">
                <w:pPr>
                  <w:jc w:val="both"/>
                </w:pPr>
              </w:pPrChange>
            </w:pPr>
            <w:ins w:id="4194" w:author="james" w:date="2016-03-29T12:15:00Z">
              <w:r>
                <w:rPr>
                  <w:rFonts w:ascii="Calibri" w:hAnsi="Calibri"/>
                  <w:color w:val="000000"/>
                  <w:sz w:val="22"/>
                  <w:szCs w:val="22"/>
                </w:rPr>
                <w:t>3</w:t>
              </w:r>
            </w:ins>
          </w:p>
        </w:tc>
        <w:tc>
          <w:tcPr>
            <w:tcW w:w="1064" w:type="dxa"/>
            <w:vAlign w:val="bottom"/>
            <w:tcPrChange w:id="4195" w:author="james" w:date="2016-03-29T12:15:00Z">
              <w:tcPr>
                <w:tcW w:w="1064" w:type="dxa"/>
              </w:tcPr>
            </w:tcPrChange>
          </w:tcPr>
          <w:p w14:paraId="5F78394E" w14:textId="434569BF" w:rsidR="00E8076D" w:rsidRDefault="00E8076D" w:rsidP="00E8076D">
            <w:pPr>
              <w:jc w:val="right"/>
              <w:rPr>
                <w:ins w:id="4196" w:author="james" w:date="2016-03-29T12:14:00Z"/>
              </w:rPr>
              <w:pPrChange w:id="4197" w:author="james" w:date="2016-03-29T12:15:00Z">
                <w:pPr>
                  <w:jc w:val="both"/>
                </w:pPr>
              </w:pPrChange>
            </w:pPr>
            <w:ins w:id="4198" w:author="james" w:date="2016-03-29T12:15:00Z">
              <w:r>
                <w:rPr>
                  <w:rFonts w:ascii="Calibri" w:hAnsi="Calibri"/>
                  <w:color w:val="000000"/>
                  <w:sz w:val="22"/>
                  <w:szCs w:val="22"/>
                </w:rPr>
                <w:t>7</w:t>
              </w:r>
            </w:ins>
          </w:p>
        </w:tc>
      </w:tr>
      <w:tr w:rsidR="00E8076D" w14:paraId="2CA41A2E" w14:textId="77777777" w:rsidTr="001D095E">
        <w:trPr>
          <w:ins w:id="4199" w:author="james" w:date="2016-03-29T12:14:00Z"/>
        </w:trPr>
        <w:tc>
          <w:tcPr>
            <w:tcW w:w="1064" w:type="dxa"/>
            <w:vAlign w:val="bottom"/>
            <w:tcPrChange w:id="4200" w:author="james" w:date="2016-03-29T12:15:00Z">
              <w:tcPr>
                <w:tcW w:w="1064" w:type="dxa"/>
              </w:tcPr>
            </w:tcPrChange>
          </w:tcPr>
          <w:p w14:paraId="5701A6DD" w14:textId="58F6AE1C" w:rsidR="00E8076D" w:rsidRDefault="00E8076D" w:rsidP="00E8076D">
            <w:pPr>
              <w:jc w:val="right"/>
              <w:rPr>
                <w:ins w:id="4201" w:author="james" w:date="2016-03-29T12:14:00Z"/>
              </w:rPr>
              <w:pPrChange w:id="4202" w:author="james" w:date="2016-03-29T12:15:00Z">
                <w:pPr>
                  <w:jc w:val="both"/>
                </w:pPr>
              </w:pPrChange>
            </w:pPr>
            <w:ins w:id="4203" w:author="james" w:date="2016-03-29T12:15:00Z">
              <w:r>
                <w:rPr>
                  <w:rFonts w:ascii="Calibri" w:hAnsi="Calibri"/>
                  <w:color w:val="000000"/>
                  <w:sz w:val="22"/>
                  <w:szCs w:val="22"/>
                </w:rPr>
                <w:t>11011</w:t>
              </w:r>
            </w:ins>
          </w:p>
        </w:tc>
        <w:tc>
          <w:tcPr>
            <w:tcW w:w="1064" w:type="dxa"/>
            <w:vAlign w:val="bottom"/>
            <w:tcPrChange w:id="4204" w:author="james" w:date="2016-03-29T12:15:00Z">
              <w:tcPr>
                <w:tcW w:w="1064" w:type="dxa"/>
              </w:tcPr>
            </w:tcPrChange>
          </w:tcPr>
          <w:p w14:paraId="756B41ED" w14:textId="0A824D54" w:rsidR="00E8076D" w:rsidRDefault="00E8076D" w:rsidP="00E8076D">
            <w:pPr>
              <w:jc w:val="right"/>
              <w:rPr>
                <w:ins w:id="4205" w:author="james" w:date="2016-03-29T12:14:00Z"/>
              </w:rPr>
              <w:pPrChange w:id="4206" w:author="james" w:date="2016-03-29T12:15:00Z">
                <w:pPr>
                  <w:jc w:val="both"/>
                </w:pPr>
              </w:pPrChange>
            </w:pPr>
            <w:ins w:id="4207" w:author="james" w:date="2016-03-29T12:15:00Z">
              <w:r>
                <w:rPr>
                  <w:rFonts w:ascii="Calibri" w:hAnsi="Calibri"/>
                  <w:color w:val="000000"/>
                  <w:sz w:val="22"/>
                  <w:szCs w:val="22"/>
                </w:rPr>
                <w:t>11</w:t>
              </w:r>
            </w:ins>
          </w:p>
        </w:tc>
        <w:tc>
          <w:tcPr>
            <w:tcW w:w="1064" w:type="dxa"/>
            <w:vAlign w:val="bottom"/>
            <w:tcPrChange w:id="4208" w:author="james" w:date="2016-03-29T12:15:00Z">
              <w:tcPr>
                <w:tcW w:w="1064" w:type="dxa"/>
              </w:tcPr>
            </w:tcPrChange>
          </w:tcPr>
          <w:p w14:paraId="2ECD128A" w14:textId="43DD4B3C" w:rsidR="00E8076D" w:rsidRDefault="00E8076D" w:rsidP="00E8076D">
            <w:pPr>
              <w:jc w:val="right"/>
              <w:rPr>
                <w:ins w:id="4209" w:author="james" w:date="2016-03-29T12:14:00Z"/>
              </w:rPr>
              <w:pPrChange w:id="4210" w:author="james" w:date="2016-03-29T12:15:00Z">
                <w:pPr>
                  <w:jc w:val="both"/>
                </w:pPr>
              </w:pPrChange>
            </w:pPr>
            <w:ins w:id="4211" w:author="james" w:date="2016-03-29T12:15:00Z">
              <w:r>
                <w:rPr>
                  <w:rFonts w:ascii="Calibri" w:hAnsi="Calibri"/>
                  <w:color w:val="000000"/>
                  <w:sz w:val="22"/>
                  <w:szCs w:val="22"/>
                </w:rPr>
                <w:t>23</w:t>
              </w:r>
            </w:ins>
          </w:p>
        </w:tc>
        <w:tc>
          <w:tcPr>
            <w:tcW w:w="1064" w:type="dxa"/>
            <w:vAlign w:val="bottom"/>
            <w:tcPrChange w:id="4212" w:author="james" w:date="2016-03-29T12:15:00Z">
              <w:tcPr>
                <w:tcW w:w="1064" w:type="dxa"/>
              </w:tcPr>
            </w:tcPrChange>
          </w:tcPr>
          <w:p w14:paraId="0C4D1246" w14:textId="1B9C0DB9" w:rsidR="00E8076D" w:rsidRDefault="00E8076D" w:rsidP="00E8076D">
            <w:pPr>
              <w:jc w:val="right"/>
              <w:rPr>
                <w:ins w:id="4213" w:author="james" w:date="2016-03-29T12:14:00Z"/>
              </w:rPr>
              <w:pPrChange w:id="4214" w:author="james" w:date="2016-03-29T12:15:00Z">
                <w:pPr>
                  <w:jc w:val="both"/>
                </w:pPr>
              </w:pPrChange>
            </w:pPr>
            <w:ins w:id="4215" w:author="james" w:date="2016-03-29T12:15:00Z">
              <w:r>
                <w:rPr>
                  <w:rFonts w:ascii="Calibri" w:hAnsi="Calibri"/>
                  <w:color w:val="000000"/>
                  <w:sz w:val="22"/>
                  <w:szCs w:val="22"/>
                </w:rPr>
                <w:t>-11</w:t>
              </w:r>
            </w:ins>
          </w:p>
        </w:tc>
        <w:tc>
          <w:tcPr>
            <w:tcW w:w="1064" w:type="dxa"/>
            <w:vAlign w:val="bottom"/>
            <w:tcPrChange w:id="4216" w:author="james" w:date="2016-03-29T12:15:00Z">
              <w:tcPr>
                <w:tcW w:w="1064" w:type="dxa"/>
              </w:tcPr>
            </w:tcPrChange>
          </w:tcPr>
          <w:p w14:paraId="03C2CE9E" w14:textId="4CC72C47" w:rsidR="00E8076D" w:rsidRDefault="00E8076D" w:rsidP="00E8076D">
            <w:pPr>
              <w:jc w:val="right"/>
              <w:rPr>
                <w:ins w:id="4217" w:author="james" w:date="2016-03-29T12:14:00Z"/>
              </w:rPr>
              <w:pPrChange w:id="4218" w:author="james" w:date="2016-03-29T12:15:00Z">
                <w:pPr>
                  <w:jc w:val="both"/>
                </w:pPr>
              </w:pPrChange>
            </w:pPr>
            <w:ins w:id="4219" w:author="james" w:date="2016-03-29T12:15:00Z">
              <w:r>
                <w:rPr>
                  <w:rFonts w:ascii="Calibri" w:hAnsi="Calibri"/>
                  <w:color w:val="000000"/>
                  <w:sz w:val="22"/>
                  <w:szCs w:val="22"/>
                </w:rPr>
                <w:t>-23</w:t>
              </w:r>
            </w:ins>
          </w:p>
        </w:tc>
        <w:tc>
          <w:tcPr>
            <w:tcW w:w="1064" w:type="dxa"/>
            <w:vAlign w:val="bottom"/>
            <w:tcPrChange w:id="4220" w:author="james" w:date="2016-03-29T12:15:00Z">
              <w:tcPr>
                <w:tcW w:w="1064" w:type="dxa"/>
              </w:tcPr>
            </w:tcPrChange>
          </w:tcPr>
          <w:p w14:paraId="637D25F0" w14:textId="0FFA70DE" w:rsidR="00E8076D" w:rsidRDefault="00E8076D" w:rsidP="00E8076D">
            <w:pPr>
              <w:jc w:val="right"/>
              <w:rPr>
                <w:ins w:id="4221" w:author="james" w:date="2016-03-29T12:14:00Z"/>
              </w:rPr>
              <w:pPrChange w:id="4222" w:author="james" w:date="2016-03-29T12:15:00Z">
                <w:pPr>
                  <w:jc w:val="both"/>
                </w:pPr>
              </w:pPrChange>
            </w:pPr>
            <w:ins w:id="4223" w:author="james" w:date="2016-03-29T12:15:00Z">
              <w:r>
                <w:rPr>
                  <w:rFonts w:ascii="Calibri" w:hAnsi="Calibri"/>
                  <w:color w:val="000000"/>
                  <w:sz w:val="22"/>
                  <w:szCs w:val="22"/>
                </w:rPr>
                <w:t>-5</w:t>
              </w:r>
            </w:ins>
          </w:p>
        </w:tc>
        <w:tc>
          <w:tcPr>
            <w:tcW w:w="1064" w:type="dxa"/>
            <w:vAlign w:val="bottom"/>
            <w:tcPrChange w:id="4224" w:author="james" w:date="2016-03-29T12:15:00Z">
              <w:tcPr>
                <w:tcW w:w="1064" w:type="dxa"/>
              </w:tcPr>
            </w:tcPrChange>
          </w:tcPr>
          <w:p w14:paraId="53255E46" w14:textId="15C8BCA8" w:rsidR="00E8076D" w:rsidRDefault="00E8076D" w:rsidP="00E8076D">
            <w:pPr>
              <w:jc w:val="right"/>
              <w:rPr>
                <w:ins w:id="4225" w:author="james" w:date="2016-03-29T12:14:00Z"/>
              </w:rPr>
              <w:pPrChange w:id="4226" w:author="james" w:date="2016-03-29T12:15:00Z">
                <w:pPr>
                  <w:jc w:val="both"/>
                </w:pPr>
              </w:pPrChange>
            </w:pPr>
            <w:ins w:id="4227" w:author="james" w:date="2016-03-29T12:15:00Z">
              <w:r>
                <w:rPr>
                  <w:rFonts w:ascii="Calibri" w:hAnsi="Calibri"/>
                  <w:color w:val="000000"/>
                  <w:sz w:val="22"/>
                  <w:szCs w:val="22"/>
                </w:rPr>
                <w:t>-9</w:t>
              </w:r>
            </w:ins>
          </w:p>
        </w:tc>
        <w:tc>
          <w:tcPr>
            <w:tcW w:w="1064" w:type="dxa"/>
            <w:vAlign w:val="bottom"/>
            <w:tcPrChange w:id="4228" w:author="james" w:date="2016-03-29T12:15:00Z">
              <w:tcPr>
                <w:tcW w:w="1064" w:type="dxa"/>
              </w:tcPr>
            </w:tcPrChange>
          </w:tcPr>
          <w:p w14:paraId="5B9E8775" w14:textId="50FA41DC" w:rsidR="00E8076D" w:rsidRDefault="00E8076D" w:rsidP="00E8076D">
            <w:pPr>
              <w:jc w:val="right"/>
              <w:rPr>
                <w:ins w:id="4229" w:author="james" w:date="2016-03-29T12:14:00Z"/>
              </w:rPr>
              <w:pPrChange w:id="4230" w:author="james" w:date="2016-03-29T12:15:00Z">
                <w:pPr>
                  <w:jc w:val="both"/>
                </w:pPr>
              </w:pPrChange>
            </w:pPr>
            <w:ins w:id="4231" w:author="james" w:date="2016-03-29T12:15:00Z">
              <w:r>
                <w:rPr>
                  <w:rFonts w:ascii="Calibri" w:hAnsi="Calibri"/>
                  <w:color w:val="000000"/>
                  <w:sz w:val="22"/>
                  <w:szCs w:val="22"/>
                </w:rPr>
                <w:t>2</w:t>
              </w:r>
            </w:ins>
          </w:p>
        </w:tc>
        <w:tc>
          <w:tcPr>
            <w:tcW w:w="1064" w:type="dxa"/>
            <w:vAlign w:val="bottom"/>
            <w:tcPrChange w:id="4232" w:author="james" w:date="2016-03-29T12:15:00Z">
              <w:tcPr>
                <w:tcW w:w="1064" w:type="dxa"/>
              </w:tcPr>
            </w:tcPrChange>
          </w:tcPr>
          <w:p w14:paraId="6BBF8026" w14:textId="2BBD840B" w:rsidR="00E8076D" w:rsidRDefault="00E8076D" w:rsidP="00E8076D">
            <w:pPr>
              <w:jc w:val="right"/>
              <w:rPr>
                <w:ins w:id="4233" w:author="james" w:date="2016-03-29T12:14:00Z"/>
              </w:rPr>
              <w:pPrChange w:id="4234" w:author="james" w:date="2016-03-29T12:15:00Z">
                <w:pPr>
                  <w:jc w:val="both"/>
                </w:pPr>
              </w:pPrChange>
            </w:pPr>
            <w:ins w:id="4235" w:author="james" w:date="2016-03-29T12:15:00Z">
              <w:r>
                <w:rPr>
                  <w:rFonts w:ascii="Calibri" w:hAnsi="Calibri"/>
                  <w:color w:val="000000"/>
                  <w:sz w:val="22"/>
                  <w:szCs w:val="22"/>
                </w:rPr>
                <w:t>5</w:t>
              </w:r>
            </w:ins>
          </w:p>
        </w:tc>
      </w:tr>
      <w:tr w:rsidR="00E8076D" w14:paraId="13CBB056" w14:textId="77777777" w:rsidTr="001D095E">
        <w:trPr>
          <w:ins w:id="4236" w:author="james" w:date="2016-03-29T12:14:00Z"/>
        </w:trPr>
        <w:tc>
          <w:tcPr>
            <w:tcW w:w="1064" w:type="dxa"/>
            <w:vAlign w:val="bottom"/>
            <w:tcPrChange w:id="4237" w:author="james" w:date="2016-03-29T12:15:00Z">
              <w:tcPr>
                <w:tcW w:w="1064" w:type="dxa"/>
              </w:tcPr>
            </w:tcPrChange>
          </w:tcPr>
          <w:p w14:paraId="2E8D319A" w14:textId="207F5BC9" w:rsidR="00E8076D" w:rsidRDefault="00E8076D" w:rsidP="00E8076D">
            <w:pPr>
              <w:jc w:val="right"/>
              <w:rPr>
                <w:ins w:id="4238" w:author="james" w:date="2016-03-29T12:14:00Z"/>
              </w:rPr>
              <w:pPrChange w:id="4239" w:author="james" w:date="2016-03-29T12:15:00Z">
                <w:pPr>
                  <w:jc w:val="both"/>
                </w:pPr>
              </w:pPrChange>
            </w:pPr>
            <w:ins w:id="4240" w:author="james" w:date="2016-03-29T12:15:00Z">
              <w:r>
                <w:rPr>
                  <w:rFonts w:ascii="Calibri" w:hAnsi="Calibri"/>
                  <w:color w:val="000000"/>
                  <w:sz w:val="22"/>
                  <w:szCs w:val="22"/>
                </w:rPr>
                <w:t>11100</w:t>
              </w:r>
            </w:ins>
          </w:p>
        </w:tc>
        <w:tc>
          <w:tcPr>
            <w:tcW w:w="1064" w:type="dxa"/>
            <w:vAlign w:val="bottom"/>
            <w:tcPrChange w:id="4241" w:author="james" w:date="2016-03-29T12:15:00Z">
              <w:tcPr>
                <w:tcW w:w="1064" w:type="dxa"/>
              </w:tcPr>
            </w:tcPrChange>
          </w:tcPr>
          <w:p w14:paraId="79B4A115" w14:textId="50F0F3ED" w:rsidR="00E8076D" w:rsidRDefault="00E8076D" w:rsidP="00E8076D">
            <w:pPr>
              <w:jc w:val="right"/>
              <w:rPr>
                <w:ins w:id="4242" w:author="james" w:date="2016-03-29T12:14:00Z"/>
              </w:rPr>
              <w:pPrChange w:id="4243" w:author="james" w:date="2016-03-29T12:15:00Z">
                <w:pPr>
                  <w:jc w:val="both"/>
                </w:pPr>
              </w:pPrChange>
            </w:pPr>
            <w:ins w:id="4244" w:author="james" w:date="2016-03-29T12:15:00Z">
              <w:r>
                <w:rPr>
                  <w:rFonts w:ascii="Calibri" w:hAnsi="Calibri"/>
                  <w:color w:val="000000"/>
                  <w:sz w:val="22"/>
                  <w:szCs w:val="22"/>
                </w:rPr>
                <w:t>12</w:t>
              </w:r>
            </w:ins>
          </w:p>
        </w:tc>
        <w:tc>
          <w:tcPr>
            <w:tcW w:w="1064" w:type="dxa"/>
            <w:vAlign w:val="bottom"/>
            <w:tcPrChange w:id="4245" w:author="james" w:date="2016-03-29T12:15:00Z">
              <w:tcPr>
                <w:tcW w:w="1064" w:type="dxa"/>
              </w:tcPr>
            </w:tcPrChange>
          </w:tcPr>
          <w:p w14:paraId="21948F0D" w14:textId="46CAB6FF" w:rsidR="00E8076D" w:rsidRDefault="00E8076D" w:rsidP="00E8076D">
            <w:pPr>
              <w:jc w:val="right"/>
              <w:rPr>
                <w:ins w:id="4246" w:author="james" w:date="2016-03-29T12:14:00Z"/>
              </w:rPr>
              <w:pPrChange w:id="4247" w:author="james" w:date="2016-03-29T12:15:00Z">
                <w:pPr>
                  <w:jc w:val="both"/>
                </w:pPr>
              </w:pPrChange>
            </w:pPr>
            <w:ins w:id="4248" w:author="james" w:date="2016-03-29T12:15:00Z">
              <w:r>
                <w:rPr>
                  <w:rFonts w:ascii="Calibri" w:hAnsi="Calibri"/>
                  <w:color w:val="000000"/>
                  <w:sz w:val="22"/>
                  <w:szCs w:val="22"/>
                </w:rPr>
                <w:t>25</w:t>
              </w:r>
            </w:ins>
          </w:p>
        </w:tc>
        <w:tc>
          <w:tcPr>
            <w:tcW w:w="1064" w:type="dxa"/>
            <w:vAlign w:val="bottom"/>
            <w:tcPrChange w:id="4249" w:author="james" w:date="2016-03-29T12:15:00Z">
              <w:tcPr>
                <w:tcW w:w="1064" w:type="dxa"/>
              </w:tcPr>
            </w:tcPrChange>
          </w:tcPr>
          <w:p w14:paraId="5B40B944" w14:textId="69DB1DB1" w:rsidR="00E8076D" w:rsidRDefault="00E8076D" w:rsidP="00E8076D">
            <w:pPr>
              <w:jc w:val="right"/>
              <w:rPr>
                <w:ins w:id="4250" w:author="james" w:date="2016-03-29T12:14:00Z"/>
              </w:rPr>
              <w:pPrChange w:id="4251" w:author="james" w:date="2016-03-29T12:15:00Z">
                <w:pPr>
                  <w:jc w:val="both"/>
                </w:pPr>
              </w:pPrChange>
            </w:pPr>
            <w:ins w:id="4252" w:author="james" w:date="2016-03-29T12:15:00Z">
              <w:r>
                <w:rPr>
                  <w:rFonts w:ascii="Calibri" w:hAnsi="Calibri"/>
                  <w:color w:val="000000"/>
                  <w:sz w:val="22"/>
                  <w:szCs w:val="22"/>
                </w:rPr>
                <w:t>-12</w:t>
              </w:r>
            </w:ins>
          </w:p>
        </w:tc>
        <w:tc>
          <w:tcPr>
            <w:tcW w:w="1064" w:type="dxa"/>
            <w:vAlign w:val="bottom"/>
            <w:tcPrChange w:id="4253" w:author="james" w:date="2016-03-29T12:15:00Z">
              <w:tcPr>
                <w:tcW w:w="1064" w:type="dxa"/>
              </w:tcPr>
            </w:tcPrChange>
          </w:tcPr>
          <w:p w14:paraId="5D1053D9" w14:textId="160EECF7" w:rsidR="00E8076D" w:rsidRDefault="00E8076D" w:rsidP="00E8076D">
            <w:pPr>
              <w:jc w:val="right"/>
              <w:rPr>
                <w:ins w:id="4254" w:author="james" w:date="2016-03-29T12:14:00Z"/>
              </w:rPr>
              <w:pPrChange w:id="4255" w:author="james" w:date="2016-03-29T12:15:00Z">
                <w:pPr>
                  <w:jc w:val="both"/>
                </w:pPr>
              </w:pPrChange>
            </w:pPr>
            <w:ins w:id="4256" w:author="james" w:date="2016-03-29T12:15:00Z">
              <w:r>
                <w:rPr>
                  <w:rFonts w:ascii="Calibri" w:hAnsi="Calibri"/>
                  <w:color w:val="000000"/>
                  <w:sz w:val="22"/>
                  <w:szCs w:val="22"/>
                </w:rPr>
                <w:t>-25</w:t>
              </w:r>
            </w:ins>
          </w:p>
        </w:tc>
        <w:tc>
          <w:tcPr>
            <w:tcW w:w="1064" w:type="dxa"/>
            <w:vAlign w:val="bottom"/>
            <w:tcPrChange w:id="4257" w:author="james" w:date="2016-03-29T12:15:00Z">
              <w:tcPr>
                <w:tcW w:w="1064" w:type="dxa"/>
              </w:tcPr>
            </w:tcPrChange>
          </w:tcPr>
          <w:p w14:paraId="566D861F" w14:textId="55A57527" w:rsidR="00E8076D" w:rsidRDefault="00E8076D" w:rsidP="00E8076D">
            <w:pPr>
              <w:jc w:val="right"/>
              <w:rPr>
                <w:ins w:id="4258" w:author="james" w:date="2016-03-29T12:14:00Z"/>
              </w:rPr>
              <w:pPrChange w:id="4259" w:author="james" w:date="2016-03-29T12:15:00Z">
                <w:pPr>
                  <w:jc w:val="both"/>
                </w:pPr>
              </w:pPrChange>
            </w:pPr>
            <w:ins w:id="4260" w:author="james" w:date="2016-03-29T12:15:00Z">
              <w:r>
                <w:rPr>
                  <w:rFonts w:ascii="Calibri" w:hAnsi="Calibri"/>
                  <w:color w:val="000000"/>
                  <w:sz w:val="22"/>
                  <w:szCs w:val="22"/>
                </w:rPr>
                <w:t>-4</w:t>
              </w:r>
            </w:ins>
          </w:p>
        </w:tc>
        <w:tc>
          <w:tcPr>
            <w:tcW w:w="1064" w:type="dxa"/>
            <w:vAlign w:val="bottom"/>
            <w:tcPrChange w:id="4261" w:author="james" w:date="2016-03-29T12:15:00Z">
              <w:tcPr>
                <w:tcW w:w="1064" w:type="dxa"/>
              </w:tcPr>
            </w:tcPrChange>
          </w:tcPr>
          <w:p w14:paraId="42BF2861" w14:textId="478C4690" w:rsidR="00E8076D" w:rsidRDefault="00E8076D" w:rsidP="00E8076D">
            <w:pPr>
              <w:jc w:val="right"/>
              <w:rPr>
                <w:ins w:id="4262" w:author="james" w:date="2016-03-29T12:14:00Z"/>
              </w:rPr>
              <w:pPrChange w:id="4263" w:author="james" w:date="2016-03-29T12:15:00Z">
                <w:pPr>
                  <w:jc w:val="both"/>
                </w:pPr>
              </w:pPrChange>
            </w:pPr>
            <w:ins w:id="4264" w:author="james" w:date="2016-03-29T12:15:00Z">
              <w:r>
                <w:rPr>
                  <w:rFonts w:ascii="Calibri" w:hAnsi="Calibri"/>
                  <w:color w:val="000000"/>
                  <w:sz w:val="22"/>
                  <w:szCs w:val="22"/>
                </w:rPr>
                <w:t>-7</w:t>
              </w:r>
            </w:ins>
          </w:p>
        </w:tc>
        <w:tc>
          <w:tcPr>
            <w:tcW w:w="1064" w:type="dxa"/>
            <w:vAlign w:val="bottom"/>
            <w:tcPrChange w:id="4265" w:author="james" w:date="2016-03-29T12:15:00Z">
              <w:tcPr>
                <w:tcW w:w="1064" w:type="dxa"/>
              </w:tcPr>
            </w:tcPrChange>
          </w:tcPr>
          <w:p w14:paraId="3A7CF844" w14:textId="6B7BE3A4" w:rsidR="00E8076D" w:rsidRDefault="00E8076D" w:rsidP="00E8076D">
            <w:pPr>
              <w:jc w:val="right"/>
              <w:rPr>
                <w:ins w:id="4266" w:author="james" w:date="2016-03-29T12:14:00Z"/>
              </w:rPr>
              <w:pPrChange w:id="4267" w:author="james" w:date="2016-03-29T12:15:00Z">
                <w:pPr>
                  <w:jc w:val="both"/>
                </w:pPr>
              </w:pPrChange>
            </w:pPr>
            <w:ins w:id="4268" w:author="james" w:date="2016-03-29T12:15:00Z">
              <w:r>
                <w:rPr>
                  <w:rFonts w:ascii="Calibri" w:hAnsi="Calibri"/>
                  <w:color w:val="000000"/>
                  <w:sz w:val="22"/>
                  <w:szCs w:val="22"/>
                </w:rPr>
                <w:t>7</w:t>
              </w:r>
            </w:ins>
          </w:p>
        </w:tc>
        <w:tc>
          <w:tcPr>
            <w:tcW w:w="1064" w:type="dxa"/>
            <w:vAlign w:val="bottom"/>
            <w:tcPrChange w:id="4269" w:author="james" w:date="2016-03-29T12:15:00Z">
              <w:tcPr>
                <w:tcW w:w="1064" w:type="dxa"/>
              </w:tcPr>
            </w:tcPrChange>
          </w:tcPr>
          <w:p w14:paraId="674D192D" w14:textId="0AD908E9" w:rsidR="00E8076D" w:rsidRDefault="00E8076D" w:rsidP="00E8076D">
            <w:pPr>
              <w:jc w:val="right"/>
              <w:rPr>
                <w:ins w:id="4270" w:author="james" w:date="2016-03-29T12:14:00Z"/>
              </w:rPr>
              <w:pPrChange w:id="4271" w:author="james" w:date="2016-03-29T12:15:00Z">
                <w:pPr>
                  <w:jc w:val="both"/>
                </w:pPr>
              </w:pPrChange>
            </w:pPr>
            <w:ins w:id="4272" w:author="james" w:date="2016-03-29T12:15:00Z">
              <w:r>
                <w:rPr>
                  <w:rFonts w:ascii="Calibri" w:hAnsi="Calibri"/>
                  <w:color w:val="000000"/>
                  <w:sz w:val="22"/>
                  <w:szCs w:val="22"/>
                </w:rPr>
                <w:t>15</w:t>
              </w:r>
            </w:ins>
          </w:p>
        </w:tc>
      </w:tr>
      <w:tr w:rsidR="00E8076D" w14:paraId="59AADDF6" w14:textId="77777777" w:rsidTr="001D095E">
        <w:trPr>
          <w:ins w:id="4273" w:author="james" w:date="2016-03-29T12:14:00Z"/>
        </w:trPr>
        <w:tc>
          <w:tcPr>
            <w:tcW w:w="1064" w:type="dxa"/>
            <w:vAlign w:val="bottom"/>
            <w:tcPrChange w:id="4274" w:author="james" w:date="2016-03-29T12:15:00Z">
              <w:tcPr>
                <w:tcW w:w="1064" w:type="dxa"/>
              </w:tcPr>
            </w:tcPrChange>
          </w:tcPr>
          <w:p w14:paraId="083896AE" w14:textId="43378FB6" w:rsidR="00E8076D" w:rsidRDefault="00E8076D" w:rsidP="00E8076D">
            <w:pPr>
              <w:jc w:val="right"/>
              <w:rPr>
                <w:ins w:id="4275" w:author="james" w:date="2016-03-29T12:14:00Z"/>
              </w:rPr>
              <w:pPrChange w:id="4276" w:author="james" w:date="2016-03-29T12:15:00Z">
                <w:pPr>
                  <w:jc w:val="both"/>
                </w:pPr>
              </w:pPrChange>
            </w:pPr>
            <w:ins w:id="4277" w:author="james" w:date="2016-03-29T12:15:00Z">
              <w:r>
                <w:rPr>
                  <w:rFonts w:ascii="Calibri" w:hAnsi="Calibri"/>
                  <w:color w:val="000000"/>
                  <w:sz w:val="22"/>
                  <w:szCs w:val="22"/>
                </w:rPr>
                <w:t>11101</w:t>
              </w:r>
            </w:ins>
          </w:p>
        </w:tc>
        <w:tc>
          <w:tcPr>
            <w:tcW w:w="1064" w:type="dxa"/>
            <w:vAlign w:val="bottom"/>
            <w:tcPrChange w:id="4278" w:author="james" w:date="2016-03-29T12:15:00Z">
              <w:tcPr>
                <w:tcW w:w="1064" w:type="dxa"/>
              </w:tcPr>
            </w:tcPrChange>
          </w:tcPr>
          <w:p w14:paraId="7DF956F7" w14:textId="45911461" w:rsidR="00E8076D" w:rsidRDefault="00E8076D" w:rsidP="00E8076D">
            <w:pPr>
              <w:jc w:val="right"/>
              <w:rPr>
                <w:ins w:id="4279" w:author="james" w:date="2016-03-29T12:14:00Z"/>
              </w:rPr>
              <w:pPrChange w:id="4280" w:author="james" w:date="2016-03-29T12:15:00Z">
                <w:pPr>
                  <w:jc w:val="both"/>
                </w:pPr>
              </w:pPrChange>
            </w:pPr>
            <w:ins w:id="4281" w:author="james" w:date="2016-03-29T12:15:00Z">
              <w:r>
                <w:rPr>
                  <w:rFonts w:ascii="Calibri" w:hAnsi="Calibri"/>
                  <w:color w:val="000000"/>
                  <w:sz w:val="22"/>
                  <w:szCs w:val="22"/>
                </w:rPr>
                <w:t>13</w:t>
              </w:r>
            </w:ins>
          </w:p>
        </w:tc>
        <w:tc>
          <w:tcPr>
            <w:tcW w:w="1064" w:type="dxa"/>
            <w:vAlign w:val="bottom"/>
            <w:tcPrChange w:id="4282" w:author="james" w:date="2016-03-29T12:15:00Z">
              <w:tcPr>
                <w:tcW w:w="1064" w:type="dxa"/>
              </w:tcPr>
            </w:tcPrChange>
          </w:tcPr>
          <w:p w14:paraId="618A460D" w14:textId="69C7B037" w:rsidR="00E8076D" w:rsidRDefault="00E8076D" w:rsidP="00E8076D">
            <w:pPr>
              <w:jc w:val="right"/>
              <w:rPr>
                <w:ins w:id="4283" w:author="james" w:date="2016-03-29T12:14:00Z"/>
              </w:rPr>
              <w:pPrChange w:id="4284" w:author="james" w:date="2016-03-29T12:15:00Z">
                <w:pPr>
                  <w:jc w:val="both"/>
                </w:pPr>
              </w:pPrChange>
            </w:pPr>
            <w:ins w:id="4285" w:author="james" w:date="2016-03-29T12:15:00Z">
              <w:r>
                <w:rPr>
                  <w:rFonts w:ascii="Calibri" w:hAnsi="Calibri"/>
                  <w:color w:val="000000"/>
                  <w:sz w:val="22"/>
                  <w:szCs w:val="22"/>
                </w:rPr>
                <w:t>27</w:t>
              </w:r>
            </w:ins>
          </w:p>
        </w:tc>
        <w:tc>
          <w:tcPr>
            <w:tcW w:w="1064" w:type="dxa"/>
            <w:vAlign w:val="bottom"/>
            <w:tcPrChange w:id="4286" w:author="james" w:date="2016-03-29T12:15:00Z">
              <w:tcPr>
                <w:tcW w:w="1064" w:type="dxa"/>
              </w:tcPr>
            </w:tcPrChange>
          </w:tcPr>
          <w:p w14:paraId="10AE5889" w14:textId="2CC02C29" w:rsidR="00E8076D" w:rsidRDefault="00E8076D" w:rsidP="00E8076D">
            <w:pPr>
              <w:jc w:val="right"/>
              <w:rPr>
                <w:ins w:id="4287" w:author="james" w:date="2016-03-29T12:14:00Z"/>
              </w:rPr>
              <w:pPrChange w:id="4288" w:author="james" w:date="2016-03-29T12:15:00Z">
                <w:pPr>
                  <w:jc w:val="both"/>
                </w:pPr>
              </w:pPrChange>
            </w:pPr>
            <w:ins w:id="4289" w:author="james" w:date="2016-03-29T12:15:00Z">
              <w:r>
                <w:rPr>
                  <w:rFonts w:ascii="Calibri" w:hAnsi="Calibri"/>
                  <w:color w:val="000000"/>
                  <w:sz w:val="22"/>
                  <w:szCs w:val="22"/>
                </w:rPr>
                <w:t>-13</w:t>
              </w:r>
            </w:ins>
          </w:p>
        </w:tc>
        <w:tc>
          <w:tcPr>
            <w:tcW w:w="1064" w:type="dxa"/>
            <w:vAlign w:val="bottom"/>
            <w:tcPrChange w:id="4290" w:author="james" w:date="2016-03-29T12:15:00Z">
              <w:tcPr>
                <w:tcW w:w="1064" w:type="dxa"/>
              </w:tcPr>
            </w:tcPrChange>
          </w:tcPr>
          <w:p w14:paraId="0B874442" w14:textId="636AF63C" w:rsidR="00E8076D" w:rsidRDefault="00E8076D" w:rsidP="00E8076D">
            <w:pPr>
              <w:jc w:val="right"/>
              <w:rPr>
                <w:ins w:id="4291" w:author="james" w:date="2016-03-29T12:14:00Z"/>
              </w:rPr>
              <w:pPrChange w:id="4292" w:author="james" w:date="2016-03-29T12:15:00Z">
                <w:pPr>
                  <w:jc w:val="both"/>
                </w:pPr>
              </w:pPrChange>
            </w:pPr>
            <w:ins w:id="4293" w:author="james" w:date="2016-03-29T12:15:00Z">
              <w:r>
                <w:rPr>
                  <w:rFonts w:ascii="Calibri" w:hAnsi="Calibri"/>
                  <w:color w:val="000000"/>
                  <w:sz w:val="22"/>
                  <w:szCs w:val="22"/>
                </w:rPr>
                <w:t>-27</w:t>
              </w:r>
            </w:ins>
          </w:p>
        </w:tc>
        <w:tc>
          <w:tcPr>
            <w:tcW w:w="1064" w:type="dxa"/>
            <w:vAlign w:val="bottom"/>
            <w:tcPrChange w:id="4294" w:author="james" w:date="2016-03-29T12:15:00Z">
              <w:tcPr>
                <w:tcW w:w="1064" w:type="dxa"/>
              </w:tcPr>
            </w:tcPrChange>
          </w:tcPr>
          <w:p w14:paraId="5F524C33" w14:textId="197557BB" w:rsidR="00E8076D" w:rsidRDefault="00E8076D" w:rsidP="00E8076D">
            <w:pPr>
              <w:jc w:val="right"/>
              <w:rPr>
                <w:ins w:id="4295" w:author="james" w:date="2016-03-29T12:14:00Z"/>
              </w:rPr>
              <w:pPrChange w:id="4296" w:author="james" w:date="2016-03-29T12:15:00Z">
                <w:pPr>
                  <w:jc w:val="both"/>
                </w:pPr>
              </w:pPrChange>
            </w:pPr>
            <w:ins w:id="4297" w:author="james" w:date="2016-03-29T12:15:00Z">
              <w:r>
                <w:rPr>
                  <w:rFonts w:ascii="Calibri" w:hAnsi="Calibri"/>
                  <w:color w:val="000000"/>
                  <w:sz w:val="22"/>
                  <w:szCs w:val="22"/>
                </w:rPr>
                <w:t>-3</w:t>
              </w:r>
            </w:ins>
          </w:p>
        </w:tc>
        <w:tc>
          <w:tcPr>
            <w:tcW w:w="1064" w:type="dxa"/>
            <w:vAlign w:val="bottom"/>
            <w:tcPrChange w:id="4298" w:author="james" w:date="2016-03-29T12:15:00Z">
              <w:tcPr>
                <w:tcW w:w="1064" w:type="dxa"/>
              </w:tcPr>
            </w:tcPrChange>
          </w:tcPr>
          <w:p w14:paraId="73423184" w14:textId="45B3650B" w:rsidR="00E8076D" w:rsidRDefault="00E8076D" w:rsidP="00E8076D">
            <w:pPr>
              <w:jc w:val="right"/>
              <w:rPr>
                <w:ins w:id="4299" w:author="james" w:date="2016-03-29T12:14:00Z"/>
              </w:rPr>
              <w:pPrChange w:id="4300" w:author="james" w:date="2016-03-29T12:15:00Z">
                <w:pPr>
                  <w:jc w:val="both"/>
                </w:pPr>
              </w:pPrChange>
            </w:pPr>
            <w:ins w:id="4301" w:author="james" w:date="2016-03-29T12:15:00Z">
              <w:r>
                <w:rPr>
                  <w:rFonts w:ascii="Calibri" w:hAnsi="Calibri"/>
                  <w:color w:val="000000"/>
                  <w:sz w:val="22"/>
                  <w:szCs w:val="22"/>
                </w:rPr>
                <w:t>-5</w:t>
              </w:r>
            </w:ins>
          </w:p>
        </w:tc>
        <w:tc>
          <w:tcPr>
            <w:tcW w:w="1064" w:type="dxa"/>
            <w:vAlign w:val="bottom"/>
            <w:tcPrChange w:id="4302" w:author="james" w:date="2016-03-29T12:15:00Z">
              <w:tcPr>
                <w:tcW w:w="1064" w:type="dxa"/>
              </w:tcPr>
            </w:tcPrChange>
          </w:tcPr>
          <w:p w14:paraId="4D7291DC" w14:textId="0E38351C" w:rsidR="00E8076D" w:rsidRDefault="00E8076D" w:rsidP="00E8076D">
            <w:pPr>
              <w:jc w:val="right"/>
              <w:rPr>
                <w:ins w:id="4303" w:author="james" w:date="2016-03-29T12:14:00Z"/>
              </w:rPr>
              <w:pPrChange w:id="4304" w:author="james" w:date="2016-03-29T12:15:00Z">
                <w:pPr>
                  <w:jc w:val="both"/>
                </w:pPr>
              </w:pPrChange>
            </w:pPr>
            <w:ins w:id="4305" w:author="james" w:date="2016-03-29T12:15:00Z">
              <w:r>
                <w:rPr>
                  <w:rFonts w:ascii="Calibri" w:hAnsi="Calibri"/>
                  <w:color w:val="000000"/>
                  <w:sz w:val="22"/>
                  <w:szCs w:val="22"/>
                </w:rPr>
                <w:t>6</w:t>
              </w:r>
            </w:ins>
          </w:p>
        </w:tc>
        <w:tc>
          <w:tcPr>
            <w:tcW w:w="1064" w:type="dxa"/>
            <w:vAlign w:val="bottom"/>
            <w:tcPrChange w:id="4306" w:author="james" w:date="2016-03-29T12:15:00Z">
              <w:tcPr>
                <w:tcW w:w="1064" w:type="dxa"/>
              </w:tcPr>
            </w:tcPrChange>
          </w:tcPr>
          <w:p w14:paraId="3F5276F8" w14:textId="1D5A2C0B" w:rsidR="00E8076D" w:rsidRDefault="00E8076D" w:rsidP="00E8076D">
            <w:pPr>
              <w:jc w:val="right"/>
              <w:rPr>
                <w:ins w:id="4307" w:author="james" w:date="2016-03-29T12:14:00Z"/>
              </w:rPr>
              <w:pPrChange w:id="4308" w:author="james" w:date="2016-03-29T12:15:00Z">
                <w:pPr>
                  <w:jc w:val="both"/>
                </w:pPr>
              </w:pPrChange>
            </w:pPr>
            <w:ins w:id="4309" w:author="james" w:date="2016-03-29T12:15:00Z">
              <w:r>
                <w:rPr>
                  <w:rFonts w:ascii="Calibri" w:hAnsi="Calibri"/>
                  <w:color w:val="000000"/>
                  <w:sz w:val="22"/>
                  <w:szCs w:val="22"/>
                </w:rPr>
                <w:t>13</w:t>
              </w:r>
            </w:ins>
          </w:p>
        </w:tc>
      </w:tr>
      <w:tr w:rsidR="00E8076D" w14:paraId="3976659D" w14:textId="77777777" w:rsidTr="001D095E">
        <w:trPr>
          <w:ins w:id="4310" w:author="james" w:date="2016-03-29T12:14:00Z"/>
        </w:trPr>
        <w:tc>
          <w:tcPr>
            <w:tcW w:w="1064" w:type="dxa"/>
            <w:vAlign w:val="bottom"/>
            <w:tcPrChange w:id="4311" w:author="james" w:date="2016-03-29T12:15:00Z">
              <w:tcPr>
                <w:tcW w:w="1064" w:type="dxa"/>
              </w:tcPr>
            </w:tcPrChange>
          </w:tcPr>
          <w:p w14:paraId="0B12065B" w14:textId="275876AB" w:rsidR="00E8076D" w:rsidRDefault="00E8076D" w:rsidP="00E8076D">
            <w:pPr>
              <w:jc w:val="right"/>
              <w:rPr>
                <w:ins w:id="4312" w:author="james" w:date="2016-03-29T12:14:00Z"/>
              </w:rPr>
              <w:pPrChange w:id="4313" w:author="james" w:date="2016-03-29T12:15:00Z">
                <w:pPr>
                  <w:jc w:val="both"/>
                </w:pPr>
              </w:pPrChange>
            </w:pPr>
            <w:ins w:id="4314" w:author="james" w:date="2016-03-29T12:15:00Z">
              <w:r>
                <w:rPr>
                  <w:rFonts w:ascii="Calibri" w:hAnsi="Calibri"/>
                  <w:color w:val="000000"/>
                  <w:sz w:val="22"/>
                  <w:szCs w:val="22"/>
                </w:rPr>
                <w:t>11110</w:t>
              </w:r>
            </w:ins>
          </w:p>
        </w:tc>
        <w:tc>
          <w:tcPr>
            <w:tcW w:w="1064" w:type="dxa"/>
            <w:vAlign w:val="bottom"/>
            <w:tcPrChange w:id="4315" w:author="james" w:date="2016-03-29T12:15:00Z">
              <w:tcPr>
                <w:tcW w:w="1064" w:type="dxa"/>
              </w:tcPr>
            </w:tcPrChange>
          </w:tcPr>
          <w:p w14:paraId="4D8A7852" w14:textId="07CD3B57" w:rsidR="00E8076D" w:rsidRDefault="00E8076D" w:rsidP="00E8076D">
            <w:pPr>
              <w:jc w:val="right"/>
              <w:rPr>
                <w:ins w:id="4316" w:author="james" w:date="2016-03-29T12:14:00Z"/>
              </w:rPr>
              <w:pPrChange w:id="4317" w:author="james" w:date="2016-03-29T12:15:00Z">
                <w:pPr>
                  <w:jc w:val="both"/>
                </w:pPr>
              </w:pPrChange>
            </w:pPr>
            <w:ins w:id="4318" w:author="james" w:date="2016-03-29T12:15:00Z">
              <w:r>
                <w:rPr>
                  <w:rFonts w:ascii="Calibri" w:hAnsi="Calibri"/>
                  <w:color w:val="000000"/>
                  <w:sz w:val="22"/>
                  <w:szCs w:val="22"/>
                </w:rPr>
                <w:t>14</w:t>
              </w:r>
            </w:ins>
          </w:p>
        </w:tc>
        <w:tc>
          <w:tcPr>
            <w:tcW w:w="1064" w:type="dxa"/>
            <w:vAlign w:val="bottom"/>
            <w:tcPrChange w:id="4319" w:author="james" w:date="2016-03-29T12:15:00Z">
              <w:tcPr>
                <w:tcW w:w="1064" w:type="dxa"/>
              </w:tcPr>
            </w:tcPrChange>
          </w:tcPr>
          <w:p w14:paraId="5436C285" w14:textId="676A3B70" w:rsidR="00E8076D" w:rsidRDefault="00E8076D" w:rsidP="00E8076D">
            <w:pPr>
              <w:jc w:val="right"/>
              <w:rPr>
                <w:ins w:id="4320" w:author="james" w:date="2016-03-29T12:14:00Z"/>
              </w:rPr>
              <w:pPrChange w:id="4321" w:author="james" w:date="2016-03-29T12:15:00Z">
                <w:pPr>
                  <w:jc w:val="both"/>
                </w:pPr>
              </w:pPrChange>
            </w:pPr>
            <w:ins w:id="4322" w:author="james" w:date="2016-03-29T12:15:00Z">
              <w:r>
                <w:rPr>
                  <w:rFonts w:ascii="Calibri" w:hAnsi="Calibri"/>
                  <w:color w:val="000000"/>
                  <w:sz w:val="22"/>
                  <w:szCs w:val="22"/>
                </w:rPr>
                <w:t>29</w:t>
              </w:r>
            </w:ins>
          </w:p>
        </w:tc>
        <w:tc>
          <w:tcPr>
            <w:tcW w:w="1064" w:type="dxa"/>
            <w:vAlign w:val="bottom"/>
            <w:tcPrChange w:id="4323" w:author="james" w:date="2016-03-29T12:15:00Z">
              <w:tcPr>
                <w:tcW w:w="1064" w:type="dxa"/>
              </w:tcPr>
            </w:tcPrChange>
          </w:tcPr>
          <w:p w14:paraId="53D15543" w14:textId="717738C9" w:rsidR="00E8076D" w:rsidRDefault="00E8076D" w:rsidP="00E8076D">
            <w:pPr>
              <w:jc w:val="right"/>
              <w:rPr>
                <w:ins w:id="4324" w:author="james" w:date="2016-03-29T12:14:00Z"/>
              </w:rPr>
              <w:pPrChange w:id="4325" w:author="james" w:date="2016-03-29T12:15:00Z">
                <w:pPr>
                  <w:jc w:val="both"/>
                </w:pPr>
              </w:pPrChange>
            </w:pPr>
            <w:ins w:id="4326" w:author="james" w:date="2016-03-29T12:15:00Z">
              <w:r>
                <w:rPr>
                  <w:rFonts w:ascii="Calibri" w:hAnsi="Calibri"/>
                  <w:color w:val="000000"/>
                  <w:sz w:val="22"/>
                  <w:szCs w:val="22"/>
                </w:rPr>
                <w:t>-14</w:t>
              </w:r>
            </w:ins>
          </w:p>
        </w:tc>
        <w:tc>
          <w:tcPr>
            <w:tcW w:w="1064" w:type="dxa"/>
            <w:vAlign w:val="bottom"/>
            <w:tcPrChange w:id="4327" w:author="james" w:date="2016-03-29T12:15:00Z">
              <w:tcPr>
                <w:tcW w:w="1064" w:type="dxa"/>
              </w:tcPr>
            </w:tcPrChange>
          </w:tcPr>
          <w:p w14:paraId="20C0C93A" w14:textId="05CA75F4" w:rsidR="00E8076D" w:rsidRDefault="00E8076D" w:rsidP="00E8076D">
            <w:pPr>
              <w:jc w:val="right"/>
              <w:rPr>
                <w:ins w:id="4328" w:author="james" w:date="2016-03-29T12:14:00Z"/>
              </w:rPr>
              <w:pPrChange w:id="4329" w:author="james" w:date="2016-03-29T12:15:00Z">
                <w:pPr>
                  <w:jc w:val="both"/>
                </w:pPr>
              </w:pPrChange>
            </w:pPr>
            <w:ins w:id="4330" w:author="james" w:date="2016-03-29T12:15:00Z">
              <w:r>
                <w:rPr>
                  <w:rFonts w:ascii="Calibri" w:hAnsi="Calibri"/>
                  <w:color w:val="000000"/>
                  <w:sz w:val="22"/>
                  <w:szCs w:val="22"/>
                </w:rPr>
                <w:t>-29</w:t>
              </w:r>
            </w:ins>
          </w:p>
        </w:tc>
        <w:tc>
          <w:tcPr>
            <w:tcW w:w="1064" w:type="dxa"/>
            <w:vAlign w:val="bottom"/>
            <w:tcPrChange w:id="4331" w:author="james" w:date="2016-03-29T12:15:00Z">
              <w:tcPr>
                <w:tcW w:w="1064" w:type="dxa"/>
              </w:tcPr>
            </w:tcPrChange>
          </w:tcPr>
          <w:p w14:paraId="1EF48067" w14:textId="431BB9BA" w:rsidR="00E8076D" w:rsidRDefault="00E8076D" w:rsidP="00E8076D">
            <w:pPr>
              <w:jc w:val="right"/>
              <w:rPr>
                <w:ins w:id="4332" w:author="james" w:date="2016-03-29T12:14:00Z"/>
              </w:rPr>
              <w:pPrChange w:id="4333" w:author="james" w:date="2016-03-29T12:15:00Z">
                <w:pPr>
                  <w:jc w:val="both"/>
                </w:pPr>
              </w:pPrChange>
            </w:pPr>
            <w:ins w:id="4334" w:author="james" w:date="2016-03-29T12:15:00Z">
              <w:r>
                <w:rPr>
                  <w:rFonts w:ascii="Calibri" w:hAnsi="Calibri"/>
                  <w:color w:val="000000"/>
                  <w:sz w:val="22"/>
                  <w:szCs w:val="22"/>
                </w:rPr>
                <w:t>-2</w:t>
              </w:r>
            </w:ins>
          </w:p>
        </w:tc>
        <w:tc>
          <w:tcPr>
            <w:tcW w:w="1064" w:type="dxa"/>
            <w:vAlign w:val="bottom"/>
            <w:tcPrChange w:id="4335" w:author="james" w:date="2016-03-29T12:15:00Z">
              <w:tcPr>
                <w:tcW w:w="1064" w:type="dxa"/>
              </w:tcPr>
            </w:tcPrChange>
          </w:tcPr>
          <w:p w14:paraId="24EEAA17" w14:textId="19B0F53B" w:rsidR="00E8076D" w:rsidRDefault="00E8076D" w:rsidP="00E8076D">
            <w:pPr>
              <w:jc w:val="right"/>
              <w:rPr>
                <w:ins w:id="4336" w:author="james" w:date="2016-03-29T12:14:00Z"/>
              </w:rPr>
              <w:pPrChange w:id="4337" w:author="james" w:date="2016-03-29T12:15:00Z">
                <w:pPr>
                  <w:jc w:val="both"/>
                </w:pPr>
              </w:pPrChange>
            </w:pPr>
            <w:ins w:id="4338" w:author="james" w:date="2016-03-29T12:15:00Z">
              <w:r>
                <w:rPr>
                  <w:rFonts w:ascii="Calibri" w:hAnsi="Calibri"/>
                  <w:color w:val="000000"/>
                  <w:sz w:val="22"/>
                  <w:szCs w:val="22"/>
                </w:rPr>
                <w:t>-3</w:t>
              </w:r>
            </w:ins>
          </w:p>
        </w:tc>
        <w:tc>
          <w:tcPr>
            <w:tcW w:w="1064" w:type="dxa"/>
            <w:vAlign w:val="bottom"/>
            <w:tcPrChange w:id="4339" w:author="james" w:date="2016-03-29T12:15:00Z">
              <w:tcPr>
                <w:tcW w:w="1064" w:type="dxa"/>
              </w:tcPr>
            </w:tcPrChange>
          </w:tcPr>
          <w:p w14:paraId="72FFF072" w14:textId="34BC980C" w:rsidR="00E8076D" w:rsidRDefault="00E8076D" w:rsidP="00E8076D">
            <w:pPr>
              <w:jc w:val="right"/>
              <w:rPr>
                <w:ins w:id="4340" w:author="james" w:date="2016-03-29T12:14:00Z"/>
              </w:rPr>
              <w:pPrChange w:id="4341" w:author="james" w:date="2016-03-29T12:15:00Z">
                <w:pPr>
                  <w:jc w:val="both"/>
                </w:pPr>
              </w:pPrChange>
            </w:pPr>
            <w:ins w:id="4342" w:author="james" w:date="2016-03-29T12:15:00Z">
              <w:r>
                <w:rPr>
                  <w:rFonts w:ascii="Calibri" w:hAnsi="Calibri"/>
                  <w:color w:val="000000"/>
                  <w:sz w:val="22"/>
                  <w:szCs w:val="22"/>
                </w:rPr>
                <w:t>4</w:t>
              </w:r>
            </w:ins>
          </w:p>
        </w:tc>
        <w:tc>
          <w:tcPr>
            <w:tcW w:w="1064" w:type="dxa"/>
            <w:vAlign w:val="bottom"/>
            <w:tcPrChange w:id="4343" w:author="james" w:date="2016-03-29T12:15:00Z">
              <w:tcPr>
                <w:tcW w:w="1064" w:type="dxa"/>
              </w:tcPr>
            </w:tcPrChange>
          </w:tcPr>
          <w:p w14:paraId="5FB8392D" w14:textId="4221E65E" w:rsidR="00E8076D" w:rsidRDefault="00E8076D" w:rsidP="00E8076D">
            <w:pPr>
              <w:jc w:val="right"/>
              <w:rPr>
                <w:ins w:id="4344" w:author="james" w:date="2016-03-29T12:14:00Z"/>
              </w:rPr>
              <w:pPrChange w:id="4345" w:author="james" w:date="2016-03-29T12:15:00Z">
                <w:pPr>
                  <w:jc w:val="both"/>
                </w:pPr>
              </w:pPrChange>
            </w:pPr>
            <w:ins w:id="4346" w:author="james" w:date="2016-03-29T12:15:00Z">
              <w:r>
                <w:rPr>
                  <w:rFonts w:ascii="Calibri" w:hAnsi="Calibri"/>
                  <w:color w:val="000000"/>
                  <w:sz w:val="22"/>
                  <w:szCs w:val="22"/>
                </w:rPr>
                <w:t>9</w:t>
              </w:r>
            </w:ins>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7" w:author="n/a n/a" w:date="2016-01-06T22:11:00Z" w:initials="nn">
    <w:p w14:paraId="7F89E4DD" w14:textId="54AC6F4E" w:rsidR="00B13CFD" w:rsidRDefault="00B13CFD">
      <w:pPr>
        <w:pStyle w:val="CommentText"/>
      </w:pPr>
      <w:r>
        <w:rPr>
          <w:rStyle w:val="CommentReference"/>
        </w:rPr>
        <w:annotationRef/>
      </w:r>
      <w:r>
        <w:t>Anecdotal, perhaps motivation is more appropriate.</w:t>
      </w:r>
    </w:p>
  </w:comment>
  <w:comment w:id="341" w:author="n/a n/a" w:date="2016-01-06T22:17:00Z" w:initials="nn">
    <w:p w14:paraId="038ACDAB" w14:textId="5EE37C61" w:rsidR="00B13CFD" w:rsidRDefault="00B13CFD">
      <w:pPr>
        <w:pStyle w:val="CommentText"/>
      </w:pPr>
      <w:r>
        <w:rPr>
          <w:rStyle w:val="CommentReference"/>
        </w:rPr>
        <w:annotationRef/>
      </w:r>
      <w:r>
        <w:t>Should we consider removing this section from the document, and simply define one method of describing the file?</w:t>
      </w:r>
    </w:p>
  </w:comment>
  <w:comment w:id="397" w:author="n/a n/a" w:date="2015-11-30T19:38:00Z" w:initials="nn">
    <w:p w14:paraId="6C265514" w14:textId="106ECB4C" w:rsidR="00B13CFD" w:rsidRDefault="00B13CFD">
      <w:pPr>
        <w:pStyle w:val="CommentText"/>
      </w:pPr>
      <w:r>
        <w:rPr>
          <w:rStyle w:val="CommentReference"/>
        </w:rPr>
        <w:annotationRef/>
      </w:r>
      <w:r>
        <w:t xml:space="preserve">It seems like the API code currently only accepts `Left’ and `Right’, not L and R. Perhaps also remove N/A. </w:t>
      </w:r>
    </w:p>
  </w:comment>
  <w:comment w:id="420" w:author="james" w:date="2016-01-19T13:43:00Z" w:initials="j">
    <w:p w14:paraId="4E64D170" w14:textId="0F00A0C6" w:rsidR="00B13CFD" w:rsidRDefault="00B13CFD">
      <w:pPr>
        <w:pStyle w:val="CommentText"/>
      </w:pPr>
      <w:r>
        <w:rPr>
          <w:rStyle w:val="CommentReference"/>
        </w:rPr>
        <w:annotationRef/>
      </w:r>
      <w:r>
        <w:t>TODO:</w:t>
      </w:r>
    </w:p>
    <w:p w14:paraId="435AD741" w14:textId="60C2AFC1" w:rsidR="00B13CFD" w:rsidRDefault="00B13CFD">
      <w:pPr>
        <w:pStyle w:val="CommentText"/>
      </w:pPr>
      <w:r>
        <w:t>Fix this, and check that we are certain that the four formats are enough: Sign, sign-mag, signed int, offset bin. Does this really cover all encodings?</w:t>
      </w:r>
    </w:p>
  </w:comment>
  <w:comment w:id="637" w:author="n/a n/a" w:date="2016-01-06T23:13:00Z" w:initials="nn">
    <w:p w14:paraId="2F39DD03" w14:textId="52177B2F" w:rsidR="00B13CFD" w:rsidRDefault="00B13CFD">
      <w:pPr>
        <w:pStyle w:val="CommentText"/>
      </w:pPr>
      <w:r>
        <w:rPr>
          <w:rStyle w:val="CommentReference"/>
        </w:rPr>
        <w:annotationRef/>
      </w:r>
      <w:r>
        <w:t>Come back to these…</w:t>
      </w:r>
    </w:p>
  </w:comment>
  <w:comment w:id="805" w:author="n/a n/a" w:date="2016-01-07T00:01:00Z" w:initials="nn">
    <w:p w14:paraId="0FD01746" w14:textId="7A3F187B" w:rsidR="00B13CFD" w:rsidRDefault="00B13CFD">
      <w:pPr>
        <w:pStyle w:val="CommentText"/>
      </w:pPr>
      <w:r>
        <w:rPr>
          <w:rStyle w:val="CommentReference"/>
        </w:rPr>
        <w:annotationRef/>
      </w:r>
      <w:r>
        <w:t xml:space="preserve">I do not understand why a chunk would not be homogenous in it’s lumps. Surely only one ‘kind’ of lump can exist in a chunk. A chunk can contain one or more lumps, but I do not see why it would contain more than one kind of lump? </w:t>
      </w:r>
    </w:p>
  </w:comment>
  <w:comment w:id="806" w:author="n/a n/a" w:date="2015-11-30T19:40:00Z" w:initials="nn">
    <w:p w14:paraId="5F1B8F31" w14:textId="2C24AF52" w:rsidR="00B13CFD" w:rsidRDefault="00B13CFD">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807" w:author="n/a n/a" w:date="2015-11-30T19:42:00Z" w:initials="nn">
    <w:p w14:paraId="1D6032B3" w14:textId="7EC7D679" w:rsidR="00B13CFD" w:rsidRDefault="00B13CFD">
      <w:pPr>
        <w:pStyle w:val="CommentText"/>
      </w:pPr>
      <w:r>
        <w:rPr>
          <w:rStyle w:val="CommentReference"/>
        </w:rPr>
        <w:annotationRef/>
      </w:r>
      <w:r>
        <w:t>Would it make sense to call this `Alignment’ to be consistent with the Stream definition?</w:t>
      </w:r>
    </w:p>
  </w:comment>
  <w:comment w:id="809" w:author="n/a n/a" w:date="2016-01-07T00:30:00Z" w:initials="nn">
    <w:p w14:paraId="6AF515BA" w14:textId="13956B0F" w:rsidR="00B13CFD" w:rsidRDefault="00B13CFD">
      <w:pPr>
        <w:pStyle w:val="CommentText"/>
      </w:pPr>
      <w:r>
        <w:rPr>
          <w:rStyle w:val="CommentReference"/>
        </w:rPr>
        <w:annotationRef/>
      </w:r>
      <w:r>
        <w:t xml:space="preserve">I am very skeptical about this, I do not see that a system which buffers 10 lumps in order to write them to a single set of 9 shorts, would actually write the lumps in this way. It is more likely that the two streams would be written in order, first the yellow, then the red. If a system has this kind of  configuration it implies that it has some non-byte data type which stores and buffers the non-byte lumps, before parsing them into a byte-type array for transport over a byte-based channel. </w:t>
      </w:r>
    </w:p>
  </w:comment>
  <w:comment w:id="810" w:author="james" w:date="2015-11-27T11:04:00Z" w:initials="j">
    <w:p w14:paraId="37E7F706" w14:textId="786AEAEC" w:rsidR="00B13CFD" w:rsidRDefault="00B13CFD">
      <w:pPr>
        <w:pStyle w:val="CommentText"/>
      </w:pPr>
      <w:r>
        <w:rPr>
          <w:rStyle w:val="CommentReference"/>
        </w:rPr>
        <w:annotationRef/>
      </w:r>
      <w:r>
        <w:t>I am very confused here, it seems that the lump has 14.4 bits! Sure they are 14 bits with a chunk-padding of four bits?</w:t>
      </w:r>
    </w:p>
  </w:comment>
  <w:comment w:id="814" w:author="james" w:date="2015-12-01T16:54:00Z" w:initials="j">
    <w:p w14:paraId="21C7BBFF" w14:textId="77777777" w:rsidR="00B13CFD" w:rsidRDefault="00B13CFD">
      <w:pPr>
        <w:pStyle w:val="CommentText"/>
      </w:pPr>
      <w:r>
        <w:rPr>
          <w:rStyle w:val="CommentReference"/>
        </w:rPr>
        <w:annotationRef/>
      </w:r>
      <w:r>
        <w:t xml:space="preserve">It might make sense to discuss the ordering of data in the XML file. </w:t>
      </w:r>
    </w:p>
    <w:p w14:paraId="0EC7B5B2" w14:textId="77777777" w:rsidR="00B13CFD" w:rsidRDefault="00B13CFD">
      <w:pPr>
        <w:pStyle w:val="CommentText"/>
      </w:pPr>
    </w:p>
    <w:p w14:paraId="0987F507" w14:textId="325456D4" w:rsidR="00B13CFD" w:rsidRDefault="00B13CFD">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 w:id="832" w:author="james" w:date="2016-03-29T11:54:00Z" w:initials="j">
    <w:p w14:paraId="0C16347E" w14:textId="7D8317AA" w:rsidR="00B13CFD" w:rsidRDefault="00B13CFD">
      <w:pPr>
        <w:pStyle w:val="CommentText"/>
      </w:pPr>
      <w:r>
        <w:rPr>
          <w:rStyle w:val="CommentReference"/>
        </w:rPr>
        <w:annotationRef/>
      </w:r>
      <w:r>
        <w:t>This probably shouldn’t be in the released standard.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9E4DD" w15:done="0"/>
  <w15:commentEx w15:paraId="038ACDAB" w15:done="0"/>
  <w15:commentEx w15:paraId="6C265514" w15:done="0"/>
  <w15:commentEx w15:paraId="435AD741" w15:done="0"/>
  <w15:commentEx w15:paraId="2F39DD03" w15:done="0"/>
  <w15:commentEx w15:paraId="0FD01746" w15:done="0"/>
  <w15:commentEx w15:paraId="5F1B8F31" w15:done="0"/>
  <w15:commentEx w15:paraId="1D6032B3" w15:done="0"/>
  <w15:commentEx w15:paraId="6AF515BA" w15:done="0"/>
  <w15:commentEx w15:paraId="37E7F706" w15:done="0"/>
  <w15:commentEx w15:paraId="0987F507" w15:done="0"/>
  <w15:commentEx w15:paraId="0C1634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F0CB2" w14:textId="77777777" w:rsidR="00A22471" w:rsidRDefault="00A22471">
      <w:r>
        <w:separator/>
      </w:r>
    </w:p>
  </w:endnote>
  <w:endnote w:type="continuationSeparator" w:id="0">
    <w:p w14:paraId="7E4E3C73" w14:textId="77777777" w:rsidR="00A22471" w:rsidRDefault="00A2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B13CFD" w:rsidRDefault="00B13CFD" w:rsidP="001A7656">
    <w:pPr>
      <w:pStyle w:val="Header"/>
    </w:pPr>
    <w:r>
      <w:t>GNSS SDR Metadata Standard.  Rev 0.1 Jan 25 2015</w:t>
    </w:r>
  </w:p>
  <w:p w14:paraId="1E0CD2B2" w14:textId="77777777" w:rsidR="00B13CFD" w:rsidRDefault="00B13CFD">
    <w:pPr>
      <w:pStyle w:val="Footer"/>
      <w:jc w:val="center"/>
    </w:pPr>
    <w:r>
      <w:rPr>
        <w:rStyle w:val="PageNumber"/>
      </w:rPr>
      <w:fldChar w:fldCharType="begin"/>
    </w:r>
    <w:r>
      <w:rPr>
        <w:rStyle w:val="PageNumber"/>
      </w:rPr>
      <w:instrText xml:space="preserve"> PAGE </w:instrText>
    </w:r>
    <w:r>
      <w:rPr>
        <w:rStyle w:val="PageNumber"/>
      </w:rPr>
      <w:fldChar w:fldCharType="separate"/>
    </w:r>
    <w:r w:rsidR="000931EE">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40E63" w14:textId="77777777" w:rsidR="00A22471" w:rsidRDefault="00A22471">
      <w:r>
        <w:separator/>
      </w:r>
    </w:p>
  </w:footnote>
  <w:footnote w:type="continuationSeparator" w:id="0">
    <w:p w14:paraId="54B5D4B4" w14:textId="77777777" w:rsidR="00A22471" w:rsidRDefault="00A22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824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0B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03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453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C23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6C6B"/>
    <w:rsid w:val="00027604"/>
    <w:rsid w:val="00027DC8"/>
    <w:rsid w:val="00030104"/>
    <w:rsid w:val="00030DD1"/>
    <w:rsid w:val="0003107E"/>
    <w:rsid w:val="000312B7"/>
    <w:rsid w:val="000335D6"/>
    <w:rsid w:val="00033787"/>
    <w:rsid w:val="00033A0D"/>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1EE"/>
    <w:rsid w:val="000937C3"/>
    <w:rsid w:val="000A00DB"/>
    <w:rsid w:val="000A032F"/>
    <w:rsid w:val="000A207A"/>
    <w:rsid w:val="000A213B"/>
    <w:rsid w:val="000A3B18"/>
    <w:rsid w:val="000A68AE"/>
    <w:rsid w:val="000B0399"/>
    <w:rsid w:val="000B1299"/>
    <w:rsid w:val="000B2A65"/>
    <w:rsid w:val="000B368D"/>
    <w:rsid w:val="000B69FE"/>
    <w:rsid w:val="000B716C"/>
    <w:rsid w:val="000B7B97"/>
    <w:rsid w:val="000C1EC1"/>
    <w:rsid w:val="000C3029"/>
    <w:rsid w:val="000C4483"/>
    <w:rsid w:val="000C5C0B"/>
    <w:rsid w:val="000C60E7"/>
    <w:rsid w:val="000D1F96"/>
    <w:rsid w:val="000D22B6"/>
    <w:rsid w:val="000D24BD"/>
    <w:rsid w:val="000D2FDF"/>
    <w:rsid w:val="000D392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7CA"/>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44F2"/>
    <w:rsid w:val="00186314"/>
    <w:rsid w:val="00195979"/>
    <w:rsid w:val="00195AB0"/>
    <w:rsid w:val="001978AB"/>
    <w:rsid w:val="001A0409"/>
    <w:rsid w:val="001A0F9F"/>
    <w:rsid w:val="001A2350"/>
    <w:rsid w:val="001A3841"/>
    <w:rsid w:val="001A4E9E"/>
    <w:rsid w:val="001A5C25"/>
    <w:rsid w:val="001A5C97"/>
    <w:rsid w:val="001A5EC6"/>
    <w:rsid w:val="001A7656"/>
    <w:rsid w:val="001B0761"/>
    <w:rsid w:val="001B343D"/>
    <w:rsid w:val="001B5592"/>
    <w:rsid w:val="001B5AAB"/>
    <w:rsid w:val="001B7EFC"/>
    <w:rsid w:val="001C00F9"/>
    <w:rsid w:val="001C13E6"/>
    <w:rsid w:val="001C1B6B"/>
    <w:rsid w:val="001C2C35"/>
    <w:rsid w:val="001C3F4D"/>
    <w:rsid w:val="001C61A1"/>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9E1"/>
    <w:rsid w:val="001E4E8B"/>
    <w:rsid w:val="001F0463"/>
    <w:rsid w:val="001F0607"/>
    <w:rsid w:val="001F2A33"/>
    <w:rsid w:val="001F3850"/>
    <w:rsid w:val="001F3E27"/>
    <w:rsid w:val="001F5A7E"/>
    <w:rsid w:val="001F5B18"/>
    <w:rsid w:val="001F5E14"/>
    <w:rsid w:val="001F5F7F"/>
    <w:rsid w:val="001F7B19"/>
    <w:rsid w:val="001F7C23"/>
    <w:rsid w:val="002011EB"/>
    <w:rsid w:val="002028CF"/>
    <w:rsid w:val="00202B41"/>
    <w:rsid w:val="00203292"/>
    <w:rsid w:val="002062F0"/>
    <w:rsid w:val="002072D3"/>
    <w:rsid w:val="00207BAF"/>
    <w:rsid w:val="0021011A"/>
    <w:rsid w:val="00210866"/>
    <w:rsid w:val="002108B4"/>
    <w:rsid w:val="0021191F"/>
    <w:rsid w:val="0021262E"/>
    <w:rsid w:val="0021359C"/>
    <w:rsid w:val="00214CED"/>
    <w:rsid w:val="00216F8E"/>
    <w:rsid w:val="002172BD"/>
    <w:rsid w:val="00217B45"/>
    <w:rsid w:val="00220C2E"/>
    <w:rsid w:val="0022159F"/>
    <w:rsid w:val="002253A5"/>
    <w:rsid w:val="00226157"/>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524F7"/>
    <w:rsid w:val="00252D4B"/>
    <w:rsid w:val="0025523F"/>
    <w:rsid w:val="002567BE"/>
    <w:rsid w:val="0025723D"/>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0DD9"/>
    <w:rsid w:val="002C1DD1"/>
    <w:rsid w:val="002C6D44"/>
    <w:rsid w:val="002C77F3"/>
    <w:rsid w:val="002D11B2"/>
    <w:rsid w:val="002D2E48"/>
    <w:rsid w:val="002D5B18"/>
    <w:rsid w:val="002D5E77"/>
    <w:rsid w:val="002D75FA"/>
    <w:rsid w:val="002E201E"/>
    <w:rsid w:val="002E227D"/>
    <w:rsid w:val="002E350B"/>
    <w:rsid w:val="002E50FB"/>
    <w:rsid w:val="002E7468"/>
    <w:rsid w:val="002E74C7"/>
    <w:rsid w:val="002E7844"/>
    <w:rsid w:val="002E79A0"/>
    <w:rsid w:val="002F091A"/>
    <w:rsid w:val="002F0FD6"/>
    <w:rsid w:val="002F2061"/>
    <w:rsid w:val="002F4F09"/>
    <w:rsid w:val="002F5BAD"/>
    <w:rsid w:val="002F5CEA"/>
    <w:rsid w:val="002F72AE"/>
    <w:rsid w:val="00302C14"/>
    <w:rsid w:val="0030790B"/>
    <w:rsid w:val="00310DBA"/>
    <w:rsid w:val="003115CA"/>
    <w:rsid w:val="00312BAF"/>
    <w:rsid w:val="00314A6D"/>
    <w:rsid w:val="00314B02"/>
    <w:rsid w:val="003153A6"/>
    <w:rsid w:val="00315CBF"/>
    <w:rsid w:val="00320C67"/>
    <w:rsid w:val="00321B34"/>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023D"/>
    <w:rsid w:val="00391BEB"/>
    <w:rsid w:val="00391EFE"/>
    <w:rsid w:val="00393746"/>
    <w:rsid w:val="003941C0"/>
    <w:rsid w:val="0039603B"/>
    <w:rsid w:val="003975D7"/>
    <w:rsid w:val="003A358A"/>
    <w:rsid w:val="003A3637"/>
    <w:rsid w:val="003A4356"/>
    <w:rsid w:val="003A562C"/>
    <w:rsid w:val="003A7550"/>
    <w:rsid w:val="003B0225"/>
    <w:rsid w:val="003B04E6"/>
    <w:rsid w:val="003B102F"/>
    <w:rsid w:val="003B32F6"/>
    <w:rsid w:val="003B3FAF"/>
    <w:rsid w:val="003B434F"/>
    <w:rsid w:val="003B4919"/>
    <w:rsid w:val="003B4BD7"/>
    <w:rsid w:val="003B5488"/>
    <w:rsid w:val="003B7439"/>
    <w:rsid w:val="003C0430"/>
    <w:rsid w:val="003C04C7"/>
    <w:rsid w:val="003C1830"/>
    <w:rsid w:val="003C21AD"/>
    <w:rsid w:val="003C22B4"/>
    <w:rsid w:val="003C3685"/>
    <w:rsid w:val="003C7D4D"/>
    <w:rsid w:val="003D18F7"/>
    <w:rsid w:val="003D2C60"/>
    <w:rsid w:val="003D368E"/>
    <w:rsid w:val="003D4287"/>
    <w:rsid w:val="003D54AC"/>
    <w:rsid w:val="003D6D1A"/>
    <w:rsid w:val="003E14AD"/>
    <w:rsid w:val="003E334D"/>
    <w:rsid w:val="003E5E8B"/>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115"/>
    <w:rsid w:val="00416808"/>
    <w:rsid w:val="00417C31"/>
    <w:rsid w:val="00417E0E"/>
    <w:rsid w:val="004204CC"/>
    <w:rsid w:val="00421EA9"/>
    <w:rsid w:val="00425F94"/>
    <w:rsid w:val="004269A1"/>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53E"/>
    <w:rsid w:val="0046090A"/>
    <w:rsid w:val="00463FDD"/>
    <w:rsid w:val="00465C93"/>
    <w:rsid w:val="00466A2D"/>
    <w:rsid w:val="004719BE"/>
    <w:rsid w:val="00471F28"/>
    <w:rsid w:val="00473A49"/>
    <w:rsid w:val="00473F00"/>
    <w:rsid w:val="00474AA6"/>
    <w:rsid w:val="004764BA"/>
    <w:rsid w:val="004774EC"/>
    <w:rsid w:val="00483E58"/>
    <w:rsid w:val="00486A8B"/>
    <w:rsid w:val="00487E10"/>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52DD"/>
    <w:rsid w:val="004B23B4"/>
    <w:rsid w:val="004B2D92"/>
    <w:rsid w:val="004B2DA7"/>
    <w:rsid w:val="004B48C1"/>
    <w:rsid w:val="004B48F6"/>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03905"/>
    <w:rsid w:val="0051256F"/>
    <w:rsid w:val="00514EF9"/>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B6B3A"/>
    <w:rsid w:val="005C06C2"/>
    <w:rsid w:val="005C08A7"/>
    <w:rsid w:val="005C0E6F"/>
    <w:rsid w:val="005C159C"/>
    <w:rsid w:val="005C16D7"/>
    <w:rsid w:val="005C1C04"/>
    <w:rsid w:val="005C7EC2"/>
    <w:rsid w:val="005D2692"/>
    <w:rsid w:val="005D4407"/>
    <w:rsid w:val="005D64BD"/>
    <w:rsid w:val="005D67AA"/>
    <w:rsid w:val="005D6DCA"/>
    <w:rsid w:val="005E0617"/>
    <w:rsid w:val="005E1420"/>
    <w:rsid w:val="005E1BE2"/>
    <w:rsid w:val="005E51B4"/>
    <w:rsid w:val="005E7757"/>
    <w:rsid w:val="005F243D"/>
    <w:rsid w:val="005F3E06"/>
    <w:rsid w:val="005F5460"/>
    <w:rsid w:val="005F6146"/>
    <w:rsid w:val="005F6359"/>
    <w:rsid w:val="00601217"/>
    <w:rsid w:val="00601B06"/>
    <w:rsid w:val="006025F7"/>
    <w:rsid w:val="00604C4C"/>
    <w:rsid w:val="00606A0E"/>
    <w:rsid w:val="00611E02"/>
    <w:rsid w:val="0061210C"/>
    <w:rsid w:val="00612CDA"/>
    <w:rsid w:val="006130AA"/>
    <w:rsid w:val="006144D9"/>
    <w:rsid w:val="00617536"/>
    <w:rsid w:val="006175E4"/>
    <w:rsid w:val="00621615"/>
    <w:rsid w:val="006221AD"/>
    <w:rsid w:val="00623A87"/>
    <w:rsid w:val="006255C5"/>
    <w:rsid w:val="006258ED"/>
    <w:rsid w:val="00627F2A"/>
    <w:rsid w:val="00631D73"/>
    <w:rsid w:val="00631ECB"/>
    <w:rsid w:val="00632267"/>
    <w:rsid w:val="006358CB"/>
    <w:rsid w:val="00637465"/>
    <w:rsid w:val="0064376B"/>
    <w:rsid w:val="0064509C"/>
    <w:rsid w:val="0064580C"/>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54C"/>
    <w:rsid w:val="0067124F"/>
    <w:rsid w:val="00672827"/>
    <w:rsid w:val="00673D0E"/>
    <w:rsid w:val="0067529C"/>
    <w:rsid w:val="00675F64"/>
    <w:rsid w:val="006767D0"/>
    <w:rsid w:val="00681CFF"/>
    <w:rsid w:val="006831BE"/>
    <w:rsid w:val="00686E2B"/>
    <w:rsid w:val="00687940"/>
    <w:rsid w:val="0069022B"/>
    <w:rsid w:val="0069162A"/>
    <w:rsid w:val="00691904"/>
    <w:rsid w:val="00691F9C"/>
    <w:rsid w:val="00692AA4"/>
    <w:rsid w:val="006938CD"/>
    <w:rsid w:val="00694713"/>
    <w:rsid w:val="0069676B"/>
    <w:rsid w:val="006A111F"/>
    <w:rsid w:val="006A1A26"/>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11E"/>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6F730C"/>
    <w:rsid w:val="00700B3B"/>
    <w:rsid w:val="007021BD"/>
    <w:rsid w:val="00703727"/>
    <w:rsid w:val="007053FB"/>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3E15"/>
    <w:rsid w:val="00736472"/>
    <w:rsid w:val="00736EE9"/>
    <w:rsid w:val="00737237"/>
    <w:rsid w:val="00740EC7"/>
    <w:rsid w:val="00741A00"/>
    <w:rsid w:val="00742654"/>
    <w:rsid w:val="00743573"/>
    <w:rsid w:val="00744D21"/>
    <w:rsid w:val="007453CB"/>
    <w:rsid w:val="00746081"/>
    <w:rsid w:val="00753657"/>
    <w:rsid w:val="00755205"/>
    <w:rsid w:val="007563D0"/>
    <w:rsid w:val="00757302"/>
    <w:rsid w:val="0076000C"/>
    <w:rsid w:val="007600BE"/>
    <w:rsid w:val="0076084B"/>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55F"/>
    <w:rsid w:val="00797F32"/>
    <w:rsid w:val="007A1CC6"/>
    <w:rsid w:val="007A2C17"/>
    <w:rsid w:val="007A5315"/>
    <w:rsid w:val="007A6144"/>
    <w:rsid w:val="007B0F69"/>
    <w:rsid w:val="007B116E"/>
    <w:rsid w:val="007B1CBC"/>
    <w:rsid w:val="007B2399"/>
    <w:rsid w:val="007B6CAE"/>
    <w:rsid w:val="007C009D"/>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5CD9"/>
    <w:rsid w:val="007E64B7"/>
    <w:rsid w:val="007E6BE7"/>
    <w:rsid w:val="007F042D"/>
    <w:rsid w:val="007F42AE"/>
    <w:rsid w:val="007F57CE"/>
    <w:rsid w:val="007F5A3F"/>
    <w:rsid w:val="007F5DAB"/>
    <w:rsid w:val="007F5F95"/>
    <w:rsid w:val="007F6D94"/>
    <w:rsid w:val="007F7E2D"/>
    <w:rsid w:val="008005DF"/>
    <w:rsid w:val="0080187B"/>
    <w:rsid w:val="00801B29"/>
    <w:rsid w:val="0080378F"/>
    <w:rsid w:val="00804916"/>
    <w:rsid w:val="00806417"/>
    <w:rsid w:val="00807010"/>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A5905"/>
    <w:rsid w:val="008A6FCB"/>
    <w:rsid w:val="008B0960"/>
    <w:rsid w:val="008B5190"/>
    <w:rsid w:val="008B6749"/>
    <w:rsid w:val="008C1714"/>
    <w:rsid w:val="008C5FF7"/>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2FFC"/>
    <w:rsid w:val="008F6844"/>
    <w:rsid w:val="009002BF"/>
    <w:rsid w:val="00903406"/>
    <w:rsid w:val="0090397C"/>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C48"/>
    <w:rsid w:val="00941FA0"/>
    <w:rsid w:val="00942932"/>
    <w:rsid w:val="00944009"/>
    <w:rsid w:val="00945111"/>
    <w:rsid w:val="00950136"/>
    <w:rsid w:val="00951C06"/>
    <w:rsid w:val="00952131"/>
    <w:rsid w:val="00952571"/>
    <w:rsid w:val="00954701"/>
    <w:rsid w:val="00955E77"/>
    <w:rsid w:val="0095604B"/>
    <w:rsid w:val="00956A97"/>
    <w:rsid w:val="00956E62"/>
    <w:rsid w:val="0095731F"/>
    <w:rsid w:val="009579BB"/>
    <w:rsid w:val="009579FB"/>
    <w:rsid w:val="0096180B"/>
    <w:rsid w:val="0096189C"/>
    <w:rsid w:val="00965C91"/>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1C8"/>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24FF"/>
    <w:rsid w:val="009E54B7"/>
    <w:rsid w:val="009E5865"/>
    <w:rsid w:val="009E63CF"/>
    <w:rsid w:val="009E6BC5"/>
    <w:rsid w:val="009E7753"/>
    <w:rsid w:val="009F0C18"/>
    <w:rsid w:val="009F2107"/>
    <w:rsid w:val="009F27DC"/>
    <w:rsid w:val="009F4CC5"/>
    <w:rsid w:val="009F6166"/>
    <w:rsid w:val="009F66CE"/>
    <w:rsid w:val="00A076D0"/>
    <w:rsid w:val="00A1096F"/>
    <w:rsid w:val="00A14F86"/>
    <w:rsid w:val="00A15B1B"/>
    <w:rsid w:val="00A1687F"/>
    <w:rsid w:val="00A17A41"/>
    <w:rsid w:val="00A202E1"/>
    <w:rsid w:val="00A22471"/>
    <w:rsid w:val="00A22E1F"/>
    <w:rsid w:val="00A22E81"/>
    <w:rsid w:val="00A23B2B"/>
    <w:rsid w:val="00A25759"/>
    <w:rsid w:val="00A27717"/>
    <w:rsid w:val="00A27EA8"/>
    <w:rsid w:val="00A30386"/>
    <w:rsid w:val="00A334F4"/>
    <w:rsid w:val="00A33F85"/>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4809"/>
    <w:rsid w:val="00B54F44"/>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7B03"/>
    <w:rsid w:val="00B80C75"/>
    <w:rsid w:val="00B835A6"/>
    <w:rsid w:val="00B8554A"/>
    <w:rsid w:val="00B9276B"/>
    <w:rsid w:val="00B9423C"/>
    <w:rsid w:val="00B95A14"/>
    <w:rsid w:val="00B95D28"/>
    <w:rsid w:val="00B9768A"/>
    <w:rsid w:val="00BA1762"/>
    <w:rsid w:val="00BA442A"/>
    <w:rsid w:val="00BA44EC"/>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3D3"/>
    <w:rsid w:val="00BD54B1"/>
    <w:rsid w:val="00BD718C"/>
    <w:rsid w:val="00BD73E1"/>
    <w:rsid w:val="00BD7AEF"/>
    <w:rsid w:val="00BE1EA7"/>
    <w:rsid w:val="00BE691D"/>
    <w:rsid w:val="00BF1947"/>
    <w:rsid w:val="00BF25CF"/>
    <w:rsid w:val="00BF2D80"/>
    <w:rsid w:val="00BF3831"/>
    <w:rsid w:val="00BF51CA"/>
    <w:rsid w:val="00BF5312"/>
    <w:rsid w:val="00BF69BC"/>
    <w:rsid w:val="00C000AA"/>
    <w:rsid w:val="00C01285"/>
    <w:rsid w:val="00C02D01"/>
    <w:rsid w:val="00C04303"/>
    <w:rsid w:val="00C04BF6"/>
    <w:rsid w:val="00C04FB0"/>
    <w:rsid w:val="00C0522A"/>
    <w:rsid w:val="00C06AE2"/>
    <w:rsid w:val="00C06E07"/>
    <w:rsid w:val="00C1012D"/>
    <w:rsid w:val="00C10E51"/>
    <w:rsid w:val="00C11C58"/>
    <w:rsid w:val="00C11EF7"/>
    <w:rsid w:val="00C12BF7"/>
    <w:rsid w:val="00C12D8E"/>
    <w:rsid w:val="00C13057"/>
    <w:rsid w:val="00C13455"/>
    <w:rsid w:val="00C14315"/>
    <w:rsid w:val="00C16754"/>
    <w:rsid w:val="00C16816"/>
    <w:rsid w:val="00C17CAE"/>
    <w:rsid w:val="00C204DA"/>
    <w:rsid w:val="00C22298"/>
    <w:rsid w:val="00C232D0"/>
    <w:rsid w:val="00C23415"/>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700B7"/>
    <w:rsid w:val="00C76B1C"/>
    <w:rsid w:val="00C77F15"/>
    <w:rsid w:val="00C806D0"/>
    <w:rsid w:val="00C81F34"/>
    <w:rsid w:val="00C8209B"/>
    <w:rsid w:val="00C832F3"/>
    <w:rsid w:val="00C85527"/>
    <w:rsid w:val="00C85CBF"/>
    <w:rsid w:val="00C85F33"/>
    <w:rsid w:val="00C872C8"/>
    <w:rsid w:val="00C9031B"/>
    <w:rsid w:val="00C91065"/>
    <w:rsid w:val="00C914F8"/>
    <w:rsid w:val="00C93204"/>
    <w:rsid w:val="00C94619"/>
    <w:rsid w:val="00C96174"/>
    <w:rsid w:val="00CA005E"/>
    <w:rsid w:val="00CA29BF"/>
    <w:rsid w:val="00CA3009"/>
    <w:rsid w:val="00CA67E9"/>
    <w:rsid w:val="00CA76A2"/>
    <w:rsid w:val="00CA78C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485"/>
    <w:rsid w:val="00CE5702"/>
    <w:rsid w:val="00CE6376"/>
    <w:rsid w:val="00CE6B4F"/>
    <w:rsid w:val="00CE6B58"/>
    <w:rsid w:val="00CE6F7A"/>
    <w:rsid w:val="00CE7C48"/>
    <w:rsid w:val="00CE7E93"/>
    <w:rsid w:val="00CE7FEB"/>
    <w:rsid w:val="00CF09F9"/>
    <w:rsid w:val="00CF128F"/>
    <w:rsid w:val="00CF7C89"/>
    <w:rsid w:val="00D01FF9"/>
    <w:rsid w:val="00D02075"/>
    <w:rsid w:val="00D026EA"/>
    <w:rsid w:val="00D028AE"/>
    <w:rsid w:val="00D03A62"/>
    <w:rsid w:val="00D0456E"/>
    <w:rsid w:val="00D04C62"/>
    <w:rsid w:val="00D04D5E"/>
    <w:rsid w:val="00D06B4C"/>
    <w:rsid w:val="00D103E0"/>
    <w:rsid w:val="00D1098D"/>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41881"/>
    <w:rsid w:val="00D424D1"/>
    <w:rsid w:val="00D42F82"/>
    <w:rsid w:val="00D44273"/>
    <w:rsid w:val="00D45502"/>
    <w:rsid w:val="00D46E7A"/>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912FF"/>
    <w:rsid w:val="00D91C7A"/>
    <w:rsid w:val="00D92A24"/>
    <w:rsid w:val="00D965A2"/>
    <w:rsid w:val="00D97871"/>
    <w:rsid w:val="00DA005C"/>
    <w:rsid w:val="00DA01AF"/>
    <w:rsid w:val="00DA03C1"/>
    <w:rsid w:val="00DA343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26761"/>
    <w:rsid w:val="00E30164"/>
    <w:rsid w:val="00E3179A"/>
    <w:rsid w:val="00E31F83"/>
    <w:rsid w:val="00E34801"/>
    <w:rsid w:val="00E41D70"/>
    <w:rsid w:val="00E41EE8"/>
    <w:rsid w:val="00E4241B"/>
    <w:rsid w:val="00E429C3"/>
    <w:rsid w:val="00E42C3E"/>
    <w:rsid w:val="00E46189"/>
    <w:rsid w:val="00E46DC9"/>
    <w:rsid w:val="00E50533"/>
    <w:rsid w:val="00E51260"/>
    <w:rsid w:val="00E52ED5"/>
    <w:rsid w:val="00E55691"/>
    <w:rsid w:val="00E56556"/>
    <w:rsid w:val="00E5696A"/>
    <w:rsid w:val="00E57299"/>
    <w:rsid w:val="00E603C8"/>
    <w:rsid w:val="00E609CD"/>
    <w:rsid w:val="00E61EA3"/>
    <w:rsid w:val="00E6251D"/>
    <w:rsid w:val="00E62770"/>
    <w:rsid w:val="00E64C44"/>
    <w:rsid w:val="00E6598E"/>
    <w:rsid w:val="00E66B51"/>
    <w:rsid w:val="00E75E65"/>
    <w:rsid w:val="00E769D4"/>
    <w:rsid w:val="00E773A8"/>
    <w:rsid w:val="00E805F2"/>
    <w:rsid w:val="00E8076D"/>
    <w:rsid w:val="00E809D8"/>
    <w:rsid w:val="00E8282C"/>
    <w:rsid w:val="00E831CF"/>
    <w:rsid w:val="00E834D0"/>
    <w:rsid w:val="00E83511"/>
    <w:rsid w:val="00E836DA"/>
    <w:rsid w:val="00E843E4"/>
    <w:rsid w:val="00E85DAF"/>
    <w:rsid w:val="00E87729"/>
    <w:rsid w:val="00E90032"/>
    <w:rsid w:val="00E91C90"/>
    <w:rsid w:val="00E92ED3"/>
    <w:rsid w:val="00E949C3"/>
    <w:rsid w:val="00E94E3C"/>
    <w:rsid w:val="00E95E3C"/>
    <w:rsid w:val="00E97152"/>
    <w:rsid w:val="00EA0886"/>
    <w:rsid w:val="00EA10A9"/>
    <w:rsid w:val="00EA11D2"/>
    <w:rsid w:val="00EA1214"/>
    <w:rsid w:val="00EA2177"/>
    <w:rsid w:val="00EA3DE3"/>
    <w:rsid w:val="00EA5D02"/>
    <w:rsid w:val="00EA66BB"/>
    <w:rsid w:val="00EA7370"/>
    <w:rsid w:val="00EB1EB4"/>
    <w:rsid w:val="00EB3A04"/>
    <w:rsid w:val="00EB4082"/>
    <w:rsid w:val="00EB5E60"/>
    <w:rsid w:val="00EB7BE9"/>
    <w:rsid w:val="00EC0415"/>
    <w:rsid w:val="00EC11E4"/>
    <w:rsid w:val="00EC2775"/>
    <w:rsid w:val="00EC2BC3"/>
    <w:rsid w:val="00EC3FCA"/>
    <w:rsid w:val="00EC46CE"/>
    <w:rsid w:val="00EC66BD"/>
    <w:rsid w:val="00EC678B"/>
    <w:rsid w:val="00EC78BA"/>
    <w:rsid w:val="00ED1EC0"/>
    <w:rsid w:val="00ED2F54"/>
    <w:rsid w:val="00ED7BB3"/>
    <w:rsid w:val="00EE027B"/>
    <w:rsid w:val="00EE0716"/>
    <w:rsid w:val="00EE0850"/>
    <w:rsid w:val="00EE116A"/>
    <w:rsid w:val="00EE23B9"/>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26DE4-9A12-4E01-9AE9-5387B338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TotalTime>
  <Pages>28</Pages>
  <Words>5894</Words>
  <Characters>33599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39415</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162</cp:revision>
  <cp:lastPrinted>2008-01-17T13:20:00Z</cp:lastPrinted>
  <dcterms:created xsi:type="dcterms:W3CDTF">2015-01-12T18:30:00Z</dcterms:created>
  <dcterms:modified xsi:type="dcterms:W3CDTF">2016-03-29T12:16:00Z</dcterms:modified>
  <cp:category>Specification Document</cp:category>
</cp:coreProperties>
</file>